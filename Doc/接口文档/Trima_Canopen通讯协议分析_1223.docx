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46D" w:rsidRDefault="00A7546D" w:rsidP="00332CC5">
      <w:pPr>
        <w:pStyle w:val="af6"/>
        <w:spacing w:beforeLines="0" w:afterLines="0"/>
      </w:pPr>
      <w:r>
        <w:rPr>
          <w:rFonts w:hint="eastAsia"/>
        </w:rPr>
        <w:t>本资料仅供内部使用！</w:t>
      </w:r>
    </w:p>
    <w:p w:rsidR="00A7546D" w:rsidRDefault="00A7546D" w:rsidP="00125D02">
      <w:pPr>
        <w:pStyle w:val="af6"/>
        <w:spacing w:beforeLines="0" w:afterLines="0"/>
      </w:pPr>
    </w:p>
    <w:p w:rsidR="00A7546D" w:rsidRDefault="00A7546D" w:rsidP="00FE0344">
      <w:pPr>
        <w:pStyle w:val="af4"/>
      </w:pPr>
    </w:p>
    <w:p w:rsidR="00A7546D" w:rsidRDefault="00A7546D" w:rsidP="00FE0344">
      <w:pPr>
        <w:pStyle w:val="af3"/>
      </w:pPr>
    </w:p>
    <w:p w:rsidR="00A7546D" w:rsidRDefault="00A7546D" w:rsidP="00D952B4">
      <w:pPr>
        <w:pStyle w:val="af3"/>
      </w:pPr>
    </w:p>
    <w:p w:rsidR="00A7546D" w:rsidRDefault="00A7546D" w:rsidP="00D11FCD">
      <w:pPr>
        <w:pStyle w:val="af3"/>
      </w:pPr>
    </w:p>
    <w:p w:rsidR="00A7546D" w:rsidRDefault="00A7546D" w:rsidP="00272181">
      <w:pPr>
        <w:pStyle w:val="af3"/>
      </w:pPr>
      <w:r>
        <w:rPr>
          <w:rFonts w:ascii="Times New Roman" w:hAnsi="Times New Roman" w:cs="Times New Roman" w:hint="eastAsia"/>
          <w:sz w:val="52"/>
          <w:szCs w:val="21"/>
        </w:rPr>
        <w:t>Trima Canopen</w:t>
      </w:r>
      <w:r>
        <w:rPr>
          <w:rFonts w:ascii="Times New Roman" w:hAnsi="Times New Roman" w:cs="Times New Roman" w:hint="eastAsia"/>
          <w:sz w:val="52"/>
          <w:szCs w:val="21"/>
        </w:rPr>
        <w:t>通讯协议</w:t>
      </w:r>
    </w:p>
    <w:p w:rsidR="00A7546D" w:rsidRDefault="00A7546D" w:rsidP="00272181">
      <w:pPr>
        <w:pStyle w:val="af3"/>
      </w:pPr>
    </w:p>
    <w:p w:rsidR="00A7546D" w:rsidRDefault="00A7546D" w:rsidP="00710134">
      <w:pPr>
        <w:pStyle w:val="af3"/>
      </w:pPr>
    </w:p>
    <w:p w:rsidR="00A7546D" w:rsidRPr="00212ECF" w:rsidRDefault="00A7546D" w:rsidP="008E77EB">
      <w:pPr>
        <w:pStyle w:val="af3"/>
        <w:rPr>
          <w:rFonts w:cs="Arial"/>
        </w:rPr>
      </w:pPr>
    </w:p>
    <w:p w:rsidR="00A7546D" w:rsidRDefault="00A7546D" w:rsidP="005D4914">
      <w:pPr>
        <w:pStyle w:val="af3"/>
        <w:rPr>
          <w:rFonts w:ascii="黑体" w:cs="Arial"/>
        </w:rPr>
      </w:pPr>
    </w:p>
    <w:p w:rsidR="00A7546D" w:rsidRDefault="00A7546D" w:rsidP="0076708E">
      <w:pPr>
        <w:pStyle w:val="Arial3"/>
        <w:spacing w:afterLines="0" w:after="0"/>
      </w:pPr>
    </w:p>
    <w:p w:rsidR="00A7546D" w:rsidRDefault="00A7546D" w:rsidP="002C00AD">
      <w:pPr>
        <w:pStyle w:val="Arial3"/>
        <w:spacing w:afterLines="0" w:after="0"/>
      </w:pPr>
    </w:p>
    <w:p w:rsidR="00A7546D" w:rsidRDefault="00A7546D" w:rsidP="00456E45">
      <w:pPr>
        <w:pStyle w:val="Arial3"/>
        <w:spacing w:afterLines="0" w:after="0"/>
      </w:pPr>
    </w:p>
    <w:p w:rsidR="00A7546D" w:rsidRDefault="00A7546D" w:rsidP="0033558A">
      <w:pPr>
        <w:pStyle w:val="Arial3"/>
        <w:spacing w:afterLines="0" w:after="0"/>
      </w:pPr>
    </w:p>
    <w:p w:rsidR="00A7546D" w:rsidRDefault="00A7546D" w:rsidP="00397E8E">
      <w:pPr>
        <w:pStyle w:val="Arial3"/>
        <w:spacing w:afterLines="0" w:after="0"/>
        <w:jc w:val="both"/>
      </w:pPr>
    </w:p>
    <w:p w:rsidR="00A7546D" w:rsidRDefault="00A7546D" w:rsidP="0085385C">
      <w:pPr>
        <w:pStyle w:val="Arial3"/>
        <w:spacing w:afterLines="0" w:after="0"/>
      </w:pPr>
    </w:p>
    <w:p w:rsidR="007D1DC1" w:rsidRPr="00A7546D" w:rsidRDefault="007D1DC1" w:rsidP="00332CC5">
      <w:pPr>
        <w:pStyle w:val="Arial3"/>
        <w:spacing w:afterLines="0" w:after="0"/>
        <w:rPr>
          <w:rFonts w:ascii="Times New Roman" w:hAnsi="Times New Roman" w:cs="Times New Roman"/>
          <w:b/>
        </w:rPr>
        <w:sectPr w:rsidR="007D1DC1" w:rsidRPr="00A7546D" w:rsidSect="009423D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7282" w:h="25923" w:code="128"/>
          <w:pgMar w:top="1440" w:right="1418" w:bottom="1440" w:left="1418" w:header="851" w:footer="992" w:gutter="0"/>
          <w:cols w:space="720"/>
          <w:docGrid w:type="lines" w:linePitch="286"/>
          <w:sectPrChange w:id="3" w:author="baitangshui" w:date="2013-08-26T20:35:00Z">
            <w:sectPr w:rsidR="007D1DC1" w:rsidRPr="00A7546D" w:rsidSect="009423D7">
              <w:type w:val="nextPage"/>
              <w:pgSz w:w="11906" w:h="16838" w:code="0"/>
              <w:pgMar w:top="1440" w:right="1418" w:bottom="1440" w:left="1418" w:header="851" w:footer="992" w:gutter="0"/>
              <w:docGrid w:linePitch="312"/>
            </w:sectPr>
          </w:sectPrChange>
        </w:sectPr>
      </w:pPr>
      <w:r>
        <w:rPr>
          <w:rFonts w:ascii="Times New Roman" w:cs="Times New Roman" w:hint="eastAsia"/>
          <w:b/>
        </w:rPr>
        <w:t>2013</w:t>
      </w:r>
      <w:r>
        <w:rPr>
          <w:rFonts w:ascii="Times New Roman" w:cs="Times New Roman" w:hint="eastAsia"/>
          <w:b/>
        </w:rPr>
        <w:t>年</w:t>
      </w:r>
      <w:r>
        <w:rPr>
          <w:rFonts w:ascii="Times New Roman" w:cs="Times New Roman" w:hint="eastAsia"/>
          <w:b/>
        </w:rPr>
        <w:t>08</w:t>
      </w:r>
      <w:r>
        <w:rPr>
          <w:rFonts w:ascii="Times New Roman" w:cs="Times New Roman" w:hint="eastAsia"/>
          <w:b/>
        </w:rPr>
        <w:t>月</w:t>
      </w:r>
      <w:r>
        <w:rPr>
          <w:rFonts w:ascii="Times New Roman" w:cs="Times New Roman" w:hint="eastAsia"/>
          <w:b/>
        </w:rPr>
        <w:t>23</w:t>
      </w:r>
      <w:r>
        <w:rPr>
          <w:rFonts w:ascii="Times New Roman" w:cs="Times New Roman" w:hint="eastAsia"/>
          <w:b/>
        </w:rPr>
        <w:t>日</w:t>
      </w:r>
    </w:p>
    <w:p w:rsidR="00A7546D" w:rsidRDefault="00A7546D" w:rsidP="00125D02">
      <w:pPr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lastRenderedPageBreak/>
        <w:t>目  录</w:t>
      </w:r>
    </w:p>
    <w:p w:rsidR="00295335" w:rsidRPr="00CA6CEF" w:rsidRDefault="00A7546D" w:rsidP="00FE0344">
      <w:pPr>
        <w:pStyle w:val="10"/>
        <w:tabs>
          <w:tab w:val="left" w:pos="420"/>
          <w:tab w:val="right" w:leader="dot" w:pos="9060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r>
        <w:rPr>
          <w:rFonts w:ascii="黑体" w:eastAsia="黑体"/>
          <w:sz w:val="30"/>
          <w:szCs w:val="30"/>
        </w:rPr>
        <w:fldChar w:fldCharType="begin"/>
      </w:r>
      <w:r>
        <w:rPr>
          <w:rFonts w:ascii="黑体" w:eastAsia="黑体" w:hint="eastAsia"/>
          <w:sz w:val="30"/>
          <w:szCs w:val="30"/>
        </w:rPr>
        <w:instrText xml:space="preserve"> TOC \o "1-3" \h \z \u </w:instrText>
      </w:r>
      <w:r>
        <w:rPr>
          <w:rFonts w:ascii="黑体" w:eastAsia="黑体"/>
          <w:sz w:val="30"/>
          <w:szCs w:val="30"/>
        </w:rPr>
        <w:fldChar w:fldCharType="separate"/>
      </w:r>
      <w:r w:rsidR="00295335" w:rsidRPr="000E4D18">
        <w:rPr>
          <w:rStyle w:val="a6"/>
          <w:noProof/>
        </w:rPr>
        <w:fldChar w:fldCharType="begin"/>
      </w:r>
      <w:r w:rsidR="00295335" w:rsidRPr="000E4D18">
        <w:rPr>
          <w:rStyle w:val="a6"/>
          <w:noProof/>
        </w:rPr>
        <w:instrText xml:space="preserve"> </w:instrText>
      </w:r>
      <w:r w:rsidR="00295335">
        <w:rPr>
          <w:noProof/>
        </w:rPr>
        <w:instrText>HYPERLINK \l "_Toc360127720"</w:instrText>
      </w:r>
      <w:r w:rsidR="00295335" w:rsidRPr="000E4D18">
        <w:rPr>
          <w:rStyle w:val="a6"/>
          <w:noProof/>
        </w:rPr>
        <w:instrText xml:space="preserve"> </w:instrText>
      </w:r>
      <w:r w:rsidR="00295335" w:rsidRPr="000E4D18">
        <w:rPr>
          <w:rStyle w:val="a6"/>
          <w:noProof/>
        </w:rPr>
        <w:fldChar w:fldCharType="separate"/>
      </w:r>
      <w:r w:rsidR="00295335" w:rsidRPr="000E4D18">
        <w:rPr>
          <w:rStyle w:val="a6"/>
          <w:noProof/>
        </w:rPr>
        <w:t>1</w:t>
      </w:r>
      <w:r w:rsidR="00295335" w:rsidRPr="00CA6CEF">
        <w:rPr>
          <w:rFonts w:ascii="Calibri" w:hAnsi="Calibri"/>
          <w:b w:val="0"/>
          <w:bCs w:val="0"/>
          <w:caps w:val="0"/>
          <w:noProof/>
          <w:sz w:val="21"/>
          <w:szCs w:val="22"/>
        </w:rPr>
        <w:tab/>
      </w:r>
      <w:r w:rsidR="00295335" w:rsidRPr="000E4D18">
        <w:rPr>
          <w:rStyle w:val="a6"/>
          <w:rFonts w:hint="eastAsia"/>
          <w:noProof/>
        </w:rPr>
        <w:t>简介</w:t>
      </w:r>
      <w:r w:rsidR="00295335">
        <w:rPr>
          <w:noProof/>
          <w:webHidden/>
        </w:rPr>
        <w:tab/>
      </w:r>
      <w:r w:rsidR="00295335">
        <w:rPr>
          <w:noProof/>
          <w:webHidden/>
        </w:rPr>
        <w:fldChar w:fldCharType="begin"/>
      </w:r>
      <w:r w:rsidR="00295335">
        <w:rPr>
          <w:noProof/>
          <w:webHidden/>
        </w:rPr>
        <w:instrText xml:space="preserve"> PAGEREF _Toc360127720 \h </w:instrText>
      </w:r>
      <w:r w:rsidR="00295335">
        <w:rPr>
          <w:noProof/>
          <w:webHidden/>
        </w:rPr>
      </w:r>
      <w:r w:rsidR="00295335">
        <w:rPr>
          <w:noProof/>
          <w:webHidden/>
        </w:rPr>
        <w:fldChar w:fldCharType="separate"/>
      </w:r>
      <w:r w:rsidR="00295335">
        <w:rPr>
          <w:noProof/>
          <w:webHidden/>
        </w:rPr>
        <w:t>2</w:t>
      </w:r>
      <w:r w:rsidR="00295335">
        <w:rPr>
          <w:noProof/>
          <w:webHidden/>
        </w:rPr>
        <w:fldChar w:fldCharType="end"/>
      </w:r>
      <w:r w:rsidR="00295335" w:rsidRPr="000E4D18">
        <w:rPr>
          <w:rStyle w:val="a6"/>
          <w:noProof/>
        </w:rPr>
        <w:fldChar w:fldCharType="end"/>
      </w:r>
    </w:p>
    <w:p w:rsidR="00295335" w:rsidRPr="00CA6CEF" w:rsidRDefault="00295335" w:rsidP="00FE0344">
      <w:pPr>
        <w:pStyle w:val="10"/>
        <w:tabs>
          <w:tab w:val="left" w:pos="420"/>
          <w:tab w:val="right" w:leader="dot" w:pos="9060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"_Toc360127721"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2</w:t>
      </w:r>
      <w:r w:rsidRPr="00CA6CEF">
        <w:rPr>
          <w:rFonts w:ascii="Calibri" w:hAnsi="Calibri"/>
          <w:b w:val="0"/>
          <w:bCs w:val="0"/>
          <w:caps w:val="0"/>
          <w:noProof/>
          <w:sz w:val="21"/>
          <w:szCs w:val="22"/>
        </w:rPr>
        <w:tab/>
      </w:r>
      <w:r w:rsidRPr="000E4D18">
        <w:rPr>
          <w:rStyle w:val="a6"/>
          <w:rFonts w:hint="eastAsia"/>
          <w:noProof/>
        </w:rPr>
        <w:t>总体概述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_Toc360127721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D952B4">
      <w:pPr>
        <w:pStyle w:val="21"/>
        <w:tabs>
          <w:tab w:val="right" w:leader="dot" w:pos="9060"/>
        </w:tabs>
        <w:rPr>
          <w:rFonts w:ascii="Calibri" w:hAnsi="Calibri"/>
          <w:smallCap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"_Toc360127722"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2.1</w:t>
      </w:r>
      <w:r w:rsidRPr="000E4D18">
        <w:rPr>
          <w:rStyle w:val="a6"/>
          <w:rFonts w:hint="eastAsia"/>
          <w:noProof/>
        </w:rPr>
        <w:t>节点分配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_Toc360127722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D11FCD">
      <w:pPr>
        <w:pStyle w:val="10"/>
        <w:tabs>
          <w:tab w:val="left" w:pos="420"/>
          <w:tab w:val="right" w:leader="dot" w:pos="9060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"_Toc360127723"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3</w:t>
      </w:r>
      <w:r w:rsidRPr="00CA6CEF">
        <w:rPr>
          <w:rFonts w:ascii="Calibri" w:hAnsi="Calibri"/>
          <w:b w:val="0"/>
          <w:bCs w:val="0"/>
          <w:caps w:val="0"/>
          <w:noProof/>
          <w:sz w:val="21"/>
          <w:szCs w:val="22"/>
        </w:rPr>
        <w:tab/>
      </w:r>
      <w:r w:rsidRPr="000E4D18">
        <w:rPr>
          <w:rStyle w:val="a6"/>
          <w:noProof/>
        </w:rPr>
        <w:t>PDO</w:t>
      </w:r>
      <w:r w:rsidRPr="000E4D18">
        <w:rPr>
          <w:rStyle w:val="a6"/>
          <w:rFonts w:hint="eastAsia"/>
          <w:noProof/>
        </w:rPr>
        <w:t>分配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_Toc360127723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272181">
      <w:pPr>
        <w:pStyle w:val="21"/>
        <w:tabs>
          <w:tab w:val="right" w:leader="dot" w:pos="9060"/>
        </w:tabs>
        <w:rPr>
          <w:rFonts w:ascii="Calibri" w:hAnsi="Calibri"/>
          <w:smallCap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"_Toc360127724"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3.1 PDO</w:t>
      </w:r>
      <w:r w:rsidRPr="000E4D18">
        <w:rPr>
          <w:rStyle w:val="a6"/>
          <w:rFonts w:hint="eastAsia"/>
          <w:noProof/>
        </w:rPr>
        <w:t>发送方式：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_Toc360127724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272181">
      <w:pPr>
        <w:pStyle w:val="21"/>
        <w:tabs>
          <w:tab w:val="right" w:leader="dot" w:pos="9060"/>
        </w:tabs>
        <w:rPr>
          <w:rFonts w:ascii="Calibri" w:hAnsi="Calibri"/>
          <w:smallCap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"_Toc360127725"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3.2</w:t>
      </w:r>
      <w:r w:rsidRPr="000E4D18">
        <w:rPr>
          <w:rStyle w:val="a6"/>
          <w:rFonts w:hint="eastAsia"/>
          <w:noProof/>
        </w:rPr>
        <w:t>从节点</w:t>
      </w:r>
      <w:r w:rsidRPr="000E4D18">
        <w:rPr>
          <w:rStyle w:val="a6"/>
          <w:noProof/>
        </w:rPr>
        <w:t>5 PDO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_Toc360127725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710134">
      <w:pPr>
        <w:pStyle w:val="30"/>
        <w:tabs>
          <w:tab w:val="right" w:leader="dot" w:pos="9060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"_Toc360127726"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 xml:space="preserve">3.2.1 </w:t>
      </w:r>
      <w:r w:rsidRPr="000E4D18">
        <w:rPr>
          <w:rStyle w:val="a6"/>
          <w:rFonts w:hint="eastAsia"/>
          <w:noProof/>
        </w:rPr>
        <w:t>参数具体描述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_Toc360127726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8E77EB">
      <w:pPr>
        <w:pStyle w:val="21"/>
        <w:tabs>
          <w:tab w:val="right" w:leader="dot" w:pos="9060"/>
        </w:tabs>
        <w:rPr>
          <w:rFonts w:ascii="Calibri" w:hAnsi="Calibri"/>
          <w:smallCap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"_Toc360127727"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 xml:space="preserve">3.3 </w:t>
      </w:r>
      <w:r w:rsidRPr="000E4D18">
        <w:rPr>
          <w:rStyle w:val="a6"/>
          <w:rFonts w:hint="eastAsia"/>
          <w:noProof/>
        </w:rPr>
        <w:t>从节点</w:t>
      </w:r>
      <w:r w:rsidRPr="000E4D18">
        <w:rPr>
          <w:rStyle w:val="a6"/>
          <w:noProof/>
        </w:rPr>
        <w:t>6 PDO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_Toc360127727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5D4914">
      <w:pPr>
        <w:pStyle w:val="30"/>
        <w:tabs>
          <w:tab w:val="right" w:leader="dot" w:pos="9060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"_Toc360127728"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3.3.1</w:t>
      </w:r>
      <w:r w:rsidRPr="000E4D18">
        <w:rPr>
          <w:rStyle w:val="a6"/>
          <w:rFonts w:hint="eastAsia"/>
          <w:noProof/>
        </w:rPr>
        <w:t>参数具体意义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_Toc360127728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9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76708E">
      <w:pPr>
        <w:pStyle w:val="21"/>
        <w:tabs>
          <w:tab w:val="right" w:leader="dot" w:pos="9060"/>
        </w:tabs>
        <w:rPr>
          <w:rFonts w:ascii="Calibri" w:hAnsi="Calibri"/>
          <w:smallCap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"_Toc360127729"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 xml:space="preserve">3.4 </w:t>
      </w:r>
      <w:r w:rsidRPr="000E4D18">
        <w:rPr>
          <w:rStyle w:val="a6"/>
          <w:rFonts w:hint="eastAsia"/>
          <w:noProof/>
        </w:rPr>
        <w:t>从节点</w:t>
      </w:r>
      <w:r w:rsidRPr="000E4D18">
        <w:rPr>
          <w:rStyle w:val="a6"/>
          <w:noProof/>
        </w:rPr>
        <w:t>7  PDO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_Toc360127729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10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2C00AD">
      <w:pPr>
        <w:pStyle w:val="30"/>
        <w:tabs>
          <w:tab w:val="right" w:leader="dot" w:pos="9060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"_Toc360127730"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3.4.1</w:t>
      </w:r>
      <w:r w:rsidRPr="000E4D18">
        <w:rPr>
          <w:rStyle w:val="a6"/>
          <w:rFonts w:hint="eastAsia"/>
          <w:noProof/>
        </w:rPr>
        <w:t>参数具体意义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_Toc360127730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11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456E45">
      <w:pPr>
        <w:pStyle w:val="10"/>
        <w:tabs>
          <w:tab w:val="right" w:leader="dot" w:pos="9060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"_Toc360127731"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4</w:t>
      </w:r>
      <w:r w:rsidRPr="000E4D18">
        <w:rPr>
          <w:rStyle w:val="a6"/>
          <w:rFonts w:hint="eastAsia"/>
          <w:noProof/>
        </w:rPr>
        <w:t>、</w:t>
      </w:r>
      <w:r w:rsidRPr="000E4D18">
        <w:rPr>
          <w:rStyle w:val="a6"/>
          <w:noProof/>
        </w:rPr>
        <w:t>SDO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_Toc360127731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12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33558A">
      <w:pPr>
        <w:pStyle w:val="10"/>
        <w:tabs>
          <w:tab w:val="right" w:leader="dot" w:pos="9060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"_Toc360127732"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5</w:t>
      </w:r>
      <w:r w:rsidRPr="000E4D18">
        <w:rPr>
          <w:rStyle w:val="a6"/>
          <w:rFonts w:hint="eastAsia"/>
          <w:noProof/>
        </w:rPr>
        <w:t>、</w:t>
      </w:r>
      <w:r w:rsidRPr="000E4D18">
        <w:rPr>
          <w:rStyle w:val="a6"/>
          <w:noProof/>
        </w:rPr>
        <w:t>NMT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_Toc360127732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12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397E8E">
      <w:pPr>
        <w:pStyle w:val="21"/>
        <w:tabs>
          <w:tab w:val="right" w:leader="dot" w:pos="9060"/>
        </w:tabs>
        <w:rPr>
          <w:rFonts w:ascii="Calibri" w:hAnsi="Calibri"/>
          <w:smallCap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"_Toc360127733"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5.1 NMT</w:t>
      </w:r>
      <w:r w:rsidRPr="000E4D18">
        <w:rPr>
          <w:rStyle w:val="a6"/>
          <w:rFonts w:hint="eastAsia"/>
          <w:noProof/>
        </w:rPr>
        <w:t>从站状态管理（</w:t>
      </w:r>
      <w:r w:rsidRPr="000E4D18">
        <w:rPr>
          <w:rStyle w:val="a6"/>
          <w:noProof/>
        </w:rPr>
        <w:t>NMT Module Control</w:t>
      </w:r>
      <w:r w:rsidRPr="000E4D18">
        <w:rPr>
          <w:rStyle w:val="a6"/>
          <w:rFonts w:hint="eastAsia"/>
          <w:noProof/>
        </w:rPr>
        <w:t>）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_Toc360127733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12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85385C">
      <w:pPr>
        <w:pStyle w:val="30"/>
        <w:tabs>
          <w:tab w:val="right" w:leader="dot" w:pos="9060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"_Toc360127734"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5.2.1</w:t>
      </w:r>
      <w:r w:rsidRPr="000E4D18">
        <w:rPr>
          <w:rStyle w:val="a6"/>
          <w:rFonts w:hint="eastAsia"/>
          <w:noProof/>
        </w:rPr>
        <w:t>从节点状态机：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_Toc360127734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13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621DBF">
      <w:pPr>
        <w:pStyle w:val="21"/>
        <w:tabs>
          <w:tab w:val="right" w:leader="dot" w:pos="9060"/>
        </w:tabs>
        <w:rPr>
          <w:rFonts w:ascii="Calibri" w:hAnsi="Calibri"/>
          <w:smallCap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"_Toc360127735"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5.2</w:t>
      </w:r>
      <w:r w:rsidRPr="000E4D18">
        <w:rPr>
          <w:rStyle w:val="a6"/>
          <w:rFonts w:hint="eastAsia"/>
          <w:noProof/>
        </w:rPr>
        <w:t>节点保护（</w:t>
      </w:r>
      <w:r w:rsidRPr="000E4D18">
        <w:rPr>
          <w:rStyle w:val="a6"/>
          <w:noProof/>
        </w:rPr>
        <w:t>NMT Node Guarding</w:t>
      </w:r>
      <w:r w:rsidRPr="000E4D18">
        <w:rPr>
          <w:rStyle w:val="a6"/>
          <w:rFonts w:hint="eastAsia"/>
          <w:noProof/>
        </w:rPr>
        <w:t>）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_Toc360127735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14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E937D6">
      <w:pPr>
        <w:pStyle w:val="21"/>
        <w:tabs>
          <w:tab w:val="right" w:leader="dot" w:pos="9060"/>
        </w:tabs>
        <w:rPr>
          <w:rFonts w:ascii="Calibri" w:hAnsi="Calibri"/>
          <w:smallCap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"_Toc360127736"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5.3</w:t>
      </w:r>
      <w:r w:rsidRPr="000E4D18">
        <w:rPr>
          <w:rStyle w:val="a6"/>
          <w:rFonts w:hint="eastAsia"/>
          <w:noProof/>
        </w:rPr>
        <w:t>心跳（</w:t>
      </w:r>
      <w:r w:rsidRPr="000E4D18">
        <w:rPr>
          <w:rStyle w:val="a6"/>
          <w:noProof/>
        </w:rPr>
        <w:t>Heartbeat</w:t>
      </w:r>
      <w:r w:rsidRPr="000E4D18">
        <w:rPr>
          <w:rStyle w:val="a6"/>
          <w:rFonts w:hint="eastAsia"/>
          <w:noProof/>
        </w:rPr>
        <w:t>）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_Toc360127736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15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214801">
      <w:pPr>
        <w:pStyle w:val="21"/>
        <w:tabs>
          <w:tab w:val="right" w:leader="dot" w:pos="9060"/>
        </w:tabs>
        <w:rPr>
          <w:rFonts w:ascii="Calibri" w:hAnsi="Calibri"/>
          <w:smallCap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"_Toc360127737"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5.4 NMT Boot_ up(</w:t>
      </w:r>
      <w:r w:rsidRPr="000E4D18">
        <w:rPr>
          <w:rStyle w:val="a6"/>
          <w:rFonts w:hint="eastAsia"/>
          <w:noProof/>
        </w:rPr>
        <w:t>从节点启动</w:t>
      </w:r>
      <w:r w:rsidRPr="000E4D18">
        <w:rPr>
          <w:rStyle w:val="a6"/>
          <w:noProof/>
        </w:rPr>
        <w:t>)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_Toc360127737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15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0B32B7">
      <w:pPr>
        <w:pStyle w:val="10"/>
        <w:tabs>
          <w:tab w:val="right" w:leader="dot" w:pos="9060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"_Toc360127738"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6</w:t>
      </w:r>
      <w:r w:rsidRPr="000E4D18">
        <w:rPr>
          <w:rStyle w:val="a6"/>
          <w:rFonts w:hint="eastAsia"/>
          <w:noProof/>
        </w:rPr>
        <w:t>、预定义或特殊功能对象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_Toc360127738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15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5D6C57">
      <w:pPr>
        <w:pStyle w:val="21"/>
        <w:tabs>
          <w:tab w:val="right" w:leader="dot" w:pos="9060"/>
        </w:tabs>
        <w:rPr>
          <w:rFonts w:ascii="Calibri" w:hAnsi="Calibri"/>
          <w:smallCap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"_Toc360127739"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6.1 SYNC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_Toc360127739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15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3E18F4">
      <w:pPr>
        <w:pStyle w:val="21"/>
        <w:tabs>
          <w:tab w:val="right" w:leader="dot" w:pos="9060"/>
        </w:tabs>
        <w:rPr>
          <w:rFonts w:ascii="Calibri" w:hAnsi="Calibri"/>
          <w:smallCap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"_Toc360127740"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6.2</w:t>
      </w:r>
      <w:r w:rsidRPr="000E4D18">
        <w:rPr>
          <w:rStyle w:val="a6"/>
          <w:rFonts w:hint="eastAsia"/>
          <w:noProof/>
        </w:rPr>
        <w:t>底层需周期性上传的指令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_Toc360127740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15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9963D8">
      <w:pPr>
        <w:pStyle w:val="21"/>
        <w:tabs>
          <w:tab w:val="right" w:leader="dot" w:pos="9060"/>
        </w:tabs>
        <w:rPr>
          <w:rFonts w:ascii="Calibri" w:hAnsi="Calibri"/>
          <w:smallCap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"_Toc360127741"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6.2</w:t>
      </w:r>
      <w:r w:rsidRPr="000E4D18">
        <w:rPr>
          <w:rStyle w:val="a6"/>
          <w:rFonts w:hint="eastAsia"/>
          <w:noProof/>
        </w:rPr>
        <w:t>紧急报文（</w:t>
      </w:r>
      <w:r w:rsidRPr="000E4D18">
        <w:rPr>
          <w:rStyle w:val="a6"/>
          <w:noProof/>
        </w:rPr>
        <w:t>EMCY</w:t>
      </w:r>
      <w:r w:rsidRPr="000E4D18">
        <w:rPr>
          <w:rStyle w:val="a6"/>
          <w:rFonts w:hint="eastAsia"/>
          <w:noProof/>
        </w:rPr>
        <w:t>）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_Toc360127741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16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591C7B">
      <w:pPr>
        <w:pStyle w:val="30"/>
        <w:tabs>
          <w:tab w:val="right" w:leader="dot" w:pos="9060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"_Toc360127742"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6.2.1</w:t>
      </w:r>
      <w:r w:rsidRPr="000E4D18">
        <w:rPr>
          <w:rStyle w:val="a6"/>
          <w:rFonts w:hint="eastAsia"/>
          <w:noProof/>
        </w:rPr>
        <w:t>从节点</w:t>
      </w:r>
      <w:r w:rsidRPr="000E4D18">
        <w:rPr>
          <w:rStyle w:val="a6"/>
          <w:noProof/>
        </w:rPr>
        <w:t>5</w:t>
      </w:r>
      <w:r w:rsidRPr="000E4D18">
        <w:rPr>
          <w:rStyle w:val="a6"/>
          <w:rFonts w:hint="eastAsia"/>
          <w:noProof/>
        </w:rPr>
        <w:t>故障划分：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_Toc360127742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16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5151E6">
      <w:pPr>
        <w:pStyle w:val="30"/>
        <w:tabs>
          <w:tab w:val="right" w:leader="dot" w:pos="9060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"_Toc360127743"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6.2.2</w:t>
      </w:r>
      <w:r w:rsidRPr="000E4D18">
        <w:rPr>
          <w:rStyle w:val="a6"/>
          <w:rFonts w:hint="eastAsia"/>
          <w:noProof/>
        </w:rPr>
        <w:t>从节点</w:t>
      </w:r>
      <w:r w:rsidRPr="000E4D18">
        <w:rPr>
          <w:rStyle w:val="a6"/>
          <w:noProof/>
        </w:rPr>
        <w:t>6</w:t>
      </w:r>
      <w:r w:rsidRPr="000E4D18">
        <w:rPr>
          <w:rStyle w:val="a6"/>
          <w:rFonts w:hint="eastAsia"/>
          <w:noProof/>
        </w:rPr>
        <w:t>故障划分：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_Toc360127743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17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DE3054">
      <w:pPr>
        <w:pStyle w:val="30"/>
        <w:tabs>
          <w:tab w:val="right" w:leader="dot" w:pos="9060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"_Toc360127744"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6.2.3</w:t>
      </w:r>
      <w:r w:rsidRPr="000E4D18">
        <w:rPr>
          <w:rStyle w:val="a6"/>
          <w:rFonts w:hint="eastAsia"/>
          <w:noProof/>
        </w:rPr>
        <w:t>从节点</w:t>
      </w:r>
      <w:r w:rsidRPr="000E4D18">
        <w:rPr>
          <w:rStyle w:val="a6"/>
          <w:noProof/>
        </w:rPr>
        <w:t>7</w:t>
      </w:r>
      <w:r w:rsidRPr="000E4D18">
        <w:rPr>
          <w:rStyle w:val="a6"/>
          <w:rFonts w:hint="eastAsia"/>
          <w:noProof/>
        </w:rPr>
        <w:t>故障划分：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_Toc360127744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17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BE5B7F">
      <w:pPr>
        <w:pStyle w:val="10"/>
        <w:tabs>
          <w:tab w:val="right" w:leader="dot" w:pos="9060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"_Toc360127745"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7</w:t>
      </w:r>
      <w:r w:rsidRPr="000E4D18">
        <w:rPr>
          <w:rStyle w:val="a6"/>
          <w:rFonts w:hint="eastAsia"/>
          <w:noProof/>
        </w:rPr>
        <w:t>、指令传输过程中的延时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_Toc360127745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18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846120">
      <w:pPr>
        <w:pStyle w:val="10"/>
        <w:tabs>
          <w:tab w:val="right" w:leader="dot" w:pos="9060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"_Toc360127746"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8</w:t>
      </w:r>
      <w:r w:rsidRPr="000E4D18">
        <w:rPr>
          <w:rStyle w:val="a6"/>
          <w:rFonts w:hint="eastAsia"/>
          <w:noProof/>
        </w:rPr>
        <w:t>、对象字典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_Toc360127746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18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691199">
      <w:pPr>
        <w:pStyle w:val="21"/>
        <w:tabs>
          <w:tab w:val="right" w:leader="dot" w:pos="9060"/>
        </w:tabs>
        <w:rPr>
          <w:rFonts w:ascii="Calibri" w:hAnsi="Calibri"/>
          <w:smallCap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"_Toc360127747"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8.1</w:t>
      </w:r>
      <w:r w:rsidRPr="000E4D18">
        <w:rPr>
          <w:rStyle w:val="a6"/>
          <w:rFonts w:hint="eastAsia"/>
          <w:noProof/>
        </w:rPr>
        <w:t>主节点对象字典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_Toc360127747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18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D42224">
      <w:pPr>
        <w:pStyle w:val="21"/>
        <w:tabs>
          <w:tab w:val="right" w:leader="dot" w:pos="9060"/>
        </w:tabs>
        <w:rPr>
          <w:rFonts w:ascii="Calibri" w:hAnsi="Calibri"/>
          <w:smallCap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"_Toc360127748"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8.2</w:t>
      </w:r>
      <w:r w:rsidRPr="000E4D18">
        <w:rPr>
          <w:rStyle w:val="a6"/>
          <w:rFonts w:hint="eastAsia"/>
          <w:noProof/>
        </w:rPr>
        <w:t>从节点</w:t>
      </w:r>
      <w:r w:rsidRPr="000E4D18">
        <w:rPr>
          <w:rStyle w:val="a6"/>
          <w:noProof/>
        </w:rPr>
        <w:t>1</w:t>
      </w:r>
      <w:r w:rsidRPr="000E4D18">
        <w:rPr>
          <w:rStyle w:val="a6"/>
          <w:rFonts w:hint="eastAsia"/>
          <w:noProof/>
        </w:rPr>
        <w:t>对象字典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_Toc360127748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20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BA0875">
      <w:pPr>
        <w:pStyle w:val="21"/>
        <w:tabs>
          <w:tab w:val="right" w:leader="dot" w:pos="9060"/>
        </w:tabs>
        <w:rPr>
          <w:rFonts w:ascii="Calibri" w:hAnsi="Calibri"/>
          <w:smallCap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"_Toc360127749"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8.3</w:t>
      </w:r>
      <w:r w:rsidRPr="000E4D18">
        <w:rPr>
          <w:rStyle w:val="a6"/>
          <w:rFonts w:hint="eastAsia"/>
          <w:noProof/>
        </w:rPr>
        <w:t>从节点</w:t>
      </w:r>
      <w:r w:rsidRPr="000E4D18">
        <w:rPr>
          <w:rStyle w:val="a6"/>
          <w:noProof/>
        </w:rPr>
        <w:t>2</w:t>
      </w:r>
      <w:r w:rsidRPr="000E4D18">
        <w:rPr>
          <w:rStyle w:val="a6"/>
          <w:rFonts w:hint="eastAsia"/>
          <w:noProof/>
        </w:rPr>
        <w:t>对象字典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_Toc360127749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21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295335" w:rsidRPr="00CA6CEF" w:rsidRDefault="00295335" w:rsidP="001931AD">
      <w:pPr>
        <w:pStyle w:val="21"/>
        <w:tabs>
          <w:tab w:val="right" w:leader="dot" w:pos="9060"/>
        </w:tabs>
        <w:rPr>
          <w:rFonts w:ascii="Calibri" w:hAnsi="Calibri"/>
          <w:smallCaps w:val="0"/>
          <w:noProof/>
          <w:sz w:val="21"/>
          <w:szCs w:val="22"/>
        </w:rPr>
      </w:pPr>
      <w:r w:rsidRPr="000E4D18">
        <w:rPr>
          <w:rStyle w:val="a6"/>
          <w:noProof/>
        </w:rPr>
        <w:fldChar w:fldCharType="begin"/>
      </w:r>
      <w:r w:rsidRPr="000E4D18">
        <w:rPr>
          <w:rStyle w:val="a6"/>
          <w:noProof/>
        </w:rPr>
        <w:instrText xml:space="preserve"> </w:instrText>
      </w:r>
      <w:r>
        <w:rPr>
          <w:noProof/>
        </w:rPr>
        <w:instrText>HYPERLINK \l "_Toc360127750"</w:instrText>
      </w:r>
      <w:r w:rsidRPr="000E4D18">
        <w:rPr>
          <w:rStyle w:val="a6"/>
          <w:noProof/>
        </w:rPr>
        <w:instrText xml:space="preserve"> </w:instrText>
      </w:r>
      <w:r w:rsidRPr="000E4D18">
        <w:rPr>
          <w:rStyle w:val="a6"/>
          <w:noProof/>
        </w:rPr>
        <w:fldChar w:fldCharType="separate"/>
      </w:r>
      <w:r w:rsidRPr="000E4D18">
        <w:rPr>
          <w:rStyle w:val="a6"/>
          <w:noProof/>
        </w:rPr>
        <w:t>8.4</w:t>
      </w:r>
      <w:r w:rsidRPr="000E4D18">
        <w:rPr>
          <w:rStyle w:val="a6"/>
          <w:rFonts w:hint="eastAsia"/>
          <w:noProof/>
        </w:rPr>
        <w:t>从节点</w:t>
      </w:r>
      <w:r w:rsidRPr="000E4D18">
        <w:rPr>
          <w:rStyle w:val="a6"/>
          <w:noProof/>
        </w:rPr>
        <w:t>3</w:t>
      </w:r>
      <w:r w:rsidRPr="000E4D18">
        <w:rPr>
          <w:rStyle w:val="a6"/>
          <w:rFonts w:hint="eastAsia"/>
          <w:noProof/>
        </w:rPr>
        <w:t>对象字典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_Toc360127750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22</w:t>
      </w:r>
      <w:r>
        <w:rPr>
          <w:noProof/>
          <w:webHidden/>
        </w:rPr>
        <w:fldChar w:fldCharType="end"/>
      </w:r>
      <w:r w:rsidRPr="000E4D18">
        <w:rPr>
          <w:rStyle w:val="a6"/>
          <w:noProof/>
        </w:rPr>
        <w:fldChar w:fldCharType="end"/>
      </w:r>
    </w:p>
    <w:p w:rsidR="00A7546D" w:rsidRDefault="00A7546D" w:rsidP="0077603A">
      <w:r>
        <w:fldChar w:fldCharType="end"/>
      </w:r>
    </w:p>
    <w:p w:rsidR="00A7546D" w:rsidRDefault="00A7546D" w:rsidP="009869C3"/>
    <w:p w:rsidR="00A7546D" w:rsidRDefault="00A7546D">
      <w:pPr>
        <w:sectPr w:rsidR="00A7546D" w:rsidSect="009423D7">
          <w:footerReference w:type="default" r:id="rId16"/>
          <w:pgSz w:w="17282" w:h="25923" w:code="128"/>
          <w:pgMar w:top="1440" w:right="1418" w:bottom="1440" w:left="1418" w:header="851" w:footer="992" w:gutter="0"/>
          <w:pgNumType w:fmt="upperRoman" w:start="1"/>
          <w:cols w:space="720"/>
          <w:docGrid w:type="lines" w:linePitch="286"/>
          <w:sectPrChange w:id="4" w:author="baitangshui" w:date="2013-08-26T20:35:00Z">
            <w:sectPr w:rsidR="00A7546D" w:rsidSect="009423D7">
              <w:pgSz w:w="11906" w:h="16838" w:code="0"/>
              <w:pgMar w:top="1440" w:right="1418" w:bottom="1440" w:left="1418" w:header="851" w:footer="992" w:gutter="0"/>
              <w:docGrid w:linePitch="312"/>
            </w:sectPr>
          </w:sectPrChange>
        </w:sectPr>
      </w:pPr>
    </w:p>
    <w:p w:rsidR="00A7546D" w:rsidRDefault="00A7546D">
      <w:pPr>
        <w:pStyle w:val="1"/>
        <w:numPr>
          <w:ilvl w:val="0"/>
          <w:numId w:val="1"/>
        </w:numPr>
        <w:tabs>
          <w:tab w:val="left" w:pos="432"/>
        </w:tabs>
        <w:spacing w:before="240" w:after="240" w:line="360" w:lineRule="auto"/>
      </w:pPr>
      <w:bookmarkStart w:id="5" w:name="_Toc360127720"/>
      <w:r>
        <w:rPr>
          <w:rFonts w:hint="eastAsia"/>
        </w:rPr>
        <w:lastRenderedPageBreak/>
        <w:t>简介</w:t>
      </w:r>
      <w:bookmarkEnd w:id="5"/>
    </w:p>
    <w:p w:rsidR="00A7546D" w:rsidRPr="00E24B8A" w:rsidRDefault="00A7546D">
      <w:pPr>
        <w:spacing w:line="360" w:lineRule="auto"/>
        <w:ind w:firstLine="420"/>
      </w:pPr>
      <w:r>
        <w:rPr>
          <w:rFonts w:hint="eastAsia"/>
        </w:rPr>
        <w:t>本文档是在对</w:t>
      </w:r>
      <w:r>
        <w:rPr>
          <w:rFonts w:hint="eastAsia"/>
        </w:rPr>
        <w:t>Trima</w:t>
      </w:r>
      <w:r>
        <w:rPr>
          <w:rFonts w:hint="eastAsia"/>
        </w:rPr>
        <w:t>的软件需求进行详细分析后，根据</w:t>
      </w:r>
      <w:r>
        <w:rPr>
          <w:rFonts w:hint="eastAsia"/>
        </w:rPr>
        <w:t>Trima</w:t>
      </w:r>
      <w:r>
        <w:rPr>
          <w:rFonts w:hint="eastAsia"/>
        </w:rPr>
        <w:t>的总体架构，对</w:t>
      </w:r>
      <w:r w:rsidR="00E24B8A">
        <w:rPr>
          <w:rFonts w:hint="eastAsia"/>
        </w:rPr>
        <w:t>Canopen</w:t>
      </w:r>
      <w:r w:rsidR="00E24B8A">
        <w:rPr>
          <w:rFonts w:hint="eastAsia"/>
        </w:rPr>
        <w:t>通讯进行具体的分析，包括各</w:t>
      </w:r>
      <w:r w:rsidR="0096752E">
        <w:rPr>
          <w:rFonts w:hint="eastAsia"/>
        </w:rPr>
        <w:t>主、从</w:t>
      </w:r>
      <w:r w:rsidR="00E24B8A">
        <w:rPr>
          <w:rFonts w:hint="eastAsia"/>
        </w:rPr>
        <w:t>节点对象字典的定义、</w:t>
      </w:r>
      <w:r w:rsidR="00E24B8A">
        <w:rPr>
          <w:rFonts w:hint="eastAsia"/>
        </w:rPr>
        <w:t>SDO</w:t>
      </w:r>
      <w:r w:rsidR="00E24B8A">
        <w:rPr>
          <w:rFonts w:hint="eastAsia"/>
        </w:rPr>
        <w:t>、</w:t>
      </w:r>
      <w:r w:rsidR="00E24B8A">
        <w:rPr>
          <w:rFonts w:hint="eastAsia"/>
        </w:rPr>
        <w:t>PDO</w:t>
      </w:r>
      <w:r w:rsidR="00E24B8A">
        <w:rPr>
          <w:rFonts w:hint="eastAsia"/>
        </w:rPr>
        <w:t>、</w:t>
      </w:r>
      <w:r w:rsidR="00E24B8A">
        <w:rPr>
          <w:rFonts w:hint="eastAsia"/>
        </w:rPr>
        <w:t>NMT</w:t>
      </w:r>
      <w:r w:rsidR="00E24B8A">
        <w:rPr>
          <w:rFonts w:hint="eastAsia"/>
        </w:rPr>
        <w:t>等通讯机制的定制</w:t>
      </w:r>
      <w:r>
        <w:rPr>
          <w:rFonts w:hint="eastAsia"/>
        </w:rPr>
        <w:t>。</w:t>
      </w:r>
    </w:p>
    <w:p w:rsidR="00A7546D" w:rsidRDefault="00A7546D">
      <w:pPr>
        <w:pStyle w:val="1"/>
        <w:numPr>
          <w:ilvl w:val="0"/>
          <w:numId w:val="1"/>
        </w:numPr>
        <w:tabs>
          <w:tab w:val="left" w:pos="432"/>
        </w:tabs>
        <w:spacing w:before="240" w:after="240" w:line="360" w:lineRule="auto"/>
        <w:rPr>
          <w:lang w:val="en-US"/>
        </w:rPr>
      </w:pPr>
      <w:bookmarkStart w:id="6" w:name="_Toc360127721"/>
      <w:r>
        <w:rPr>
          <w:rFonts w:hint="eastAsia"/>
          <w:lang w:val="en-US"/>
        </w:rPr>
        <w:t>总体概述</w:t>
      </w:r>
      <w:bookmarkEnd w:id="6"/>
    </w:p>
    <w:p w:rsidR="007C3BFE" w:rsidRDefault="007C3BFE">
      <w:pPr>
        <w:spacing w:line="360" w:lineRule="auto"/>
        <w:ind w:firstLine="435"/>
        <w:jc w:val="left"/>
      </w:pPr>
      <w:r>
        <w:object w:dxaOrig="19958" w:dyaOrig="98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35pt;height:231.9pt" o:ole="">
            <v:imagedata r:id="rId17" o:title=""/>
          </v:shape>
          <o:OLEObject Type="Embed" ProgID="Visio.Drawing.11" ShapeID="_x0000_i1025" DrawAspect="Content" ObjectID="_1449904159" r:id="rId18"/>
        </w:object>
      </w:r>
    </w:p>
    <w:p w:rsidR="00A7546D" w:rsidRDefault="00A7546D">
      <w:pPr>
        <w:spacing w:line="360" w:lineRule="auto"/>
        <w:ind w:firstLine="435"/>
        <w:jc w:val="center"/>
      </w:pPr>
      <w:r>
        <w:rPr>
          <w:rFonts w:hint="eastAsia"/>
        </w:rPr>
        <w:t>图</w:t>
      </w:r>
      <w:r>
        <w:rPr>
          <w:rFonts w:hint="eastAsia"/>
        </w:rPr>
        <w:t>2-1 Trima</w:t>
      </w:r>
      <w:r>
        <w:rPr>
          <w:rFonts w:hint="eastAsia"/>
        </w:rPr>
        <w:t>总体架构</w:t>
      </w:r>
    </w:p>
    <w:p w:rsidR="00A7546D" w:rsidRDefault="00876DFE">
      <w:pPr>
        <w:spacing w:line="360" w:lineRule="auto"/>
        <w:ind w:firstLineChars="200" w:firstLine="420"/>
      </w:pPr>
      <w:r>
        <w:rPr>
          <w:rFonts w:hint="eastAsia"/>
        </w:rPr>
        <w:t>按照如上所示的整体硬件架构图，确定</w:t>
      </w:r>
      <w:r>
        <w:rPr>
          <w:rFonts w:hint="eastAsia"/>
        </w:rPr>
        <w:t>Canopen</w:t>
      </w:r>
      <w:r>
        <w:rPr>
          <w:rFonts w:hint="eastAsia"/>
        </w:rPr>
        <w:t>通讯</w:t>
      </w:r>
      <w:r w:rsidR="0096752E">
        <w:rPr>
          <w:rFonts w:hint="eastAsia"/>
        </w:rPr>
        <w:t>结构如下：</w:t>
      </w:r>
    </w:p>
    <w:p w:rsidR="00095FBB" w:rsidRDefault="00095FBB">
      <w:pPr>
        <w:spacing w:line="360" w:lineRule="auto"/>
        <w:ind w:firstLineChars="200" w:firstLine="420"/>
      </w:pPr>
    </w:p>
    <w:p w:rsidR="007F6DE0" w:rsidRDefault="00CA3417">
      <w:pPr>
        <w:spacing w:line="360" w:lineRule="auto"/>
        <w:ind w:firstLineChars="200" w:firstLine="420"/>
        <w:jc w:val="center"/>
      </w:pPr>
      <w:r>
        <w:object w:dxaOrig="15352" w:dyaOrig="6653">
          <v:shape id="_x0000_i1026" type="#_x0000_t75" style="width:435.35pt;height:189.2pt" o:ole="">
            <v:imagedata r:id="rId19" o:title=""/>
          </v:shape>
          <o:OLEObject Type="Embed" ProgID="Visio.Drawing.11" ShapeID="_x0000_i1026" DrawAspect="Content" ObjectID="_1449904160" r:id="rId20"/>
        </w:object>
      </w:r>
      <w:r w:rsidR="00092468">
        <w:rPr>
          <w:rFonts w:hint="eastAsia"/>
        </w:rPr>
        <w:t>图</w:t>
      </w:r>
      <w:r w:rsidR="00092468">
        <w:rPr>
          <w:rFonts w:hint="eastAsia"/>
        </w:rPr>
        <w:t>2-2 Canopen</w:t>
      </w:r>
      <w:r w:rsidR="00092468">
        <w:rPr>
          <w:rFonts w:hint="eastAsia"/>
        </w:rPr>
        <w:t>通讯架构</w:t>
      </w:r>
    </w:p>
    <w:p w:rsidR="009106C4" w:rsidRPr="00A710BF" w:rsidRDefault="004213CC">
      <w:pPr>
        <w:spacing w:line="360" w:lineRule="auto"/>
        <w:ind w:firstLineChars="200" w:firstLine="422"/>
        <w:jc w:val="left"/>
        <w:rPr>
          <w:b/>
        </w:rPr>
      </w:pPr>
      <w:r w:rsidRPr="00A710BF">
        <w:rPr>
          <w:rFonts w:hint="eastAsia"/>
          <w:b/>
        </w:rPr>
        <w:tab/>
      </w:r>
      <w:r w:rsidR="00A710BF" w:rsidRPr="00A710BF">
        <w:rPr>
          <w:rFonts w:hint="eastAsia"/>
          <w:b/>
        </w:rPr>
        <w:t>需实现的</w:t>
      </w:r>
      <w:r w:rsidR="005441D3" w:rsidRPr="00A710BF">
        <w:rPr>
          <w:rFonts w:hint="eastAsia"/>
          <w:b/>
        </w:rPr>
        <w:t>功能：</w:t>
      </w:r>
    </w:p>
    <w:p w:rsidR="00316709" w:rsidRDefault="009106C4">
      <w:pPr>
        <w:spacing w:line="360" w:lineRule="auto"/>
        <w:ind w:firstLineChars="200" w:firstLine="420"/>
        <w:jc w:val="left"/>
      </w:pPr>
      <w:r>
        <w:rPr>
          <w:rFonts w:ascii="宋体" w:hAnsi="宋体" w:hint="eastAsia"/>
        </w:rPr>
        <w:t>●</w:t>
      </w:r>
      <w:r w:rsidR="004213CC">
        <w:rPr>
          <w:rFonts w:hint="eastAsia"/>
        </w:rPr>
        <w:t>一个主节点，</w:t>
      </w:r>
      <w:r w:rsidR="004213CC">
        <w:rPr>
          <w:rFonts w:hint="eastAsia"/>
        </w:rPr>
        <w:t>3</w:t>
      </w:r>
      <w:r w:rsidR="004213CC">
        <w:rPr>
          <w:rFonts w:hint="eastAsia"/>
        </w:rPr>
        <w:t>个从节点，</w:t>
      </w:r>
      <w:r w:rsidR="000F40AD">
        <w:rPr>
          <w:rFonts w:hint="eastAsia"/>
        </w:rPr>
        <w:t>1</w:t>
      </w:r>
      <w:r w:rsidR="007A6983">
        <w:rPr>
          <w:rFonts w:hint="eastAsia"/>
        </w:rPr>
        <w:t>个预留从节点；</w:t>
      </w:r>
    </w:p>
    <w:p w:rsidR="004F033C" w:rsidRDefault="004F033C">
      <w:pPr>
        <w:spacing w:line="360" w:lineRule="auto"/>
        <w:ind w:firstLineChars="200" w:firstLine="420"/>
        <w:jc w:val="left"/>
      </w:pPr>
      <w:r>
        <w:rPr>
          <w:rFonts w:ascii="宋体" w:hAnsi="宋体" w:hint="eastAsia"/>
        </w:rPr>
        <w:t>●主站NMT用来对从站状态进行控制</w:t>
      </w:r>
      <w:r w:rsidR="00335C94">
        <w:rPr>
          <w:rFonts w:ascii="宋体" w:hAnsi="宋体" w:hint="eastAsia"/>
        </w:rPr>
        <w:t>和</w:t>
      </w:r>
      <w:r>
        <w:rPr>
          <w:rFonts w:ascii="宋体" w:hAnsi="宋体" w:hint="eastAsia"/>
        </w:rPr>
        <w:t>切换，</w:t>
      </w:r>
      <w:hyperlink w:anchor="_5.1_NMT从站状态管理（NMT_Module" w:history="1">
        <w:r w:rsidR="005C62BE" w:rsidRPr="005C62BE">
          <w:rPr>
            <w:rStyle w:val="a6"/>
            <w:rFonts w:ascii="宋体" w:hAnsi="宋体" w:hint="eastAsia"/>
          </w:rPr>
          <w:t>见5.1 NMT从站管理</w:t>
        </w:r>
      </w:hyperlink>
    </w:p>
    <w:p w:rsidR="00316709" w:rsidRDefault="009106C4">
      <w:pPr>
        <w:spacing w:line="360" w:lineRule="auto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●</w:t>
      </w:r>
      <w:r w:rsidR="007A6983">
        <w:rPr>
          <w:rFonts w:ascii="宋体" w:hAnsi="宋体" w:hint="eastAsia"/>
        </w:rPr>
        <w:t>在初始化阶段，主站可通过SDO报文读写对象字典对从站设备进行参数修改</w:t>
      </w:r>
      <w:r w:rsidR="00CA3417">
        <w:rPr>
          <w:rFonts w:ascii="宋体" w:hAnsi="宋体" w:hint="eastAsia"/>
        </w:rPr>
        <w:t>、初始化</w:t>
      </w:r>
      <w:r w:rsidR="007A6983">
        <w:rPr>
          <w:rFonts w:ascii="宋体" w:hAnsi="宋体" w:hint="eastAsia"/>
        </w:rPr>
        <w:t>；</w:t>
      </w:r>
    </w:p>
    <w:p w:rsidR="00A710BF" w:rsidRDefault="00A710BF">
      <w:pPr>
        <w:spacing w:line="360" w:lineRule="auto"/>
        <w:ind w:firstLineChars="200" w:firstLine="420"/>
        <w:jc w:val="left"/>
      </w:pPr>
      <w:r>
        <w:rPr>
          <w:rFonts w:ascii="宋体" w:hAnsi="宋体" w:hint="eastAsia"/>
        </w:rPr>
        <w:tab/>
        <w:t>需初始化的参数有：</w:t>
      </w:r>
      <w:r w:rsidR="006A3920">
        <w:rPr>
          <w:rFonts w:ascii="宋体" w:hAnsi="宋体" w:hint="eastAsia"/>
        </w:rPr>
        <w:t>配置所有从节点</w:t>
      </w:r>
      <w:r w:rsidR="006D2455">
        <w:rPr>
          <w:rFonts w:ascii="宋体" w:hAnsi="宋体" w:hint="eastAsia"/>
        </w:rPr>
        <w:t xml:space="preserve">心跳周期 </w:t>
      </w:r>
      <w:r w:rsidR="006A3920">
        <w:rPr>
          <w:rFonts w:ascii="宋体" w:hAnsi="宋体" w:hint="eastAsia"/>
        </w:rPr>
        <w:t>、</w:t>
      </w:r>
      <w:r w:rsidR="00771413">
        <w:rPr>
          <w:rFonts w:ascii="宋体" w:hAnsi="宋体" w:hint="eastAsia"/>
        </w:rPr>
        <w:t xml:space="preserve">  </w:t>
      </w:r>
      <w:hyperlink w:anchor="_4、SDO" w:history="1">
        <w:r w:rsidR="00771413" w:rsidRPr="00771413">
          <w:rPr>
            <w:rStyle w:val="a6"/>
            <w:rFonts w:ascii="宋体" w:hAnsi="宋体" w:hint="eastAsia"/>
          </w:rPr>
          <w:t>见4、SDO</w:t>
        </w:r>
      </w:hyperlink>
    </w:p>
    <w:p w:rsidR="00316709" w:rsidRDefault="009106C4">
      <w:pPr>
        <w:spacing w:line="360" w:lineRule="auto"/>
        <w:ind w:leftChars="200" w:left="735" w:hangingChars="150" w:hanging="315"/>
        <w:jc w:val="left"/>
        <w:rPr>
          <w:rFonts w:ascii="宋体" w:hAnsi="宋体"/>
        </w:rPr>
      </w:pPr>
      <w:r>
        <w:rPr>
          <w:rFonts w:ascii="宋体" w:hAnsi="宋体" w:hint="eastAsia"/>
        </w:rPr>
        <w:t>●</w:t>
      </w:r>
      <w:r w:rsidR="004F033C">
        <w:rPr>
          <w:rFonts w:ascii="宋体" w:hAnsi="宋体" w:hint="eastAsia"/>
        </w:rPr>
        <w:t>运行过程中，主站PDO用于控制、检测从站设备状态，从站PDO用于反馈状态；</w:t>
      </w:r>
      <w:hyperlink w:anchor="_PDO分配" w:history="1">
        <w:r w:rsidR="00A9600A" w:rsidRPr="00A9600A">
          <w:rPr>
            <w:rStyle w:val="a6"/>
            <w:rFonts w:ascii="宋体" w:hAnsi="宋体" w:hint="eastAsia"/>
          </w:rPr>
          <w:t>见PDO分配</w:t>
        </w:r>
      </w:hyperlink>
    </w:p>
    <w:p w:rsidR="004F033C" w:rsidRDefault="004F033C" w:rsidP="00332CC5">
      <w:pPr>
        <w:spacing w:line="360" w:lineRule="auto"/>
        <w:ind w:leftChars="200" w:left="630" w:hangingChars="100" w:hanging="210"/>
        <w:jc w:val="left"/>
        <w:rPr>
          <w:rFonts w:ascii="宋体" w:hAnsi="宋体"/>
        </w:rPr>
      </w:pPr>
      <w:r>
        <w:rPr>
          <w:rFonts w:ascii="宋体" w:hAnsi="宋体" w:hint="eastAsia"/>
        </w:rPr>
        <w:t>●</w:t>
      </w:r>
      <w:r w:rsidR="00CA3417">
        <w:rPr>
          <w:rFonts w:ascii="宋体" w:hAnsi="宋体" w:hint="eastAsia"/>
        </w:rPr>
        <w:t>主站发送</w:t>
      </w:r>
      <w:r w:rsidR="003F4DCE">
        <w:rPr>
          <w:rFonts w:ascii="宋体" w:hAnsi="宋体" w:hint="eastAsia"/>
        </w:rPr>
        <w:t>SYNC</w:t>
      </w:r>
      <w:r w:rsidR="00FC1C67">
        <w:rPr>
          <w:rFonts w:ascii="宋体" w:hAnsi="宋体" w:hint="eastAsia"/>
        </w:rPr>
        <w:t>同步报文</w:t>
      </w:r>
      <w:r w:rsidR="00CA3417">
        <w:rPr>
          <w:rFonts w:ascii="宋体" w:hAnsi="宋体" w:hint="eastAsia"/>
        </w:rPr>
        <w:t>，从站接收</w:t>
      </w:r>
      <w:r w:rsidR="00CA3417" w:rsidRPr="00F66AF0">
        <w:rPr>
          <w:rFonts w:ascii="宋体" w:hAnsi="宋体" w:hint="eastAsia"/>
          <w:rPrChange w:id="7" w:author="baitangshui" w:date="2013-09-02T19:40:00Z">
            <w:rPr>
              <w:rFonts w:ascii="宋体" w:hAnsi="宋体" w:hint="eastAsia"/>
              <w:color w:val="FF0000"/>
            </w:rPr>
          </w:rPrChange>
        </w:rPr>
        <w:t>，</w:t>
      </w:r>
      <w:r w:rsidR="00771413" w:rsidRPr="00F66AF0">
        <w:rPr>
          <w:rFonts w:ascii="宋体" w:hAnsi="宋体" w:hint="eastAsia"/>
          <w:rPrChange w:id="8" w:author="baitangshui" w:date="2013-09-02T19:40:00Z">
            <w:rPr>
              <w:rFonts w:ascii="宋体" w:hAnsi="宋体" w:hint="eastAsia"/>
              <w:color w:val="FF0000"/>
            </w:rPr>
          </w:rPrChange>
        </w:rPr>
        <w:t>周期</w:t>
      </w:r>
      <w:r w:rsidR="00771413" w:rsidRPr="00F66AF0">
        <w:rPr>
          <w:rFonts w:ascii="宋体" w:hAnsi="宋体"/>
          <w:rPrChange w:id="9" w:author="baitangshui" w:date="2013-09-02T19:40:00Z">
            <w:rPr>
              <w:rFonts w:ascii="宋体" w:hAnsi="宋体"/>
              <w:color w:val="FF0000"/>
            </w:rPr>
          </w:rPrChange>
        </w:rPr>
        <w:t>100ms</w:t>
      </w:r>
      <w:r w:rsidR="00771413">
        <w:rPr>
          <w:rFonts w:ascii="宋体" w:hAnsi="宋体" w:hint="eastAsia"/>
        </w:rPr>
        <w:t>，用于从站PDO的同步发送，</w:t>
      </w:r>
      <w:hyperlink w:anchor="_6.1_SYNC" w:history="1">
        <w:r w:rsidR="00A319A1" w:rsidRPr="00A319A1">
          <w:rPr>
            <w:rStyle w:val="a6"/>
            <w:rFonts w:ascii="宋体" w:hAnsi="宋体" w:hint="eastAsia"/>
          </w:rPr>
          <w:t>见6.1 SYNC</w:t>
        </w:r>
      </w:hyperlink>
    </w:p>
    <w:p w:rsidR="003F4DCE" w:rsidRDefault="003F4DCE" w:rsidP="00125D02">
      <w:pPr>
        <w:spacing w:line="360" w:lineRule="auto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●从站发送心跳报文，</w:t>
      </w:r>
      <w:r w:rsidRPr="00F66AF0">
        <w:rPr>
          <w:rFonts w:ascii="宋体" w:hAnsi="宋体" w:hint="eastAsia"/>
          <w:rPrChange w:id="10" w:author="baitangshui" w:date="2013-09-02T19:41:00Z">
            <w:rPr>
              <w:rFonts w:ascii="宋体" w:hAnsi="宋体" w:hint="eastAsia"/>
              <w:color w:val="FF0000"/>
            </w:rPr>
          </w:rPrChange>
        </w:rPr>
        <w:t>周期</w:t>
      </w:r>
      <w:r w:rsidR="0002398A" w:rsidRPr="00F66AF0">
        <w:rPr>
          <w:rFonts w:ascii="宋体" w:hAnsi="宋体"/>
          <w:rPrChange w:id="11" w:author="baitangshui" w:date="2013-09-02T19:41:00Z">
            <w:rPr>
              <w:rFonts w:ascii="宋体" w:hAnsi="宋体"/>
              <w:color w:val="FF0000"/>
            </w:rPr>
          </w:rPrChange>
        </w:rPr>
        <w:t>1000</w:t>
      </w:r>
      <w:r w:rsidR="00CA3417" w:rsidRPr="00F66AF0">
        <w:rPr>
          <w:rFonts w:ascii="宋体" w:hAnsi="宋体"/>
          <w:rPrChange w:id="12" w:author="baitangshui" w:date="2013-09-02T19:41:00Z">
            <w:rPr>
              <w:rFonts w:ascii="宋体" w:hAnsi="宋体"/>
              <w:color w:val="FF0000"/>
            </w:rPr>
          </w:rPrChange>
        </w:rPr>
        <w:t>ms</w:t>
      </w:r>
      <w:r w:rsidR="00A9600A">
        <w:rPr>
          <w:rFonts w:ascii="宋体" w:hAnsi="宋体" w:hint="eastAsia"/>
        </w:rPr>
        <w:t>，</w:t>
      </w:r>
      <w:hyperlink w:anchor="_5.3心跳（Heartbeat）" w:history="1">
        <w:r w:rsidR="00A319A1" w:rsidRPr="00A319A1">
          <w:rPr>
            <w:rStyle w:val="a6"/>
            <w:rFonts w:ascii="宋体" w:hAnsi="宋体" w:hint="eastAsia"/>
          </w:rPr>
          <w:t>见 5.3 心跳</w:t>
        </w:r>
      </w:hyperlink>
    </w:p>
    <w:p w:rsidR="00AC48AA" w:rsidRDefault="00AC48AA" w:rsidP="00FE0344">
      <w:pPr>
        <w:spacing w:line="360" w:lineRule="auto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●底层设备故障可发送EMCY报文；</w:t>
      </w:r>
      <w:hyperlink w:anchor="_6.2紧急报文（EMCY）" w:history="1">
        <w:r w:rsidR="00A319A1" w:rsidRPr="00A319A1">
          <w:rPr>
            <w:rStyle w:val="a6"/>
            <w:rFonts w:ascii="宋体" w:hAnsi="宋体" w:hint="eastAsia"/>
          </w:rPr>
          <w:t>见6.2 EMCY</w:t>
        </w:r>
      </w:hyperlink>
    </w:p>
    <w:p w:rsidR="007C3E0C" w:rsidRPr="004F033C" w:rsidRDefault="007C3E0C" w:rsidP="00FE0344">
      <w:pPr>
        <w:spacing w:line="360" w:lineRule="auto"/>
        <w:jc w:val="left"/>
      </w:pPr>
    </w:p>
    <w:p w:rsidR="00492F7B" w:rsidRDefault="00B958B1" w:rsidP="00D952B4">
      <w:pPr>
        <w:pStyle w:val="2"/>
      </w:pPr>
      <w:bookmarkStart w:id="13" w:name="_Toc360127722"/>
      <w:r>
        <w:rPr>
          <w:rFonts w:hint="eastAsia"/>
        </w:rPr>
        <w:t>2.1</w:t>
      </w:r>
      <w:r>
        <w:rPr>
          <w:rFonts w:hint="eastAsia"/>
        </w:rPr>
        <w:t>节点分配</w:t>
      </w:r>
      <w:bookmarkEnd w:id="13"/>
    </w:p>
    <w:p w:rsidR="00492F7B" w:rsidRDefault="00492F7B" w:rsidP="00D11FCD">
      <w:pPr>
        <w:spacing w:line="360" w:lineRule="auto"/>
        <w:ind w:firstLineChars="200" w:firstLine="420"/>
        <w:jc w:val="left"/>
      </w:pPr>
      <w:r>
        <w:rPr>
          <w:rFonts w:hint="eastAsia"/>
        </w:rPr>
        <w:t>原则：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="00F47CCA" w:rsidRPr="00492F7B">
        <w:rPr>
          <w:rFonts w:hint="eastAsia"/>
        </w:rPr>
        <w:t>优先级高的</w:t>
      </w:r>
      <w:r w:rsidRPr="00492F7B">
        <w:rPr>
          <w:rFonts w:hint="eastAsia"/>
        </w:rPr>
        <w:t>节点</w:t>
      </w:r>
      <w:r>
        <w:rPr>
          <w:rFonts w:hint="eastAsia"/>
        </w:rPr>
        <w:t>分派小的节点号；</w:t>
      </w:r>
    </w:p>
    <w:p w:rsidR="00492F7B" w:rsidRDefault="00492F7B" w:rsidP="00272181">
      <w:pPr>
        <w:spacing w:line="360" w:lineRule="auto"/>
        <w:ind w:leftChars="200" w:left="420" w:firstLineChars="300" w:firstLine="630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127</w:t>
      </w:r>
      <w:r w:rsidR="00BF276A">
        <w:rPr>
          <w:rFonts w:hint="eastAsia"/>
        </w:rPr>
        <w:t>可分配</w:t>
      </w:r>
      <w:r>
        <w:rPr>
          <w:rFonts w:hint="eastAsia"/>
        </w:rPr>
        <w:t>,0</w:t>
      </w:r>
      <w:r>
        <w:rPr>
          <w:rFonts w:hint="eastAsia"/>
        </w:rPr>
        <w:t>保留；</w:t>
      </w:r>
    </w:p>
    <w:p w:rsidR="00FB30A0" w:rsidRDefault="00FB30A0" w:rsidP="00875635">
      <w:pPr>
        <w:spacing w:line="360" w:lineRule="auto"/>
        <w:ind w:leftChars="200" w:left="420" w:firstLineChars="300" w:firstLine="630"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A3417">
        <w:rPr>
          <w:rFonts w:hint="eastAsia"/>
        </w:rPr>
        <w:t>保留若干个</w:t>
      </w:r>
      <w:r>
        <w:rPr>
          <w:rFonts w:hint="eastAsia"/>
        </w:rPr>
        <w:t>高优先级节点号，便于之后扩展；</w:t>
      </w:r>
    </w:p>
    <w:p w:rsidR="00FB30A0" w:rsidRPr="00FB30A0" w:rsidRDefault="00FB30A0" w:rsidP="00710134">
      <w:pPr>
        <w:spacing w:line="360" w:lineRule="auto"/>
        <w:ind w:leftChars="200" w:left="420" w:firstLineChars="300" w:firstLine="630"/>
        <w:jc w:val="left"/>
      </w:pPr>
      <w:r>
        <w:rPr>
          <w:rFonts w:hint="eastAsia"/>
        </w:rPr>
        <w:t>4</w:t>
      </w:r>
      <w:r w:rsidR="00CA3417">
        <w:rPr>
          <w:rFonts w:hint="eastAsia"/>
        </w:rPr>
        <w:t>、主节点分配较高优先级</w:t>
      </w:r>
      <w:r>
        <w:rPr>
          <w:rFonts w:hint="eastAsia"/>
        </w:rPr>
        <w:t>；</w:t>
      </w:r>
    </w:p>
    <w:p w:rsidR="00EB0579" w:rsidRDefault="00EB0579" w:rsidP="008E77EB">
      <w:pPr>
        <w:spacing w:line="360" w:lineRule="auto"/>
        <w:ind w:leftChars="200" w:left="420"/>
        <w:jc w:val="left"/>
      </w:pPr>
      <w:r>
        <w:rPr>
          <w:rFonts w:hint="eastAsia"/>
        </w:rPr>
        <w:t>中</w:t>
      </w:r>
      <w:proofErr w:type="gramStart"/>
      <w:r>
        <w:rPr>
          <w:rFonts w:hint="eastAsia"/>
        </w:rPr>
        <w:t>控板</w:t>
      </w:r>
      <w:r w:rsidR="00CA3417">
        <w:rPr>
          <w:rFonts w:hint="eastAsia"/>
        </w:rPr>
        <w:t>主</w:t>
      </w:r>
      <w:proofErr w:type="gramEnd"/>
      <w:r>
        <w:rPr>
          <w:rFonts w:hint="eastAsia"/>
        </w:rPr>
        <w:t>节点号设为</w:t>
      </w:r>
      <w:r w:rsidR="006E4290">
        <w:rPr>
          <w:rFonts w:hint="eastAsia"/>
        </w:rPr>
        <w:t>2</w:t>
      </w:r>
      <w:r>
        <w:rPr>
          <w:rFonts w:hint="eastAsia"/>
        </w:rPr>
        <w:t>，其余</w:t>
      </w:r>
      <w:proofErr w:type="gramStart"/>
      <w:r>
        <w:rPr>
          <w:rFonts w:hint="eastAsia"/>
        </w:rPr>
        <w:t>底控板</w:t>
      </w:r>
      <w:proofErr w:type="gramEnd"/>
      <w:r>
        <w:rPr>
          <w:rFonts w:hint="eastAsia"/>
        </w:rPr>
        <w:t>从</w:t>
      </w:r>
      <w:r w:rsidR="00CA3417">
        <w:rPr>
          <w:rFonts w:hint="eastAsia"/>
        </w:rPr>
        <w:t>5</w:t>
      </w:r>
      <w:r>
        <w:rPr>
          <w:rFonts w:hint="eastAsia"/>
        </w:rPr>
        <w:t>依次编号；</w:t>
      </w:r>
      <w:r w:rsidR="00CA3417">
        <w:rPr>
          <w:rFonts w:hint="eastAsia"/>
        </w:rPr>
        <w:t>节点号</w:t>
      </w:r>
      <w:r w:rsidR="00CA3417">
        <w:rPr>
          <w:rFonts w:hint="eastAsia"/>
        </w:rPr>
        <w:t>1</w:t>
      </w:r>
      <w:r w:rsidR="00CA3417">
        <w:rPr>
          <w:rFonts w:hint="eastAsia"/>
        </w:rPr>
        <w:t>、</w:t>
      </w:r>
      <w:r w:rsidR="00CA3417">
        <w:rPr>
          <w:rFonts w:hint="eastAsia"/>
        </w:rPr>
        <w:t>3</w:t>
      </w:r>
      <w:r w:rsidR="00CA3417">
        <w:rPr>
          <w:rFonts w:hint="eastAsia"/>
        </w:rPr>
        <w:t>、</w:t>
      </w:r>
      <w:r w:rsidR="00CA3417">
        <w:rPr>
          <w:rFonts w:hint="eastAsia"/>
        </w:rPr>
        <w:t>4</w:t>
      </w:r>
      <w:r w:rsidR="00CA3417">
        <w:rPr>
          <w:rFonts w:hint="eastAsia"/>
        </w:rPr>
        <w:t>保留用于扩展；</w:t>
      </w:r>
    </w:p>
    <w:p w:rsidR="00EA100A" w:rsidRDefault="00EA100A" w:rsidP="005D4914">
      <w:pPr>
        <w:spacing w:line="360" w:lineRule="auto"/>
        <w:ind w:leftChars="200" w:left="420" w:firstLineChars="300" w:firstLine="63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2-1 </w:t>
      </w:r>
      <w:r>
        <w:rPr>
          <w:rFonts w:hint="eastAsia"/>
        </w:rPr>
        <w:t>节点分配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134"/>
        <w:gridCol w:w="998"/>
        <w:gridCol w:w="2263"/>
        <w:gridCol w:w="2885"/>
      </w:tblGrid>
      <w:tr w:rsidR="007C19DA" w:rsidTr="00B36D43">
        <w:trPr>
          <w:jc w:val="center"/>
        </w:trPr>
        <w:tc>
          <w:tcPr>
            <w:tcW w:w="1242" w:type="dxa"/>
            <w:vMerge w:val="restart"/>
            <w:shd w:val="clear" w:color="auto" w:fill="auto"/>
          </w:tcPr>
          <w:p w:rsidR="007C19DA" w:rsidRDefault="007C19DA" w:rsidP="0076708E">
            <w:pPr>
              <w:spacing w:line="360" w:lineRule="auto"/>
            </w:pPr>
            <w:r>
              <w:rPr>
                <w:rFonts w:hint="eastAsia"/>
              </w:rPr>
              <w:t>节点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C19DA" w:rsidRDefault="007C19DA" w:rsidP="002C00AD">
            <w:pPr>
              <w:spacing w:line="360" w:lineRule="auto"/>
            </w:pPr>
            <w:r>
              <w:rPr>
                <w:rFonts w:hint="eastAsia"/>
              </w:rPr>
              <w:t>板卡</w:t>
            </w:r>
          </w:p>
        </w:tc>
        <w:tc>
          <w:tcPr>
            <w:tcW w:w="998" w:type="dxa"/>
            <w:vMerge w:val="restart"/>
            <w:shd w:val="clear" w:color="auto" w:fill="auto"/>
          </w:tcPr>
          <w:p w:rsidR="007C19DA" w:rsidRDefault="007C19DA" w:rsidP="00456E45">
            <w:pPr>
              <w:spacing w:line="360" w:lineRule="auto"/>
              <w:jc w:val="center"/>
            </w:pPr>
            <w:r>
              <w:rPr>
                <w:rFonts w:hint="eastAsia"/>
              </w:rPr>
              <w:t>节点号</w:t>
            </w:r>
            <w:r>
              <w:rPr>
                <w:rFonts w:hint="eastAsia"/>
              </w:rPr>
              <w:t>Node_ID</w:t>
            </w:r>
          </w:p>
        </w:tc>
        <w:tc>
          <w:tcPr>
            <w:tcW w:w="5148" w:type="dxa"/>
            <w:gridSpan w:val="2"/>
            <w:shd w:val="clear" w:color="auto" w:fill="auto"/>
          </w:tcPr>
          <w:p w:rsidR="007C19DA" w:rsidRDefault="007C19DA" w:rsidP="0033558A">
            <w:pPr>
              <w:spacing w:line="360" w:lineRule="auto"/>
              <w:jc w:val="center"/>
            </w:pPr>
            <w:r>
              <w:rPr>
                <w:rFonts w:hint="eastAsia"/>
              </w:rPr>
              <w:t>对象字典</w:t>
            </w:r>
          </w:p>
        </w:tc>
      </w:tr>
      <w:tr w:rsidR="007C19DA" w:rsidTr="00B36D43">
        <w:trPr>
          <w:jc w:val="center"/>
        </w:trPr>
        <w:tc>
          <w:tcPr>
            <w:tcW w:w="1242" w:type="dxa"/>
            <w:vMerge/>
            <w:shd w:val="clear" w:color="auto" w:fill="auto"/>
          </w:tcPr>
          <w:p w:rsidR="007C19DA" w:rsidRDefault="007C19DA">
            <w:pPr>
              <w:spacing w:line="360" w:lineRule="auto"/>
            </w:pPr>
          </w:p>
        </w:tc>
        <w:tc>
          <w:tcPr>
            <w:tcW w:w="1134" w:type="dxa"/>
            <w:vMerge/>
            <w:shd w:val="clear" w:color="auto" w:fill="auto"/>
          </w:tcPr>
          <w:p w:rsidR="007C19DA" w:rsidRDefault="007C19DA">
            <w:pPr>
              <w:spacing w:line="360" w:lineRule="auto"/>
            </w:pPr>
          </w:p>
        </w:tc>
        <w:tc>
          <w:tcPr>
            <w:tcW w:w="998" w:type="dxa"/>
            <w:vMerge/>
            <w:shd w:val="clear" w:color="auto" w:fill="auto"/>
          </w:tcPr>
          <w:p w:rsidR="007C19DA" w:rsidRDefault="007C19DA">
            <w:pPr>
              <w:spacing w:line="360" w:lineRule="auto"/>
              <w:jc w:val="center"/>
            </w:pPr>
          </w:p>
        </w:tc>
        <w:tc>
          <w:tcPr>
            <w:tcW w:w="2263" w:type="dxa"/>
            <w:shd w:val="clear" w:color="auto" w:fill="auto"/>
          </w:tcPr>
          <w:p w:rsidR="007C19DA" w:rsidRDefault="007C19DA">
            <w:pPr>
              <w:spacing w:line="360" w:lineRule="auto"/>
              <w:jc w:val="center"/>
            </w:pPr>
            <w:r>
              <w:rPr>
                <w:rFonts w:hint="eastAsia"/>
              </w:rPr>
              <w:t>电机</w:t>
            </w:r>
          </w:p>
        </w:tc>
        <w:tc>
          <w:tcPr>
            <w:tcW w:w="2885" w:type="dxa"/>
            <w:shd w:val="clear" w:color="auto" w:fill="auto"/>
          </w:tcPr>
          <w:p w:rsidR="007C19DA" w:rsidRDefault="007C19DA">
            <w:pPr>
              <w:spacing w:line="360" w:lineRule="auto"/>
              <w:jc w:val="center"/>
            </w:pPr>
            <w:r>
              <w:rPr>
                <w:rFonts w:hint="eastAsia"/>
              </w:rPr>
              <w:t>传感器</w:t>
            </w:r>
          </w:p>
        </w:tc>
      </w:tr>
      <w:tr w:rsidR="007C19DA" w:rsidTr="00B36D43">
        <w:trPr>
          <w:jc w:val="center"/>
        </w:trPr>
        <w:tc>
          <w:tcPr>
            <w:tcW w:w="1242" w:type="dxa"/>
            <w:shd w:val="clear" w:color="auto" w:fill="auto"/>
          </w:tcPr>
          <w:p w:rsidR="007C19DA" w:rsidRDefault="007C19DA" w:rsidP="00125D02">
            <w:pPr>
              <w:spacing w:line="360" w:lineRule="auto"/>
            </w:pPr>
            <w:r>
              <w:rPr>
                <w:rFonts w:hint="eastAsia"/>
              </w:rPr>
              <w:t>主节点</w:t>
            </w:r>
          </w:p>
        </w:tc>
        <w:tc>
          <w:tcPr>
            <w:tcW w:w="1134" w:type="dxa"/>
            <w:shd w:val="clear" w:color="auto" w:fill="auto"/>
          </w:tcPr>
          <w:p w:rsidR="00554504" w:rsidRDefault="007C19DA" w:rsidP="00FE0344">
            <w:pPr>
              <w:spacing w:line="360" w:lineRule="auto"/>
            </w:pPr>
            <w:r>
              <w:rPr>
                <w:rFonts w:hint="eastAsia"/>
              </w:rPr>
              <w:t>ARM0</w:t>
            </w:r>
          </w:p>
          <w:p w:rsidR="007C19DA" w:rsidRDefault="007C19DA" w:rsidP="00FE0344">
            <w:pPr>
              <w:spacing w:line="360" w:lineRule="auto"/>
            </w:pPr>
            <w:proofErr w:type="gramStart"/>
            <w:r>
              <w:rPr>
                <w:rFonts w:hint="eastAsia"/>
              </w:rPr>
              <w:lastRenderedPageBreak/>
              <w:t>中控板</w:t>
            </w:r>
            <w:proofErr w:type="gramEnd"/>
          </w:p>
        </w:tc>
        <w:tc>
          <w:tcPr>
            <w:tcW w:w="998" w:type="dxa"/>
            <w:shd w:val="clear" w:color="auto" w:fill="auto"/>
          </w:tcPr>
          <w:p w:rsidR="007C19DA" w:rsidRDefault="006E4290" w:rsidP="00D952B4">
            <w:pPr>
              <w:spacing w:line="360" w:lineRule="auto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263" w:type="dxa"/>
            <w:shd w:val="clear" w:color="auto" w:fill="auto"/>
          </w:tcPr>
          <w:p w:rsidR="007C19DA" w:rsidRDefault="007C19DA" w:rsidP="00D11FCD">
            <w:pPr>
              <w:spacing w:line="360" w:lineRule="auto"/>
            </w:pPr>
          </w:p>
        </w:tc>
        <w:tc>
          <w:tcPr>
            <w:tcW w:w="2885" w:type="dxa"/>
            <w:shd w:val="clear" w:color="auto" w:fill="auto"/>
          </w:tcPr>
          <w:p w:rsidR="007C19DA" w:rsidRDefault="007C19DA" w:rsidP="00272181">
            <w:pPr>
              <w:spacing w:line="360" w:lineRule="auto"/>
            </w:pPr>
          </w:p>
        </w:tc>
      </w:tr>
      <w:tr w:rsidR="007C19DA" w:rsidTr="00B36D43">
        <w:trPr>
          <w:jc w:val="center"/>
        </w:trPr>
        <w:tc>
          <w:tcPr>
            <w:tcW w:w="1242" w:type="dxa"/>
            <w:shd w:val="clear" w:color="auto" w:fill="auto"/>
          </w:tcPr>
          <w:p w:rsidR="007C19DA" w:rsidRDefault="007C19DA" w:rsidP="00125D02">
            <w:pPr>
              <w:spacing w:line="360" w:lineRule="auto"/>
            </w:pPr>
            <w:r>
              <w:rPr>
                <w:rFonts w:hint="eastAsia"/>
              </w:rPr>
              <w:lastRenderedPageBreak/>
              <w:t>从节点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554504" w:rsidRDefault="007C19DA" w:rsidP="00FE0344">
            <w:pPr>
              <w:spacing w:line="360" w:lineRule="auto"/>
            </w:pPr>
            <w:r>
              <w:rPr>
                <w:rFonts w:hint="eastAsia"/>
              </w:rPr>
              <w:t>ARM1</w:t>
            </w:r>
          </w:p>
          <w:p w:rsidR="007C19DA" w:rsidRDefault="007C19DA" w:rsidP="00FE0344">
            <w:pPr>
              <w:spacing w:line="360" w:lineRule="auto"/>
            </w:pPr>
            <w:proofErr w:type="gramStart"/>
            <w:r>
              <w:rPr>
                <w:rFonts w:hint="eastAsia"/>
              </w:rPr>
              <w:t>底控板</w:t>
            </w:r>
            <w:proofErr w:type="gramEnd"/>
          </w:p>
        </w:tc>
        <w:tc>
          <w:tcPr>
            <w:tcW w:w="998" w:type="dxa"/>
            <w:shd w:val="clear" w:color="auto" w:fill="auto"/>
          </w:tcPr>
          <w:p w:rsidR="007C19DA" w:rsidRDefault="002379AD" w:rsidP="00D952B4"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2263" w:type="dxa"/>
            <w:shd w:val="clear" w:color="auto" w:fill="auto"/>
          </w:tcPr>
          <w:p w:rsidR="00554504" w:rsidRDefault="007C19DA" w:rsidP="00D11FCD">
            <w:pPr>
              <w:spacing w:line="360" w:lineRule="auto"/>
            </w:pPr>
            <w:r>
              <w:rPr>
                <w:rFonts w:hint="eastAsia"/>
              </w:rPr>
              <w:t>采血泵、</w:t>
            </w:r>
          </w:p>
          <w:p w:rsidR="00554504" w:rsidRDefault="007C19DA" w:rsidP="00272181">
            <w:pPr>
              <w:spacing w:line="360" w:lineRule="auto"/>
            </w:pPr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泵、</w:t>
            </w:r>
          </w:p>
          <w:p w:rsidR="007C19DA" w:rsidRDefault="007C19DA" w:rsidP="00875635">
            <w:pPr>
              <w:spacing w:line="360" w:lineRule="auto"/>
            </w:pPr>
            <w:r>
              <w:rPr>
                <w:rFonts w:hint="eastAsia"/>
              </w:rPr>
              <w:t>回输泵；</w:t>
            </w:r>
          </w:p>
        </w:tc>
        <w:tc>
          <w:tcPr>
            <w:tcW w:w="2885" w:type="dxa"/>
            <w:shd w:val="clear" w:color="auto" w:fill="auto"/>
          </w:tcPr>
          <w:p w:rsidR="00554504" w:rsidRDefault="007C19DA" w:rsidP="00332CC5">
            <w:pPr>
              <w:spacing w:line="360" w:lineRule="auto"/>
            </w:pPr>
            <w:r>
              <w:rPr>
                <w:rFonts w:hint="eastAsia"/>
              </w:rPr>
              <w:t>采血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回输压力探测器</w:t>
            </w:r>
            <w:r w:rsidR="004B4467">
              <w:rPr>
                <w:rFonts w:hint="eastAsia"/>
              </w:rPr>
              <w:t>、</w:t>
            </w:r>
          </w:p>
          <w:p w:rsidR="00554504" w:rsidRDefault="007C19DA" w:rsidP="00125D02">
            <w:pPr>
              <w:spacing w:line="360" w:lineRule="auto"/>
            </w:pPr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气泡探测器、</w:t>
            </w:r>
          </w:p>
          <w:p w:rsidR="007C19DA" w:rsidRDefault="00554504" w:rsidP="00FE0344">
            <w:pPr>
              <w:spacing w:line="360" w:lineRule="auto"/>
            </w:pPr>
            <w:r>
              <w:rPr>
                <w:rFonts w:hint="eastAsia"/>
              </w:rPr>
              <w:t>上</w:t>
            </w:r>
            <w:r w:rsidR="007C19DA">
              <w:rPr>
                <w:rFonts w:hint="eastAsia"/>
              </w:rPr>
              <w:t>液位探测器</w:t>
            </w:r>
          </w:p>
          <w:p w:rsidR="00554504" w:rsidRDefault="00554504" w:rsidP="00FE0344">
            <w:pPr>
              <w:spacing w:line="360" w:lineRule="auto"/>
            </w:pPr>
            <w:proofErr w:type="gramStart"/>
            <w:r>
              <w:rPr>
                <w:rFonts w:hint="eastAsia"/>
              </w:rPr>
              <w:t>下液位</w:t>
            </w:r>
            <w:proofErr w:type="gramEnd"/>
            <w:r>
              <w:rPr>
                <w:rFonts w:hint="eastAsia"/>
              </w:rPr>
              <w:t>探测器</w:t>
            </w:r>
          </w:p>
          <w:p w:rsidR="00820F86" w:rsidRPr="00465974" w:rsidRDefault="007141A4" w:rsidP="00332CC5">
            <w:pPr>
              <w:spacing w:line="360" w:lineRule="auto"/>
              <w:rPr>
                <w:rPrChange w:id="14" w:author="baitangshui" w:date="2013-09-02T19:41:00Z">
                  <w:rPr>
                    <w:color w:val="FF0000"/>
                  </w:rPr>
                </w:rPrChange>
              </w:rPr>
            </w:pPr>
            <w:r w:rsidRPr="00465974">
              <w:rPr>
                <w:rFonts w:hint="eastAsia"/>
                <w:rPrChange w:id="15" w:author="baitangshui" w:date="2013-09-02T19:41:00Z">
                  <w:rPr>
                    <w:rFonts w:hint="eastAsia"/>
                    <w:color w:val="FF0000"/>
                  </w:rPr>
                </w:rPrChange>
              </w:rPr>
              <w:t>采血泵霍尔传感器</w:t>
            </w:r>
          </w:p>
          <w:p w:rsidR="00820F86" w:rsidRPr="00465974" w:rsidRDefault="00820F86" w:rsidP="00125D02">
            <w:pPr>
              <w:spacing w:line="360" w:lineRule="auto"/>
              <w:rPr>
                <w:rPrChange w:id="16" w:author="baitangshui" w:date="2013-09-02T19:41:00Z">
                  <w:rPr>
                    <w:color w:val="FF0000"/>
                  </w:rPr>
                </w:rPrChange>
              </w:rPr>
            </w:pPr>
            <w:r w:rsidRPr="00465974">
              <w:rPr>
                <w:rPrChange w:id="17" w:author="baitangshui" w:date="2013-09-02T19:41:00Z">
                  <w:rPr>
                    <w:color w:val="FF0000"/>
                  </w:rPr>
                </w:rPrChange>
              </w:rPr>
              <w:t>AC</w:t>
            </w:r>
            <w:proofErr w:type="gramStart"/>
            <w:r w:rsidR="007141A4" w:rsidRPr="00465974">
              <w:rPr>
                <w:rFonts w:hint="eastAsia"/>
                <w:rPrChange w:id="18" w:author="baitangshui" w:date="2013-09-02T19:41:00Z">
                  <w:rPr>
                    <w:rFonts w:hint="eastAsia"/>
                    <w:color w:val="FF0000"/>
                  </w:rPr>
                </w:rPrChange>
              </w:rPr>
              <w:t>泵霍尔</w:t>
            </w:r>
            <w:proofErr w:type="gramEnd"/>
            <w:r w:rsidR="007141A4" w:rsidRPr="00465974">
              <w:rPr>
                <w:rFonts w:hint="eastAsia"/>
                <w:rPrChange w:id="19" w:author="baitangshui" w:date="2013-09-02T19:41:00Z">
                  <w:rPr>
                    <w:rFonts w:hint="eastAsia"/>
                    <w:color w:val="FF0000"/>
                  </w:rPr>
                </w:rPrChange>
              </w:rPr>
              <w:t>传感器</w:t>
            </w:r>
          </w:p>
          <w:p w:rsidR="00820F86" w:rsidRPr="00820F86" w:rsidRDefault="007141A4" w:rsidP="00FE0344">
            <w:pPr>
              <w:spacing w:line="360" w:lineRule="auto"/>
              <w:rPr>
                <w:color w:val="FF0000"/>
              </w:rPr>
            </w:pPr>
            <w:proofErr w:type="gramStart"/>
            <w:r w:rsidRPr="00465974">
              <w:rPr>
                <w:rFonts w:hint="eastAsia"/>
                <w:rPrChange w:id="20" w:author="baitangshui" w:date="2013-09-02T19:41:00Z">
                  <w:rPr>
                    <w:rFonts w:hint="eastAsia"/>
                    <w:color w:val="FF0000"/>
                  </w:rPr>
                </w:rPrChange>
              </w:rPr>
              <w:t>回输泵霍尔</w:t>
            </w:r>
            <w:proofErr w:type="gramEnd"/>
            <w:r w:rsidRPr="00465974">
              <w:rPr>
                <w:rFonts w:hint="eastAsia"/>
                <w:rPrChange w:id="21" w:author="baitangshui" w:date="2013-09-02T19:41:00Z">
                  <w:rPr>
                    <w:rFonts w:hint="eastAsia"/>
                    <w:color w:val="FF0000"/>
                  </w:rPr>
                </w:rPrChange>
              </w:rPr>
              <w:t>传感器</w:t>
            </w:r>
          </w:p>
        </w:tc>
      </w:tr>
      <w:tr w:rsidR="007C19DA" w:rsidTr="00B36D43">
        <w:trPr>
          <w:jc w:val="center"/>
        </w:trPr>
        <w:tc>
          <w:tcPr>
            <w:tcW w:w="1242" w:type="dxa"/>
            <w:shd w:val="clear" w:color="auto" w:fill="auto"/>
          </w:tcPr>
          <w:p w:rsidR="007C19DA" w:rsidRDefault="007C19DA" w:rsidP="00125D02">
            <w:pPr>
              <w:spacing w:line="360" w:lineRule="auto"/>
            </w:pPr>
            <w:r>
              <w:rPr>
                <w:rFonts w:hint="eastAsia"/>
              </w:rPr>
              <w:t>从节点</w:t>
            </w: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554504" w:rsidRDefault="007C19DA" w:rsidP="00FE0344">
            <w:pPr>
              <w:spacing w:line="360" w:lineRule="auto"/>
            </w:pPr>
            <w:r>
              <w:rPr>
                <w:rFonts w:hint="eastAsia"/>
              </w:rPr>
              <w:t>ARM2</w:t>
            </w:r>
          </w:p>
          <w:p w:rsidR="007C19DA" w:rsidRDefault="007C19DA" w:rsidP="00FE0344">
            <w:pPr>
              <w:spacing w:line="360" w:lineRule="auto"/>
            </w:pPr>
            <w:proofErr w:type="gramStart"/>
            <w:r>
              <w:rPr>
                <w:rFonts w:hint="eastAsia"/>
              </w:rPr>
              <w:t>底控板</w:t>
            </w:r>
            <w:proofErr w:type="gramEnd"/>
          </w:p>
        </w:tc>
        <w:tc>
          <w:tcPr>
            <w:tcW w:w="998" w:type="dxa"/>
            <w:shd w:val="clear" w:color="auto" w:fill="auto"/>
          </w:tcPr>
          <w:p w:rsidR="007C19DA" w:rsidRDefault="002379AD" w:rsidP="00D952B4">
            <w:pPr>
              <w:spacing w:line="36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2263" w:type="dxa"/>
            <w:shd w:val="clear" w:color="auto" w:fill="auto"/>
          </w:tcPr>
          <w:p w:rsidR="00554504" w:rsidRDefault="007C19DA" w:rsidP="00D11FCD">
            <w:pPr>
              <w:spacing w:line="360" w:lineRule="auto"/>
            </w:pPr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泵、</w:t>
            </w:r>
          </w:p>
          <w:p w:rsidR="00554504" w:rsidRDefault="007C19DA" w:rsidP="00272181">
            <w:pPr>
              <w:spacing w:line="360" w:lineRule="auto"/>
            </w:pPr>
            <w:r>
              <w:rPr>
                <w:rFonts w:hint="eastAsia"/>
              </w:rPr>
              <w:t>血浆泵；</w:t>
            </w:r>
          </w:p>
          <w:p w:rsidR="00554504" w:rsidRDefault="00554504" w:rsidP="00875635">
            <w:pPr>
              <w:spacing w:line="360" w:lineRule="auto"/>
            </w:pPr>
            <w:r>
              <w:rPr>
                <w:rFonts w:hint="eastAsia"/>
              </w:rPr>
              <w:t>Plt</w:t>
            </w:r>
            <w:r w:rsidR="007C19DA">
              <w:rPr>
                <w:rFonts w:hint="eastAsia"/>
              </w:rPr>
              <w:t>阀、</w:t>
            </w:r>
          </w:p>
          <w:p w:rsidR="00554504" w:rsidRDefault="00554504" w:rsidP="00710134">
            <w:pPr>
              <w:spacing w:line="360" w:lineRule="auto"/>
            </w:pPr>
            <w:r>
              <w:rPr>
                <w:rFonts w:hint="eastAsia"/>
              </w:rPr>
              <w:t>Pla</w:t>
            </w:r>
            <w:r w:rsidR="007C19DA">
              <w:rPr>
                <w:rFonts w:hint="eastAsia"/>
              </w:rPr>
              <w:t>阀、</w:t>
            </w:r>
          </w:p>
          <w:p w:rsidR="007C19DA" w:rsidRDefault="00554504" w:rsidP="008E77EB">
            <w:pPr>
              <w:spacing w:line="360" w:lineRule="auto"/>
            </w:pPr>
            <w:r>
              <w:rPr>
                <w:rFonts w:hint="eastAsia"/>
              </w:rPr>
              <w:t>Red</w:t>
            </w:r>
            <w:r w:rsidR="007C19DA">
              <w:rPr>
                <w:rFonts w:hint="eastAsia"/>
              </w:rPr>
              <w:t>阀</w:t>
            </w:r>
            <w:r w:rsidR="0047611C">
              <w:rPr>
                <w:rFonts w:hint="eastAsia"/>
              </w:rPr>
              <w:t xml:space="preserve"> </w:t>
            </w:r>
          </w:p>
        </w:tc>
        <w:tc>
          <w:tcPr>
            <w:tcW w:w="2885" w:type="dxa"/>
            <w:shd w:val="clear" w:color="auto" w:fill="auto"/>
          </w:tcPr>
          <w:p w:rsidR="00554504" w:rsidRDefault="007C19DA" w:rsidP="005D4914">
            <w:pPr>
              <w:spacing w:line="360" w:lineRule="auto"/>
            </w:pPr>
            <w:r>
              <w:rPr>
                <w:rFonts w:hint="eastAsia"/>
              </w:rPr>
              <w:t>红细胞探测器</w:t>
            </w:r>
            <w:r w:rsidR="00554504">
              <w:rPr>
                <w:rFonts w:hint="eastAsia"/>
              </w:rPr>
              <w:t>，</w:t>
            </w:r>
          </w:p>
          <w:p w:rsidR="00554504" w:rsidRDefault="00554504" w:rsidP="0076708E">
            <w:pPr>
              <w:spacing w:line="360" w:lineRule="auto"/>
            </w:pPr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光电开关左、</w:t>
            </w:r>
          </w:p>
          <w:p w:rsidR="00554504" w:rsidRDefault="00554504" w:rsidP="002C00AD">
            <w:pPr>
              <w:spacing w:line="360" w:lineRule="auto"/>
            </w:pPr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光电开关中、</w:t>
            </w:r>
          </w:p>
          <w:p w:rsidR="00554504" w:rsidRDefault="00554504" w:rsidP="00456E45">
            <w:pPr>
              <w:spacing w:line="360" w:lineRule="auto"/>
            </w:pPr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光电开关右、</w:t>
            </w:r>
          </w:p>
          <w:p w:rsidR="00554504" w:rsidRDefault="00554504" w:rsidP="0033558A">
            <w:pPr>
              <w:spacing w:line="360" w:lineRule="auto"/>
            </w:pPr>
            <w:r>
              <w:rPr>
                <w:rFonts w:hint="eastAsia"/>
              </w:rPr>
              <w:t>Pla</w:t>
            </w:r>
            <w:r>
              <w:rPr>
                <w:rFonts w:hint="eastAsia"/>
              </w:rPr>
              <w:t>光电开关左、</w:t>
            </w:r>
          </w:p>
          <w:p w:rsidR="00554504" w:rsidRDefault="00554504" w:rsidP="00397E8E">
            <w:pPr>
              <w:spacing w:line="360" w:lineRule="auto"/>
            </w:pPr>
            <w:r>
              <w:rPr>
                <w:rFonts w:hint="eastAsia"/>
              </w:rPr>
              <w:t>Pla</w:t>
            </w:r>
            <w:r>
              <w:rPr>
                <w:rFonts w:hint="eastAsia"/>
              </w:rPr>
              <w:t>光电开关中、</w:t>
            </w:r>
          </w:p>
          <w:p w:rsidR="007C19DA" w:rsidRDefault="00554504" w:rsidP="0085385C">
            <w:pPr>
              <w:spacing w:line="360" w:lineRule="auto"/>
            </w:pPr>
            <w:r>
              <w:rPr>
                <w:rFonts w:hint="eastAsia"/>
              </w:rPr>
              <w:t>Pla</w:t>
            </w:r>
            <w:r>
              <w:rPr>
                <w:rFonts w:hint="eastAsia"/>
              </w:rPr>
              <w:t>光电开关右、</w:t>
            </w:r>
          </w:p>
          <w:p w:rsidR="00554504" w:rsidRDefault="00554504" w:rsidP="00621DBF">
            <w:pPr>
              <w:spacing w:line="360" w:lineRule="auto"/>
            </w:pPr>
            <w:r>
              <w:rPr>
                <w:rFonts w:hint="eastAsia"/>
              </w:rPr>
              <w:t>Red</w:t>
            </w:r>
            <w:r>
              <w:rPr>
                <w:rFonts w:hint="eastAsia"/>
              </w:rPr>
              <w:t>光电开关左、</w:t>
            </w:r>
          </w:p>
          <w:p w:rsidR="00554504" w:rsidRDefault="00554504" w:rsidP="00E937D6">
            <w:pPr>
              <w:spacing w:line="360" w:lineRule="auto"/>
            </w:pPr>
            <w:r>
              <w:rPr>
                <w:rFonts w:hint="eastAsia"/>
              </w:rPr>
              <w:t>Red</w:t>
            </w:r>
            <w:r>
              <w:rPr>
                <w:rFonts w:hint="eastAsia"/>
              </w:rPr>
              <w:t>光电开关中、</w:t>
            </w:r>
          </w:p>
          <w:p w:rsidR="00554504" w:rsidRDefault="00554504" w:rsidP="00214801">
            <w:pPr>
              <w:spacing w:line="360" w:lineRule="auto"/>
            </w:pPr>
            <w:r>
              <w:rPr>
                <w:rFonts w:hint="eastAsia"/>
              </w:rPr>
              <w:t>Red</w:t>
            </w:r>
            <w:r>
              <w:rPr>
                <w:rFonts w:hint="eastAsia"/>
              </w:rPr>
              <w:t>光电开关右、</w:t>
            </w:r>
          </w:p>
          <w:p w:rsidR="00820F86" w:rsidRPr="00465974" w:rsidRDefault="00820F86" w:rsidP="000B32B7">
            <w:pPr>
              <w:spacing w:line="360" w:lineRule="auto"/>
              <w:rPr>
                <w:rPrChange w:id="22" w:author="baitangshui" w:date="2013-09-02T19:41:00Z">
                  <w:rPr>
                    <w:color w:val="FF0000"/>
                  </w:rPr>
                </w:rPrChange>
              </w:rPr>
            </w:pPr>
            <w:r w:rsidRPr="00465974">
              <w:rPr>
                <w:rPrChange w:id="23" w:author="baitangshui" w:date="2013-09-02T19:41:00Z">
                  <w:rPr>
                    <w:color w:val="FF0000"/>
                  </w:rPr>
                </w:rPrChange>
              </w:rPr>
              <w:t>PLT</w:t>
            </w:r>
            <w:proofErr w:type="gramStart"/>
            <w:r w:rsidRPr="00465974">
              <w:rPr>
                <w:rFonts w:hint="eastAsia"/>
                <w:rPrChange w:id="24" w:author="baitangshui" w:date="2013-09-02T19:41:00Z">
                  <w:rPr>
                    <w:rFonts w:hint="eastAsia"/>
                    <w:color w:val="FF0000"/>
                  </w:rPr>
                </w:rPrChange>
              </w:rPr>
              <w:t>泵霍尔</w:t>
            </w:r>
            <w:proofErr w:type="gramEnd"/>
            <w:r w:rsidRPr="00465974">
              <w:rPr>
                <w:rFonts w:hint="eastAsia"/>
                <w:rPrChange w:id="25" w:author="baitangshui" w:date="2013-09-02T19:41:00Z">
                  <w:rPr>
                    <w:rFonts w:hint="eastAsia"/>
                    <w:color w:val="FF0000"/>
                  </w:rPr>
                </w:rPrChange>
              </w:rPr>
              <w:t>传感器</w:t>
            </w:r>
            <w:r w:rsidR="00C045BB" w:rsidRPr="00465974">
              <w:rPr>
                <w:rFonts w:hint="eastAsia"/>
                <w:rPrChange w:id="26" w:author="baitangshui" w:date="2013-09-02T19:41:00Z">
                  <w:rPr>
                    <w:rFonts w:hint="eastAsia"/>
                    <w:color w:val="FF0000"/>
                  </w:rPr>
                </w:rPrChange>
              </w:rPr>
              <w:t>（</w:t>
            </w:r>
            <w:r w:rsidR="0094146E" w:rsidRPr="00465974">
              <w:rPr>
                <w:rFonts w:hint="eastAsia"/>
                <w:rPrChange w:id="27" w:author="baitangshui" w:date="2013-09-02T19:41:00Z">
                  <w:rPr>
                    <w:rFonts w:hint="eastAsia"/>
                    <w:color w:val="FF0000"/>
                  </w:rPr>
                </w:rPrChange>
              </w:rPr>
              <w:t>初始化</w:t>
            </w:r>
            <w:r w:rsidR="0094146E" w:rsidRPr="00465974">
              <w:rPr>
                <w:rPrChange w:id="28" w:author="baitangshui" w:date="2013-09-02T19:41:00Z">
                  <w:rPr>
                    <w:color w:val="FF0000"/>
                  </w:rPr>
                </w:rPrChange>
              </w:rPr>
              <w:t>+</w:t>
            </w:r>
            <w:r w:rsidR="0094146E" w:rsidRPr="00465974">
              <w:rPr>
                <w:rFonts w:hint="eastAsia"/>
                <w:rPrChange w:id="29" w:author="baitangshui" w:date="2013-09-02T19:41:00Z">
                  <w:rPr>
                    <w:rFonts w:hint="eastAsia"/>
                    <w:color w:val="FF0000"/>
                  </w:rPr>
                </w:rPrChange>
              </w:rPr>
              <w:t>协助</w:t>
            </w:r>
            <w:r w:rsidR="00C045BB" w:rsidRPr="00465974">
              <w:rPr>
                <w:rFonts w:hint="eastAsia"/>
                <w:rPrChange w:id="30" w:author="baitangshui" w:date="2013-09-02T19:41:00Z">
                  <w:rPr>
                    <w:rFonts w:hint="eastAsia"/>
                    <w:color w:val="FF0000"/>
                  </w:rPr>
                </w:rPrChange>
              </w:rPr>
              <w:t>计圈数）</w:t>
            </w:r>
          </w:p>
          <w:p w:rsidR="00820F86" w:rsidRDefault="00820F86" w:rsidP="005D6C57">
            <w:pPr>
              <w:spacing w:line="360" w:lineRule="auto"/>
            </w:pPr>
            <w:proofErr w:type="gramStart"/>
            <w:r w:rsidRPr="00465974">
              <w:rPr>
                <w:rFonts w:hint="eastAsia"/>
                <w:rPrChange w:id="31" w:author="baitangshui" w:date="2013-09-02T19:41:00Z">
                  <w:rPr>
                    <w:rFonts w:hint="eastAsia"/>
                    <w:color w:val="FF0000"/>
                  </w:rPr>
                </w:rPrChange>
              </w:rPr>
              <w:t>血浆泵霍尔</w:t>
            </w:r>
            <w:proofErr w:type="gramEnd"/>
            <w:r w:rsidRPr="00465974">
              <w:rPr>
                <w:rFonts w:hint="eastAsia"/>
                <w:rPrChange w:id="32" w:author="baitangshui" w:date="2013-09-02T19:41:00Z">
                  <w:rPr>
                    <w:rFonts w:hint="eastAsia"/>
                    <w:color w:val="FF0000"/>
                  </w:rPr>
                </w:rPrChange>
              </w:rPr>
              <w:t>传感器</w:t>
            </w:r>
            <w:r w:rsidR="00C045BB" w:rsidRPr="00465974">
              <w:rPr>
                <w:rFonts w:hint="eastAsia"/>
                <w:rPrChange w:id="33" w:author="baitangshui" w:date="2013-09-02T19:41:00Z">
                  <w:rPr>
                    <w:rFonts w:hint="eastAsia"/>
                    <w:color w:val="FF0000"/>
                  </w:rPr>
                </w:rPrChange>
              </w:rPr>
              <w:t>（</w:t>
            </w:r>
            <w:r w:rsidR="0094146E" w:rsidRPr="00465974">
              <w:rPr>
                <w:rFonts w:hint="eastAsia"/>
                <w:rPrChange w:id="34" w:author="baitangshui" w:date="2013-09-02T19:41:00Z">
                  <w:rPr>
                    <w:rFonts w:hint="eastAsia"/>
                    <w:color w:val="FF0000"/>
                  </w:rPr>
                </w:rPrChange>
              </w:rPr>
              <w:t>初始化</w:t>
            </w:r>
            <w:r w:rsidR="0094146E" w:rsidRPr="00465974">
              <w:rPr>
                <w:rPrChange w:id="35" w:author="baitangshui" w:date="2013-09-02T19:41:00Z">
                  <w:rPr>
                    <w:color w:val="FF0000"/>
                  </w:rPr>
                </w:rPrChange>
              </w:rPr>
              <w:t>+</w:t>
            </w:r>
            <w:r w:rsidR="0094146E" w:rsidRPr="00465974">
              <w:rPr>
                <w:rFonts w:hint="eastAsia"/>
                <w:rPrChange w:id="36" w:author="baitangshui" w:date="2013-09-02T19:41:00Z">
                  <w:rPr>
                    <w:rFonts w:hint="eastAsia"/>
                    <w:color w:val="FF0000"/>
                  </w:rPr>
                </w:rPrChange>
              </w:rPr>
              <w:t>协助</w:t>
            </w:r>
            <w:r w:rsidR="00C045BB" w:rsidRPr="00465974">
              <w:rPr>
                <w:rFonts w:hint="eastAsia"/>
                <w:rPrChange w:id="37" w:author="baitangshui" w:date="2013-09-02T19:41:00Z">
                  <w:rPr>
                    <w:rFonts w:hint="eastAsia"/>
                    <w:color w:val="FF0000"/>
                  </w:rPr>
                </w:rPrChange>
              </w:rPr>
              <w:t>计圈数）</w:t>
            </w:r>
          </w:p>
        </w:tc>
      </w:tr>
      <w:tr w:rsidR="007C19DA" w:rsidTr="00B36D43">
        <w:trPr>
          <w:jc w:val="center"/>
        </w:trPr>
        <w:tc>
          <w:tcPr>
            <w:tcW w:w="1242" w:type="dxa"/>
            <w:shd w:val="clear" w:color="auto" w:fill="auto"/>
          </w:tcPr>
          <w:p w:rsidR="007C19DA" w:rsidRDefault="007C19DA" w:rsidP="00125D02">
            <w:pPr>
              <w:spacing w:line="360" w:lineRule="auto"/>
            </w:pPr>
            <w:r>
              <w:rPr>
                <w:rFonts w:hint="eastAsia"/>
              </w:rPr>
              <w:t>从节点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554504" w:rsidRDefault="007C19DA" w:rsidP="00FE0344">
            <w:pPr>
              <w:spacing w:line="360" w:lineRule="auto"/>
            </w:pPr>
            <w:r>
              <w:rPr>
                <w:rFonts w:hint="eastAsia"/>
              </w:rPr>
              <w:t>ARM3</w:t>
            </w:r>
          </w:p>
          <w:p w:rsidR="007C19DA" w:rsidRDefault="007C19DA" w:rsidP="00FE0344">
            <w:pPr>
              <w:spacing w:line="360" w:lineRule="auto"/>
            </w:pPr>
            <w:proofErr w:type="gramStart"/>
            <w:r>
              <w:rPr>
                <w:rFonts w:hint="eastAsia"/>
              </w:rPr>
              <w:t>底控板</w:t>
            </w:r>
            <w:proofErr w:type="gramEnd"/>
          </w:p>
        </w:tc>
        <w:tc>
          <w:tcPr>
            <w:tcW w:w="998" w:type="dxa"/>
            <w:shd w:val="clear" w:color="auto" w:fill="auto"/>
          </w:tcPr>
          <w:p w:rsidR="007C19DA" w:rsidRDefault="002379AD" w:rsidP="00D952B4">
            <w:pPr>
              <w:spacing w:line="360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tcW w:w="2263" w:type="dxa"/>
            <w:shd w:val="clear" w:color="auto" w:fill="auto"/>
          </w:tcPr>
          <w:p w:rsidR="00554504" w:rsidRDefault="007C19DA" w:rsidP="00D11FCD">
            <w:pPr>
              <w:spacing w:line="360" w:lineRule="auto"/>
            </w:pPr>
            <w:r>
              <w:rPr>
                <w:rFonts w:hint="eastAsia"/>
              </w:rPr>
              <w:t>离心机、</w:t>
            </w:r>
          </w:p>
          <w:p w:rsidR="007C19DA" w:rsidRDefault="007C19DA" w:rsidP="00272181">
            <w:pPr>
              <w:spacing w:line="360" w:lineRule="auto"/>
            </w:pPr>
            <w:r>
              <w:rPr>
                <w:rFonts w:hint="eastAsia"/>
              </w:rPr>
              <w:t>卡匣电机</w:t>
            </w:r>
          </w:p>
        </w:tc>
        <w:tc>
          <w:tcPr>
            <w:tcW w:w="2885" w:type="dxa"/>
            <w:shd w:val="clear" w:color="auto" w:fill="auto"/>
          </w:tcPr>
          <w:p w:rsidR="00554504" w:rsidRDefault="007C19DA" w:rsidP="00875635">
            <w:pPr>
              <w:spacing w:line="360" w:lineRule="auto"/>
            </w:pPr>
            <w:r>
              <w:rPr>
                <w:rFonts w:hint="eastAsia"/>
              </w:rPr>
              <w:t>漏液探测器、</w:t>
            </w:r>
          </w:p>
          <w:p w:rsidR="00554504" w:rsidRDefault="007C19DA" w:rsidP="00710134">
            <w:pPr>
              <w:spacing w:line="360" w:lineRule="auto"/>
            </w:pPr>
            <w:r>
              <w:rPr>
                <w:rFonts w:hint="eastAsia"/>
              </w:rPr>
              <w:t>离心机压力探测器、</w:t>
            </w:r>
          </w:p>
          <w:p w:rsidR="007C19DA" w:rsidRDefault="007C19DA" w:rsidP="008E77EB">
            <w:pPr>
              <w:spacing w:line="360" w:lineRule="auto"/>
            </w:pPr>
            <w:r>
              <w:rPr>
                <w:rFonts w:hint="eastAsia"/>
              </w:rPr>
              <w:t>卡匣</w:t>
            </w:r>
            <w:r w:rsidR="00C707CE">
              <w:rPr>
                <w:rFonts w:hint="eastAsia"/>
              </w:rPr>
              <w:t>上</w:t>
            </w:r>
            <w:r>
              <w:rPr>
                <w:rFonts w:hint="eastAsia"/>
              </w:rPr>
              <w:t>位置传感器</w:t>
            </w:r>
          </w:p>
          <w:p w:rsidR="00C707CE" w:rsidRDefault="00C707CE" w:rsidP="005D4914">
            <w:pPr>
              <w:spacing w:line="360" w:lineRule="auto"/>
            </w:pPr>
            <w:proofErr w:type="gramStart"/>
            <w:r>
              <w:rPr>
                <w:rFonts w:hint="eastAsia"/>
              </w:rPr>
              <w:t>卡匣下位置传感器</w:t>
            </w:r>
            <w:proofErr w:type="gramEnd"/>
          </w:p>
          <w:p w:rsidR="00C707CE" w:rsidRDefault="00C707CE" w:rsidP="0076708E">
            <w:pPr>
              <w:spacing w:line="360" w:lineRule="auto"/>
            </w:pPr>
            <w:proofErr w:type="gramStart"/>
            <w:r>
              <w:rPr>
                <w:rFonts w:hint="eastAsia"/>
              </w:rPr>
              <w:t>仓门</w:t>
            </w:r>
            <w:proofErr w:type="gramEnd"/>
            <w:r>
              <w:rPr>
                <w:rFonts w:hint="eastAsia"/>
              </w:rPr>
              <w:t>电开关、</w:t>
            </w:r>
          </w:p>
          <w:p w:rsidR="00D915A0" w:rsidRPr="00125D02" w:rsidRDefault="00D915A0" w:rsidP="00332CC5">
            <w:pPr>
              <w:spacing w:line="360" w:lineRule="auto"/>
            </w:pPr>
            <w:proofErr w:type="gramStart"/>
            <w:r w:rsidRPr="00F95898">
              <w:rPr>
                <w:rFonts w:hint="eastAsia"/>
                <w:rPrChange w:id="38" w:author="baitangshui" w:date="2013-09-02T19:42:00Z">
                  <w:rPr>
                    <w:rFonts w:hint="eastAsia"/>
                    <w:color w:val="FF0000"/>
                  </w:rPr>
                </w:rPrChange>
              </w:rPr>
              <w:t>仓门</w:t>
            </w:r>
            <w:proofErr w:type="gramEnd"/>
            <w:r w:rsidRPr="00F95898">
              <w:rPr>
                <w:rFonts w:hint="eastAsia"/>
                <w:rPrChange w:id="39" w:author="baitangshui" w:date="2013-09-02T19:42:00Z">
                  <w:rPr>
                    <w:rFonts w:hint="eastAsia"/>
                    <w:color w:val="FF0000"/>
                  </w:rPr>
                </w:rPrChange>
              </w:rPr>
              <w:t>电开关传感器</w:t>
            </w:r>
          </w:p>
          <w:p w:rsidR="00C707CE" w:rsidRDefault="00C707CE" w:rsidP="00125D02">
            <w:pPr>
              <w:spacing w:line="360" w:lineRule="auto"/>
            </w:pPr>
            <w:proofErr w:type="gramStart"/>
            <w:r>
              <w:rPr>
                <w:rFonts w:hint="eastAsia"/>
              </w:rPr>
              <w:t>仓门</w:t>
            </w:r>
            <w:proofErr w:type="gramEnd"/>
            <w:r>
              <w:rPr>
                <w:rFonts w:hint="eastAsia"/>
              </w:rPr>
              <w:t>位置光电开关、</w:t>
            </w:r>
          </w:p>
          <w:p w:rsidR="00C707CE" w:rsidRPr="00125D02" w:rsidRDefault="00C707CE" w:rsidP="00332CC5">
            <w:pPr>
              <w:spacing w:line="360" w:lineRule="auto"/>
            </w:pPr>
            <w:proofErr w:type="gramStart"/>
            <w:r w:rsidRPr="00F95898">
              <w:rPr>
                <w:rFonts w:hint="eastAsia"/>
                <w:rPrChange w:id="40" w:author="baitangshui" w:date="2013-09-02T19:42:00Z">
                  <w:rPr>
                    <w:rFonts w:hint="eastAsia"/>
                    <w:color w:val="FF0000"/>
                  </w:rPr>
                </w:rPrChange>
              </w:rPr>
              <w:t>仓门</w:t>
            </w:r>
            <w:proofErr w:type="gramEnd"/>
            <w:r w:rsidRPr="00F95898">
              <w:rPr>
                <w:rFonts w:hint="eastAsia"/>
                <w:rPrChange w:id="41" w:author="baitangshui" w:date="2013-09-02T19:42:00Z">
                  <w:rPr>
                    <w:rFonts w:hint="eastAsia"/>
                    <w:color w:val="FF0000"/>
                  </w:rPr>
                </w:rPrChange>
              </w:rPr>
              <w:t>霍尔传</w:t>
            </w:r>
            <w:r w:rsidR="007141A4" w:rsidRPr="00F95898">
              <w:rPr>
                <w:rFonts w:hint="eastAsia"/>
                <w:rPrChange w:id="42" w:author="baitangshui" w:date="2013-09-02T19:42:00Z">
                  <w:rPr>
                    <w:rFonts w:hint="eastAsia"/>
                    <w:color w:val="FF0000"/>
                  </w:rPr>
                </w:rPrChange>
              </w:rPr>
              <w:t>感器</w:t>
            </w:r>
          </w:p>
        </w:tc>
      </w:tr>
      <w:tr w:rsidR="007C19DA" w:rsidTr="00B36D43">
        <w:trPr>
          <w:jc w:val="center"/>
        </w:trPr>
        <w:tc>
          <w:tcPr>
            <w:tcW w:w="1242" w:type="dxa"/>
            <w:shd w:val="clear" w:color="auto" w:fill="auto"/>
          </w:tcPr>
          <w:p w:rsidR="007C19DA" w:rsidRDefault="007C19DA" w:rsidP="00125D02">
            <w:pPr>
              <w:spacing w:line="360" w:lineRule="auto"/>
            </w:pPr>
            <w:r>
              <w:rPr>
                <w:rFonts w:hint="eastAsia"/>
              </w:rPr>
              <w:t>从节点</w:t>
            </w: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554504" w:rsidRDefault="007C19DA" w:rsidP="00FE0344">
            <w:pPr>
              <w:spacing w:line="360" w:lineRule="auto"/>
            </w:pPr>
            <w:r>
              <w:rPr>
                <w:rFonts w:hint="eastAsia"/>
              </w:rPr>
              <w:t>ARM4</w:t>
            </w:r>
          </w:p>
          <w:p w:rsidR="007C19DA" w:rsidRDefault="007C19DA" w:rsidP="00FE0344">
            <w:pPr>
              <w:spacing w:line="360" w:lineRule="auto"/>
            </w:pPr>
            <w:proofErr w:type="gramStart"/>
            <w:r>
              <w:rPr>
                <w:rFonts w:hint="eastAsia"/>
              </w:rPr>
              <w:t>底控板</w:t>
            </w:r>
            <w:proofErr w:type="gramEnd"/>
          </w:p>
        </w:tc>
        <w:tc>
          <w:tcPr>
            <w:tcW w:w="998" w:type="dxa"/>
            <w:shd w:val="clear" w:color="auto" w:fill="auto"/>
          </w:tcPr>
          <w:p w:rsidR="007C19DA" w:rsidRDefault="00CA3417" w:rsidP="00D952B4">
            <w:pPr>
              <w:spacing w:line="360" w:lineRule="auto"/>
            </w:pPr>
            <w:r>
              <w:rPr>
                <w:rFonts w:hint="eastAsia"/>
              </w:rPr>
              <w:t>预留</w:t>
            </w:r>
          </w:p>
        </w:tc>
        <w:tc>
          <w:tcPr>
            <w:tcW w:w="2263" w:type="dxa"/>
            <w:shd w:val="clear" w:color="auto" w:fill="auto"/>
          </w:tcPr>
          <w:p w:rsidR="007C19DA" w:rsidRDefault="007C19DA" w:rsidP="00D11FCD">
            <w:pPr>
              <w:spacing w:line="360" w:lineRule="auto"/>
              <w:jc w:val="center"/>
            </w:pPr>
            <w:r>
              <w:rPr>
                <w:rFonts w:hint="eastAsia"/>
              </w:rPr>
              <w:t>—</w:t>
            </w:r>
            <w:r w:rsidR="00B36D43">
              <w:rPr>
                <w:rFonts w:hint="eastAsia"/>
              </w:rPr>
              <w:t>预留</w:t>
            </w:r>
            <w:r>
              <w:rPr>
                <w:rFonts w:hint="eastAsia"/>
              </w:rPr>
              <w:t>—</w:t>
            </w:r>
          </w:p>
        </w:tc>
        <w:tc>
          <w:tcPr>
            <w:tcW w:w="2885" w:type="dxa"/>
            <w:shd w:val="clear" w:color="auto" w:fill="auto"/>
          </w:tcPr>
          <w:p w:rsidR="007C19DA" w:rsidRDefault="00B36D43" w:rsidP="00272181">
            <w:pPr>
              <w:spacing w:line="360" w:lineRule="auto"/>
              <w:jc w:val="center"/>
            </w:pPr>
            <w:r>
              <w:rPr>
                <w:rFonts w:hint="eastAsia"/>
              </w:rPr>
              <w:t>—预留—</w:t>
            </w:r>
          </w:p>
        </w:tc>
      </w:tr>
    </w:tbl>
    <w:p w:rsidR="007C19DA" w:rsidRDefault="007C19DA" w:rsidP="00125D02">
      <w:pPr>
        <w:spacing w:line="360" w:lineRule="auto"/>
        <w:ind w:firstLineChars="200" w:firstLine="420"/>
        <w:jc w:val="center"/>
      </w:pPr>
    </w:p>
    <w:p w:rsidR="00893E2C" w:rsidRDefault="00CE385A" w:rsidP="00FE0344">
      <w:pPr>
        <w:pStyle w:val="1"/>
        <w:numPr>
          <w:ilvl w:val="0"/>
          <w:numId w:val="1"/>
        </w:numPr>
        <w:tabs>
          <w:tab w:val="left" w:pos="432"/>
        </w:tabs>
        <w:spacing w:before="240" w:after="240" w:line="360" w:lineRule="auto"/>
        <w:rPr>
          <w:lang w:val="en-US"/>
        </w:rPr>
      </w:pPr>
      <w:bookmarkStart w:id="43" w:name="_PDO分配"/>
      <w:bookmarkStart w:id="44" w:name="_Toc360127723"/>
      <w:bookmarkEnd w:id="43"/>
      <w:r>
        <w:rPr>
          <w:rFonts w:hint="eastAsia"/>
          <w:lang w:val="en-US"/>
        </w:rPr>
        <w:t>PDO</w:t>
      </w:r>
      <w:bookmarkEnd w:id="44"/>
    </w:p>
    <w:p w:rsidR="00B958B1" w:rsidRDefault="00B958B1" w:rsidP="00FE0344">
      <w:pPr>
        <w:spacing w:line="360" w:lineRule="auto"/>
        <w:ind w:firstLineChars="200" w:firstLine="420"/>
      </w:pPr>
      <w:r>
        <w:rPr>
          <w:rFonts w:hint="eastAsia"/>
        </w:rPr>
        <w:t>主站：</w:t>
      </w:r>
      <w:r>
        <w:rPr>
          <w:rFonts w:hint="eastAsia"/>
        </w:rPr>
        <w:t>ComX</w:t>
      </w:r>
      <w:r w:rsidR="00115FA0">
        <w:rPr>
          <w:rFonts w:hint="eastAsia"/>
        </w:rPr>
        <w:t>模块</w:t>
      </w:r>
      <w:r>
        <w:rPr>
          <w:rFonts w:hint="eastAsia"/>
        </w:rPr>
        <w:t>做主站最多支持</w:t>
      </w:r>
      <w:r>
        <w:rPr>
          <w:rFonts w:hint="eastAsia"/>
        </w:rPr>
        <w:t>512</w:t>
      </w:r>
      <w:r>
        <w:rPr>
          <w:rFonts w:hint="eastAsia"/>
        </w:rPr>
        <w:t>个</w:t>
      </w:r>
      <w:r w:rsidR="00115FA0">
        <w:rPr>
          <w:rFonts w:hint="eastAsia"/>
        </w:rPr>
        <w:t>Rx/TxPDO</w:t>
      </w:r>
      <w:r w:rsidR="00115FA0">
        <w:rPr>
          <w:rFonts w:hint="eastAsia"/>
        </w:rPr>
        <w:t>，满足</w:t>
      </w:r>
      <w:r w:rsidR="00115FA0">
        <w:rPr>
          <w:rFonts w:hint="eastAsia"/>
        </w:rPr>
        <w:t>Trima</w:t>
      </w:r>
      <w:r w:rsidR="00115FA0">
        <w:rPr>
          <w:rFonts w:hint="eastAsia"/>
        </w:rPr>
        <w:t>需求；</w:t>
      </w:r>
    </w:p>
    <w:p w:rsidR="007C47F5" w:rsidRDefault="007C47F5" w:rsidP="00332CC5">
      <w:pPr>
        <w:spacing w:line="360" w:lineRule="auto"/>
        <w:ind w:firstLineChars="200" w:firstLine="420"/>
      </w:pPr>
      <w:r>
        <w:rPr>
          <w:rFonts w:hint="eastAsia"/>
        </w:rPr>
        <w:t>当前采用的从站模块参数</w:t>
      </w:r>
    </w:p>
    <w:p w:rsidR="0055318A" w:rsidRDefault="0055318A" w:rsidP="00332CC5">
      <w:pPr>
        <w:spacing w:line="360" w:lineRule="auto"/>
        <w:ind w:firstLineChars="200" w:firstLine="420"/>
      </w:pPr>
    </w:p>
    <w:p w:rsidR="006E67A4" w:rsidRDefault="0055318A" w:rsidP="00125D02">
      <w:pPr>
        <w:pStyle w:val="2"/>
        <w:numPr>
          <w:ilvl w:val="1"/>
          <w:numId w:val="1"/>
        </w:numPr>
      </w:pPr>
      <w:bookmarkStart w:id="45" w:name="_Toc360127724"/>
      <w:r w:rsidRPr="0055318A">
        <w:rPr>
          <w:rFonts w:hint="eastAsia"/>
        </w:rPr>
        <w:t>PDO</w:t>
      </w:r>
      <w:r w:rsidR="00D315DE">
        <w:rPr>
          <w:rFonts w:hint="eastAsia"/>
        </w:rPr>
        <w:t>通讯参数</w:t>
      </w:r>
      <w:r w:rsidRPr="0055318A">
        <w:rPr>
          <w:rFonts w:hint="eastAsia"/>
        </w:rPr>
        <w:t>：</w:t>
      </w:r>
      <w:bookmarkEnd w:id="45"/>
    </w:p>
    <w:p w:rsidR="00D315DE" w:rsidRDefault="00D315DE" w:rsidP="00FE0344">
      <w:pPr>
        <w:spacing w:line="360" w:lineRule="auto"/>
        <w:ind w:firstLineChars="200" w:firstLine="420"/>
      </w:pPr>
      <w:r>
        <w:rPr>
          <w:rFonts w:hint="eastAsia"/>
        </w:rPr>
        <w:t>每个</w:t>
      </w:r>
      <w:r>
        <w:rPr>
          <w:rFonts w:hint="eastAsia"/>
        </w:rPr>
        <w:t>PDO</w:t>
      </w:r>
      <w:r>
        <w:rPr>
          <w:rFonts w:hint="eastAsia"/>
        </w:rPr>
        <w:t>都包含有相应的通讯参数，这些参数决定着</w:t>
      </w:r>
      <w:r>
        <w:rPr>
          <w:rFonts w:hint="eastAsia"/>
        </w:rPr>
        <w:t>TPO</w:t>
      </w:r>
      <w:r>
        <w:rPr>
          <w:rFonts w:hint="eastAsia"/>
        </w:rPr>
        <w:t>发送的类型及发送的触发条件，其中参数主要包含有三种，分别为传输类型、禁止时间、事件定时；</w:t>
      </w:r>
    </w:p>
    <w:p w:rsidR="00D315DE" w:rsidRPr="00D315DE" w:rsidRDefault="00D315DE" w:rsidP="00FE0344">
      <w:pPr>
        <w:spacing w:line="360" w:lineRule="auto"/>
        <w:ind w:firstLineChars="200" w:firstLine="420"/>
      </w:pPr>
      <w:r>
        <w:rPr>
          <w:rFonts w:ascii="宋体" w:hAnsi="宋体" w:hint="eastAsia"/>
        </w:rPr>
        <w:t>●</w:t>
      </w:r>
      <w:r>
        <w:rPr>
          <w:rFonts w:hint="eastAsia"/>
        </w:rPr>
        <w:t>传输类型：定义了该</w:t>
      </w:r>
      <w:r>
        <w:rPr>
          <w:rFonts w:hint="eastAsia"/>
        </w:rPr>
        <w:t>PDO</w:t>
      </w:r>
      <w:r>
        <w:rPr>
          <w:rFonts w:hint="eastAsia"/>
        </w:rPr>
        <w:t>的发送方式，</w:t>
      </w:r>
      <w:hyperlink w:anchor="_PDO发送方式：" w:history="1">
        <w:r w:rsidRPr="00D315DE">
          <w:rPr>
            <w:rStyle w:val="a6"/>
            <w:rFonts w:hint="eastAsia"/>
          </w:rPr>
          <w:t>见</w:t>
        </w:r>
        <w:r w:rsidRPr="00D315DE">
          <w:rPr>
            <w:rStyle w:val="a6"/>
            <w:rFonts w:hint="eastAsia"/>
          </w:rPr>
          <w:t>3.1.1 PDO</w:t>
        </w:r>
        <w:r w:rsidRPr="00D315DE">
          <w:rPr>
            <w:rStyle w:val="a6"/>
            <w:rFonts w:hint="eastAsia"/>
          </w:rPr>
          <w:t>发送方式</w:t>
        </w:r>
      </w:hyperlink>
    </w:p>
    <w:p w:rsidR="00990A40" w:rsidRDefault="00D06648" w:rsidP="00D952B4">
      <w:pPr>
        <w:spacing w:line="360" w:lineRule="auto"/>
        <w:ind w:leftChars="200" w:left="525" w:hangingChars="50" w:hanging="105"/>
        <w:rPr>
          <w:rFonts w:ascii="宋体" w:hAnsi="宋体"/>
        </w:rPr>
      </w:pPr>
      <w:r>
        <w:rPr>
          <w:rFonts w:ascii="宋体" w:hAnsi="宋体" w:hint="eastAsia"/>
        </w:rPr>
        <w:t>●禁止时间:定义了为了防止TPDO发送过于频繁而占用的大量的总线带宽，从而影响总线通讯，定义了同一个TPDO发送PDO的最短时间间隔（单位为</w:t>
      </w:r>
      <w:r w:rsidR="00D06BC1" w:rsidRPr="00D06BC1">
        <w:rPr>
          <w:rFonts w:ascii="宋体" w:hAnsi="宋体"/>
        </w:rPr>
        <w:t>100us</w:t>
      </w:r>
      <w:r>
        <w:rPr>
          <w:rFonts w:ascii="宋体" w:hAnsi="宋体" w:hint="eastAsia"/>
        </w:rPr>
        <w:t>），当该参数为0时无效</w:t>
      </w:r>
      <w:r w:rsidR="00990A40">
        <w:rPr>
          <w:rFonts w:ascii="宋体" w:hAnsi="宋体" w:hint="eastAsia"/>
        </w:rPr>
        <w:t>；</w:t>
      </w:r>
    </w:p>
    <w:p w:rsidR="00D06648" w:rsidRPr="000933DB" w:rsidRDefault="00D06648" w:rsidP="00D11FCD">
      <w:pPr>
        <w:spacing w:line="360" w:lineRule="auto"/>
        <w:ind w:leftChars="250" w:left="525"/>
        <w:rPr>
          <w:rFonts w:ascii="宋体" w:hAnsi="宋体"/>
          <w:b/>
          <w:color w:val="FF0000"/>
          <w:rPrChange w:id="46" w:author="baitangshui" w:date="2013-09-02T19:43:00Z">
            <w:rPr>
              <w:rFonts w:ascii="宋体" w:hAnsi="宋体"/>
            </w:rPr>
          </w:rPrChange>
        </w:rPr>
      </w:pPr>
      <w:r w:rsidRPr="000933DB">
        <w:rPr>
          <w:rFonts w:ascii="宋体" w:hAnsi="宋体"/>
          <w:b/>
          <w:color w:val="FF0000"/>
          <w:rPrChange w:id="47" w:author="baitangshui" w:date="2013-09-02T19:43:00Z">
            <w:rPr>
              <w:rFonts w:ascii="宋体" w:hAnsi="宋体"/>
              <w:color w:val="FF0000"/>
            </w:rPr>
          </w:rPrChange>
        </w:rPr>
        <w:t>Trima定义该参数值为</w:t>
      </w:r>
      <w:r w:rsidR="005C5D63" w:rsidRPr="000933DB">
        <w:rPr>
          <w:rFonts w:ascii="宋体" w:hAnsi="宋体"/>
          <w:b/>
          <w:color w:val="FF0000"/>
          <w:rPrChange w:id="48" w:author="baitangshui" w:date="2013-09-02T19:43:00Z">
            <w:rPr>
              <w:rFonts w:ascii="宋体" w:hAnsi="宋体"/>
              <w:color w:val="FF0000"/>
            </w:rPr>
          </w:rPrChange>
        </w:rPr>
        <w:t>10</w:t>
      </w:r>
      <w:r w:rsidRPr="000933DB">
        <w:rPr>
          <w:rFonts w:ascii="宋体" w:hAnsi="宋体"/>
          <w:b/>
          <w:color w:val="FF0000"/>
          <w:rPrChange w:id="49" w:author="baitangshui" w:date="2013-09-02T19:43:00Z">
            <w:rPr>
              <w:rFonts w:ascii="宋体" w:hAnsi="宋体"/>
              <w:color w:val="FF0000"/>
            </w:rPr>
          </w:rPrChange>
        </w:rPr>
        <w:t>ms；</w:t>
      </w:r>
    </w:p>
    <w:p w:rsidR="00D315DE" w:rsidRDefault="00D06648" w:rsidP="00272181">
      <w:pPr>
        <w:spacing w:line="360" w:lineRule="auto"/>
        <w:ind w:left="420" w:hangingChars="200" w:hanging="420"/>
      </w:pPr>
      <w:r>
        <w:rPr>
          <w:rFonts w:hint="eastAsia"/>
        </w:rPr>
        <w:tab/>
      </w:r>
      <w:r>
        <w:rPr>
          <w:rFonts w:ascii="宋体" w:hAnsi="宋体" w:hint="eastAsia"/>
        </w:rPr>
        <w:t>●</w:t>
      </w:r>
      <w:r>
        <w:rPr>
          <w:rFonts w:hint="eastAsia"/>
        </w:rPr>
        <w:t>定时时间：定义该</w:t>
      </w:r>
      <w:r>
        <w:rPr>
          <w:rFonts w:hint="eastAsia"/>
        </w:rPr>
        <w:t>PDO</w:t>
      </w:r>
      <w:r>
        <w:rPr>
          <w:rFonts w:hint="eastAsia"/>
        </w:rPr>
        <w:t>的发送循环时间（毫秒），需要</w:t>
      </w:r>
      <w:r>
        <w:rPr>
          <w:rFonts w:hint="eastAsia"/>
        </w:rPr>
        <w:t>PDO</w:t>
      </w:r>
      <w:r>
        <w:rPr>
          <w:rFonts w:hint="eastAsia"/>
        </w:rPr>
        <w:t>的传输类型设置为</w:t>
      </w:r>
      <w:r>
        <w:rPr>
          <w:rFonts w:hint="eastAsia"/>
        </w:rPr>
        <w:t>254</w:t>
      </w:r>
      <w:r>
        <w:rPr>
          <w:rFonts w:hint="eastAsia"/>
        </w:rPr>
        <w:t>或</w:t>
      </w:r>
      <w:r>
        <w:rPr>
          <w:rFonts w:hint="eastAsia"/>
        </w:rPr>
        <w:t>255</w:t>
      </w:r>
      <w:r>
        <w:rPr>
          <w:rFonts w:hint="eastAsia"/>
        </w:rPr>
        <w:t>，该参数为</w:t>
      </w:r>
      <w:r>
        <w:rPr>
          <w:rFonts w:hint="eastAsia"/>
        </w:rPr>
        <w:t>0</w:t>
      </w:r>
      <w:r>
        <w:rPr>
          <w:rFonts w:hint="eastAsia"/>
        </w:rPr>
        <w:t>时无效。</w:t>
      </w:r>
      <w:r w:rsidR="00EF10C0">
        <w:rPr>
          <w:rFonts w:hint="eastAsia"/>
        </w:rPr>
        <w:t>对于需要定时发送的</w:t>
      </w:r>
      <w:r w:rsidR="00EF10C0">
        <w:rPr>
          <w:rFonts w:hint="eastAsia"/>
        </w:rPr>
        <w:t>PDO</w:t>
      </w:r>
      <w:r w:rsidR="00EF10C0">
        <w:rPr>
          <w:rFonts w:hint="eastAsia"/>
        </w:rPr>
        <w:t>，可以定义该参数。</w:t>
      </w:r>
    </w:p>
    <w:p w:rsidR="00D315DE" w:rsidRDefault="00D315DE" w:rsidP="00875635">
      <w:pPr>
        <w:spacing w:line="360" w:lineRule="auto"/>
      </w:pPr>
    </w:p>
    <w:p w:rsidR="00D315DE" w:rsidRDefault="00D315DE" w:rsidP="00710134">
      <w:pPr>
        <w:spacing w:line="360" w:lineRule="auto"/>
      </w:pPr>
    </w:p>
    <w:p w:rsidR="00D315DE" w:rsidRPr="00D315DE" w:rsidRDefault="00D315DE" w:rsidP="008E77EB"/>
    <w:p w:rsidR="00D315DE" w:rsidRDefault="00D315DE" w:rsidP="008E77EB">
      <w:pPr>
        <w:pStyle w:val="3"/>
        <w:tabs>
          <w:tab w:val="clear" w:pos="862"/>
        </w:tabs>
        <w:ind w:left="720"/>
      </w:pPr>
      <w:bookmarkStart w:id="50" w:name="_PDO发送方式："/>
      <w:bookmarkEnd w:id="50"/>
      <w:r>
        <w:rPr>
          <w:rFonts w:hint="eastAsia"/>
        </w:rPr>
        <w:lastRenderedPageBreak/>
        <w:t>3.1.1  PDO</w:t>
      </w:r>
      <w:r>
        <w:rPr>
          <w:rFonts w:hint="eastAsia"/>
        </w:rPr>
        <w:t>发送方式：</w:t>
      </w:r>
    </w:p>
    <w:p w:rsidR="00E72212" w:rsidRDefault="00E72212" w:rsidP="005D4914">
      <w:pPr>
        <w:spacing w:line="360" w:lineRule="auto"/>
        <w:ind w:firstLineChars="200" w:firstLine="420"/>
      </w:pPr>
      <w:r>
        <w:rPr>
          <w:rFonts w:hint="eastAsia"/>
        </w:rPr>
        <w:t>PDO</w:t>
      </w:r>
      <w:r>
        <w:rPr>
          <w:rFonts w:hint="eastAsia"/>
        </w:rPr>
        <w:t>共有</w:t>
      </w:r>
      <w:r>
        <w:rPr>
          <w:rFonts w:hint="eastAsia"/>
        </w:rPr>
        <w:t>4</w:t>
      </w:r>
      <w:r>
        <w:rPr>
          <w:rFonts w:hint="eastAsia"/>
        </w:rPr>
        <w:t>种传输方式：</w:t>
      </w:r>
      <w:r w:rsidR="00B90ACA">
        <w:rPr>
          <w:rFonts w:hint="eastAsia"/>
        </w:rPr>
        <w:t>同步传输、远程请求、定时发送、事件</w:t>
      </w:r>
      <w:r w:rsidR="006D7385">
        <w:rPr>
          <w:rFonts w:hint="eastAsia"/>
        </w:rPr>
        <w:t>触发；</w:t>
      </w:r>
    </w:p>
    <w:p w:rsidR="00B90ACA" w:rsidRDefault="00F1496A" w:rsidP="0076708E">
      <w:pPr>
        <w:spacing w:line="360" w:lineRule="auto"/>
        <w:ind w:firstLineChars="200" w:firstLine="420"/>
      </w:pPr>
      <w:r>
        <w:rPr>
          <w:rFonts w:ascii="宋体" w:hAnsi="宋体" w:hint="eastAsia"/>
        </w:rPr>
        <w:t>●</w:t>
      </w:r>
      <w:r w:rsidR="00B90ACA">
        <w:rPr>
          <w:rFonts w:hint="eastAsia"/>
        </w:rPr>
        <w:t>对于电机控制类指令采用</w:t>
      </w:r>
      <w:r w:rsidR="00582D23">
        <w:rPr>
          <w:rFonts w:hint="eastAsia"/>
        </w:rPr>
        <w:t>事件触发方式；</w:t>
      </w:r>
    </w:p>
    <w:p w:rsidR="00B90ACA" w:rsidRPr="000933DB" w:rsidRDefault="00F1496A" w:rsidP="002C00AD">
      <w:pPr>
        <w:spacing w:line="360" w:lineRule="auto"/>
        <w:ind w:firstLineChars="200" w:firstLine="420"/>
        <w:rPr>
          <w:b/>
          <w:color w:val="FF0000"/>
          <w:rPrChange w:id="51" w:author="baitangshui" w:date="2013-09-02T19:43:00Z">
            <w:rPr>
              <w:color w:val="FF0000"/>
            </w:rPr>
          </w:rPrChange>
        </w:rPr>
      </w:pPr>
      <w:r>
        <w:rPr>
          <w:rFonts w:ascii="宋体" w:hAnsi="宋体" w:hint="eastAsia"/>
        </w:rPr>
        <w:t>●</w:t>
      </w:r>
      <w:r w:rsidR="00B90ACA">
        <w:rPr>
          <w:rFonts w:hint="eastAsia"/>
        </w:rPr>
        <w:t>对于上位需要实时更新值的指令采用同步传输方式，指令包括：采血</w:t>
      </w:r>
      <w:r w:rsidR="00B90ACA">
        <w:rPr>
          <w:rFonts w:hint="eastAsia"/>
        </w:rPr>
        <w:t>/</w:t>
      </w:r>
      <w:r w:rsidR="00B90ACA">
        <w:rPr>
          <w:rFonts w:hint="eastAsia"/>
        </w:rPr>
        <w:t>回输压力传感器指令</w:t>
      </w:r>
      <w:r>
        <w:rPr>
          <w:rFonts w:hint="eastAsia"/>
        </w:rPr>
        <w:t>等；</w:t>
      </w:r>
      <w:r w:rsidRPr="000933DB">
        <w:rPr>
          <w:rFonts w:hint="eastAsia"/>
          <w:b/>
          <w:color w:val="FF0000"/>
          <w:rPrChange w:id="52" w:author="baitangshui" w:date="2013-09-02T19:43:00Z">
            <w:rPr>
              <w:rFonts w:hint="eastAsia"/>
              <w:color w:val="FF0000"/>
            </w:rPr>
          </w:rPrChange>
        </w:rPr>
        <w:t>更新周期暂定</w:t>
      </w:r>
      <w:r w:rsidRPr="000933DB">
        <w:rPr>
          <w:b/>
          <w:color w:val="FF0000"/>
          <w:rPrChange w:id="53" w:author="baitangshui" w:date="2013-09-02T19:43:00Z">
            <w:rPr>
              <w:color w:val="FF0000"/>
            </w:rPr>
          </w:rPrChange>
        </w:rPr>
        <w:t>500ms</w:t>
      </w:r>
      <w:r w:rsidR="009B71E8" w:rsidRPr="000933DB">
        <w:rPr>
          <w:rFonts w:hint="eastAsia"/>
          <w:b/>
          <w:color w:val="FF0000"/>
          <w:rPrChange w:id="54" w:author="baitangshui" w:date="2013-09-02T19:43:00Z">
            <w:rPr>
              <w:rFonts w:hint="eastAsia"/>
              <w:color w:val="FF0000"/>
            </w:rPr>
          </w:rPrChange>
        </w:rPr>
        <w:t>，</w:t>
      </w:r>
      <w:r w:rsidR="009B71E8" w:rsidRPr="000933DB">
        <w:rPr>
          <w:b/>
          <w:color w:val="FF0000"/>
          <w:rPrChange w:id="55" w:author="baitangshui" w:date="2013-09-02T19:43:00Z">
            <w:rPr>
              <w:color w:val="FF0000"/>
            </w:rPr>
          </w:rPrChange>
        </w:rPr>
        <w:t>SYNC</w:t>
      </w:r>
      <w:r w:rsidR="009B71E8" w:rsidRPr="000933DB">
        <w:rPr>
          <w:rFonts w:hint="eastAsia"/>
          <w:b/>
          <w:color w:val="FF0000"/>
          <w:rPrChange w:id="56" w:author="baitangshui" w:date="2013-09-02T19:43:00Z">
            <w:rPr>
              <w:rFonts w:hint="eastAsia"/>
              <w:color w:val="FF0000"/>
            </w:rPr>
          </w:rPrChange>
        </w:rPr>
        <w:t>周期暂定</w:t>
      </w:r>
      <w:r w:rsidR="009B71E8" w:rsidRPr="000933DB">
        <w:rPr>
          <w:b/>
          <w:color w:val="FF0000"/>
          <w:rPrChange w:id="57" w:author="baitangshui" w:date="2013-09-02T19:43:00Z">
            <w:rPr>
              <w:color w:val="FF0000"/>
            </w:rPr>
          </w:rPrChange>
        </w:rPr>
        <w:t>100ms</w:t>
      </w:r>
      <w:r w:rsidR="00D178C9" w:rsidRPr="000933DB">
        <w:rPr>
          <w:rFonts w:hint="eastAsia"/>
          <w:b/>
          <w:color w:val="FF0000"/>
          <w:rPrChange w:id="58" w:author="baitangshui" w:date="2013-09-02T19:43:00Z">
            <w:rPr>
              <w:rFonts w:hint="eastAsia"/>
              <w:color w:val="FF0000"/>
            </w:rPr>
          </w:rPrChange>
        </w:rPr>
        <w:t>，收到</w:t>
      </w:r>
      <w:r w:rsidR="00D178C9" w:rsidRPr="000933DB">
        <w:rPr>
          <w:b/>
          <w:color w:val="FF0000"/>
          <w:rPrChange w:id="59" w:author="baitangshui" w:date="2013-09-02T19:43:00Z">
            <w:rPr>
              <w:color w:val="FF0000"/>
            </w:rPr>
          </w:rPrChange>
        </w:rPr>
        <w:t>5</w:t>
      </w:r>
      <w:r w:rsidR="00D178C9" w:rsidRPr="000933DB">
        <w:rPr>
          <w:rFonts w:hint="eastAsia"/>
          <w:b/>
          <w:color w:val="FF0000"/>
          <w:rPrChange w:id="60" w:author="baitangshui" w:date="2013-09-02T19:43:00Z">
            <w:rPr>
              <w:rFonts w:hint="eastAsia"/>
              <w:color w:val="FF0000"/>
            </w:rPr>
          </w:rPrChange>
        </w:rPr>
        <w:t>个</w:t>
      </w:r>
      <w:r w:rsidR="00D178C9" w:rsidRPr="000933DB">
        <w:rPr>
          <w:b/>
          <w:color w:val="FF0000"/>
          <w:rPrChange w:id="61" w:author="baitangshui" w:date="2013-09-02T19:43:00Z">
            <w:rPr>
              <w:color w:val="FF0000"/>
            </w:rPr>
          </w:rPrChange>
        </w:rPr>
        <w:t>SYNC</w:t>
      </w:r>
      <w:r w:rsidR="00D178C9" w:rsidRPr="000933DB">
        <w:rPr>
          <w:rFonts w:hint="eastAsia"/>
          <w:b/>
          <w:color w:val="FF0000"/>
          <w:rPrChange w:id="62" w:author="baitangshui" w:date="2013-09-02T19:43:00Z">
            <w:rPr>
              <w:rFonts w:hint="eastAsia"/>
              <w:color w:val="FF0000"/>
            </w:rPr>
          </w:rPrChange>
        </w:rPr>
        <w:t>之后则发送一次</w:t>
      </w:r>
      <w:r w:rsidR="00D178C9" w:rsidRPr="000933DB">
        <w:rPr>
          <w:b/>
          <w:color w:val="FF0000"/>
          <w:rPrChange w:id="63" w:author="baitangshui" w:date="2013-09-02T19:43:00Z">
            <w:rPr>
              <w:color w:val="FF0000"/>
            </w:rPr>
          </w:rPrChange>
        </w:rPr>
        <w:t>PDO</w:t>
      </w:r>
      <w:r w:rsidR="00D178C9" w:rsidRPr="000933DB">
        <w:rPr>
          <w:rFonts w:hint="eastAsia"/>
          <w:b/>
          <w:color w:val="FF0000"/>
          <w:rPrChange w:id="64" w:author="baitangshui" w:date="2013-09-02T19:43:00Z">
            <w:rPr>
              <w:rFonts w:hint="eastAsia"/>
              <w:color w:val="FF0000"/>
            </w:rPr>
          </w:rPrChange>
        </w:rPr>
        <w:t>报文</w:t>
      </w:r>
      <w:r w:rsidR="009B71E8" w:rsidRPr="000933DB">
        <w:rPr>
          <w:rFonts w:hint="eastAsia"/>
          <w:b/>
          <w:color w:val="FF0000"/>
          <w:rPrChange w:id="65" w:author="baitangshui" w:date="2013-09-02T19:43:00Z">
            <w:rPr>
              <w:rFonts w:hint="eastAsia"/>
              <w:color w:val="FF0000"/>
            </w:rPr>
          </w:rPrChange>
        </w:rPr>
        <w:t>；</w:t>
      </w:r>
    </w:p>
    <w:p w:rsidR="001854FC" w:rsidRPr="001854FC" w:rsidRDefault="00F1496A" w:rsidP="00456E45">
      <w:pPr>
        <w:spacing w:line="360" w:lineRule="auto"/>
        <w:ind w:firstLineChars="200" w:firstLine="420"/>
      </w:pPr>
      <w:r>
        <w:rPr>
          <w:rFonts w:ascii="宋体" w:hAnsi="宋体" w:hint="eastAsia"/>
        </w:rPr>
        <w:t>●</w:t>
      </w:r>
      <w:r w:rsidR="001854FC">
        <w:rPr>
          <w:rFonts w:hint="eastAsia"/>
        </w:rPr>
        <w:t>对于主节点需要</w:t>
      </w:r>
      <w:r w:rsidR="00500B83">
        <w:rPr>
          <w:rFonts w:hint="eastAsia"/>
        </w:rPr>
        <w:t>异步</w:t>
      </w:r>
      <w:r w:rsidR="001854FC">
        <w:rPr>
          <w:rFonts w:hint="eastAsia"/>
        </w:rPr>
        <w:t>请求的数据，可以采用远程请求方式，</w:t>
      </w:r>
      <w:r w:rsidR="00270BCC">
        <w:rPr>
          <w:rFonts w:hint="eastAsia"/>
        </w:rPr>
        <w:t>主节点</w:t>
      </w:r>
      <w:r w:rsidR="001854FC">
        <w:rPr>
          <w:rFonts w:hint="eastAsia"/>
        </w:rPr>
        <w:t>发送</w:t>
      </w:r>
      <w:proofErr w:type="gramStart"/>
      <w:r w:rsidR="001854FC">
        <w:rPr>
          <w:rFonts w:hint="eastAsia"/>
        </w:rPr>
        <w:t>远程帧给从</w:t>
      </w:r>
      <w:proofErr w:type="gramEnd"/>
      <w:r w:rsidR="001854FC">
        <w:rPr>
          <w:rFonts w:hint="eastAsia"/>
        </w:rPr>
        <w:t>节点</w:t>
      </w:r>
      <w:r w:rsidR="00E9410E">
        <w:rPr>
          <w:rFonts w:hint="eastAsia"/>
        </w:rPr>
        <w:t>（包括</w:t>
      </w:r>
      <w:r w:rsidR="00270BCC">
        <w:rPr>
          <w:rFonts w:hint="eastAsia"/>
        </w:rPr>
        <w:t>要</w:t>
      </w:r>
      <w:r w:rsidR="00E9410E">
        <w:rPr>
          <w:rFonts w:hint="eastAsia"/>
        </w:rPr>
        <w:t>请求</w:t>
      </w:r>
      <w:r w:rsidR="00E9410E">
        <w:rPr>
          <w:rFonts w:hint="eastAsia"/>
        </w:rPr>
        <w:t>PDO</w:t>
      </w:r>
      <w:r w:rsidR="00E9410E">
        <w:rPr>
          <w:rFonts w:hint="eastAsia"/>
        </w:rPr>
        <w:t>的</w:t>
      </w:r>
      <w:r w:rsidR="00E9410E">
        <w:rPr>
          <w:rFonts w:hint="eastAsia"/>
        </w:rPr>
        <w:t>COB_ID</w:t>
      </w:r>
      <w:r w:rsidR="00500B83">
        <w:rPr>
          <w:rFonts w:hint="eastAsia"/>
        </w:rPr>
        <w:t>信息</w:t>
      </w:r>
      <w:r w:rsidR="00E9410E">
        <w:rPr>
          <w:rFonts w:hint="eastAsia"/>
        </w:rPr>
        <w:t>）</w:t>
      </w:r>
      <w:r w:rsidR="001854FC">
        <w:rPr>
          <w:rFonts w:hint="eastAsia"/>
        </w:rPr>
        <w:t>，从节点接收到</w:t>
      </w:r>
      <w:proofErr w:type="gramStart"/>
      <w:r w:rsidR="001854FC">
        <w:rPr>
          <w:rFonts w:hint="eastAsia"/>
        </w:rPr>
        <w:t>远程帧后</w:t>
      </w:r>
      <w:r w:rsidR="00E9410E">
        <w:rPr>
          <w:rFonts w:hint="eastAsia"/>
        </w:rPr>
        <w:t>向</w:t>
      </w:r>
      <w:proofErr w:type="gramEnd"/>
      <w:r w:rsidR="001854FC">
        <w:rPr>
          <w:rFonts w:hint="eastAsia"/>
        </w:rPr>
        <w:t>主节点</w:t>
      </w:r>
      <w:r w:rsidR="00500B83">
        <w:rPr>
          <w:rFonts w:hint="eastAsia"/>
        </w:rPr>
        <w:t>发送所请求</w:t>
      </w:r>
      <w:r w:rsidR="001854FC">
        <w:rPr>
          <w:rFonts w:hint="eastAsia"/>
        </w:rPr>
        <w:t>的</w:t>
      </w:r>
      <w:r w:rsidR="001854FC">
        <w:rPr>
          <w:rFonts w:hint="eastAsia"/>
        </w:rPr>
        <w:t>PDO</w:t>
      </w:r>
      <w:r w:rsidR="001854FC">
        <w:rPr>
          <w:rFonts w:hint="eastAsia"/>
        </w:rPr>
        <w:t>；</w:t>
      </w:r>
    </w:p>
    <w:p w:rsidR="00B90ACA" w:rsidRPr="000933DB" w:rsidRDefault="00F6786A">
      <w:pPr>
        <w:spacing w:line="360" w:lineRule="auto"/>
        <w:ind w:firstLineChars="200" w:firstLine="422"/>
        <w:rPr>
          <w:b/>
          <w:color w:val="FF0000"/>
          <w:rPrChange w:id="66" w:author="baitangshui" w:date="2013-09-02T19:43:00Z">
            <w:rPr>
              <w:color w:val="FF0000"/>
            </w:rPr>
          </w:rPrChange>
        </w:rPr>
        <w:pPrChange w:id="67" w:author="baitangshui" w:date="2013-09-02T19:43:00Z">
          <w:pPr>
            <w:spacing w:line="360" w:lineRule="auto"/>
            <w:ind w:firstLineChars="200" w:firstLine="420"/>
          </w:pPr>
        </w:pPrChange>
      </w:pPr>
      <w:r w:rsidRPr="000933DB">
        <w:rPr>
          <w:rFonts w:hint="eastAsia"/>
          <w:b/>
          <w:color w:val="FF0000"/>
          <w:rPrChange w:id="68" w:author="baitangshui" w:date="2013-09-02T19:43:00Z">
            <w:rPr>
              <w:rFonts w:hint="eastAsia"/>
              <w:color w:val="FF0000"/>
            </w:rPr>
          </w:rPrChange>
        </w:rPr>
        <w:t>同步传输与定时发送的选择</w:t>
      </w:r>
    </w:p>
    <w:p w:rsidR="00165040" w:rsidRDefault="00165040" w:rsidP="00125D02">
      <w:pPr>
        <w:pStyle w:val="2"/>
        <w:rPr>
          <w:lang w:val="en-US"/>
        </w:rPr>
      </w:pPr>
      <w:bookmarkStart w:id="69" w:name="_Toc360127725"/>
      <w:proofErr w:type="gramStart"/>
      <w:r>
        <w:rPr>
          <w:rFonts w:hint="eastAsia"/>
          <w:lang w:val="en-US"/>
        </w:rPr>
        <w:t>3.2  PDO</w:t>
      </w:r>
      <w:bookmarkEnd w:id="69"/>
      <w:r>
        <w:rPr>
          <w:rFonts w:hint="eastAsia"/>
          <w:lang w:val="en-US"/>
        </w:rPr>
        <w:t>分配</w:t>
      </w:r>
      <w:proofErr w:type="gramEnd"/>
    </w:p>
    <w:p w:rsidR="00B958B1" w:rsidRDefault="006E67A4" w:rsidP="00FE0344">
      <w:pPr>
        <w:spacing w:line="360" w:lineRule="auto"/>
        <w:ind w:firstLineChars="300" w:firstLine="630"/>
      </w:pPr>
      <w:r>
        <w:rPr>
          <w:rFonts w:hint="eastAsia"/>
        </w:rPr>
        <w:t>Canopen</w:t>
      </w:r>
      <w:r>
        <w:rPr>
          <w:rFonts w:hint="eastAsia"/>
        </w:rPr>
        <w:t>指令</w:t>
      </w:r>
      <w:proofErr w:type="gramStart"/>
      <w:r>
        <w:rPr>
          <w:rFonts w:hint="eastAsia"/>
        </w:rPr>
        <w:t>采用小端格式</w:t>
      </w:r>
      <w:proofErr w:type="gramEnd"/>
      <w:r>
        <w:rPr>
          <w:rFonts w:hint="eastAsia"/>
        </w:rPr>
        <w:t>，</w:t>
      </w:r>
      <w:r w:rsidR="007A6B8D" w:rsidRPr="007A6B8D">
        <w:rPr>
          <w:rFonts w:hint="eastAsia"/>
        </w:rPr>
        <w:t>多字节参数总是先发送</w:t>
      </w:r>
      <w:r w:rsidR="007A6B8D" w:rsidRPr="007A6B8D">
        <w:t>LSB</w:t>
      </w:r>
      <w:r w:rsidR="007A6B8D">
        <w:rPr>
          <w:rFonts w:hint="eastAsia"/>
        </w:rPr>
        <w:t>；</w:t>
      </w:r>
    </w:p>
    <w:p w:rsidR="00FC44F1" w:rsidRDefault="00687DF8" w:rsidP="00FE0344">
      <w:pPr>
        <w:spacing w:line="360" w:lineRule="auto"/>
        <w:ind w:left="630" w:hangingChars="300" w:hanging="630"/>
      </w:pPr>
      <w:r>
        <w:rPr>
          <w:rFonts w:hint="eastAsia"/>
        </w:rPr>
        <w:tab/>
      </w:r>
      <w:r w:rsidR="00FC44F1">
        <w:rPr>
          <w:rFonts w:hint="eastAsia"/>
        </w:rPr>
        <w:t>模拟量传感器经过</w:t>
      </w:r>
      <w:r w:rsidR="00FC44F1">
        <w:rPr>
          <w:rFonts w:hint="eastAsia"/>
        </w:rPr>
        <w:t>STM32</w:t>
      </w:r>
      <w:r w:rsidR="00FC44F1">
        <w:rPr>
          <w:rFonts w:hint="eastAsia"/>
        </w:rPr>
        <w:t>自带的</w:t>
      </w:r>
      <w:r w:rsidR="00FC44F1">
        <w:rPr>
          <w:rFonts w:hint="eastAsia"/>
        </w:rPr>
        <w:t>AD</w:t>
      </w:r>
      <w:r w:rsidR="00FC44F1">
        <w:rPr>
          <w:rFonts w:hint="eastAsia"/>
        </w:rPr>
        <w:t>进行采集，</w:t>
      </w:r>
      <w:r>
        <w:rPr>
          <w:rFonts w:hint="eastAsia"/>
        </w:rPr>
        <w:t>并经过计算转换，将得到的</w:t>
      </w:r>
      <w:r w:rsidR="00FA1694">
        <w:rPr>
          <w:rFonts w:hint="eastAsia"/>
        </w:rPr>
        <w:t>具有实际意义</w:t>
      </w:r>
      <w:r>
        <w:rPr>
          <w:rFonts w:hint="eastAsia"/>
        </w:rPr>
        <w:t>值进行</w:t>
      </w:r>
      <w:r w:rsidR="00466DC8">
        <w:rPr>
          <w:rFonts w:hint="eastAsia"/>
        </w:rPr>
        <w:t>上传</w:t>
      </w:r>
      <w:r w:rsidR="00270BCC">
        <w:rPr>
          <w:rFonts w:hint="eastAsia"/>
        </w:rPr>
        <w:t>，对于小数扩大成整数后传输</w:t>
      </w:r>
      <w:r w:rsidR="00466DC8">
        <w:rPr>
          <w:rFonts w:hint="eastAsia"/>
        </w:rPr>
        <w:t>；</w:t>
      </w:r>
    </w:p>
    <w:p w:rsidR="00C210E6" w:rsidRDefault="00C210E6" w:rsidP="00D952B4">
      <w:pPr>
        <w:spacing w:line="360" w:lineRule="auto"/>
        <w:ind w:left="630" w:hangingChars="300" w:hanging="630"/>
      </w:pPr>
      <w:r>
        <w:rPr>
          <w:rFonts w:hint="eastAsia"/>
        </w:rPr>
        <w:tab/>
      </w:r>
      <w:r>
        <w:rPr>
          <w:rFonts w:hint="eastAsia"/>
        </w:rPr>
        <w:t>模拟量</w:t>
      </w:r>
      <w:r w:rsidR="00E43A89">
        <w:rPr>
          <w:rFonts w:hint="eastAsia"/>
        </w:rPr>
        <w:t>传感器</w:t>
      </w:r>
      <w:r>
        <w:rPr>
          <w:rFonts w:hint="eastAsia"/>
        </w:rPr>
        <w:t>有：采血</w:t>
      </w:r>
      <w:r>
        <w:rPr>
          <w:rFonts w:hint="eastAsia"/>
        </w:rPr>
        <w:t>/</w:t>
      </w:r>
      <w:r>
        <w:rPr>
          <w:rFonts w:hint="eastAsia"/>
        </w:rPr>
        <w:t>离心压力传感器，</w:t>
      </w:r>
      <w:r>
        <w:rPr>
          <w:rFonts w:hint="eastAsia"/>
        </w:rPr>
        <w:t>AC</w:t>
      </w:r>
      <w:r>
        <w:rPr>
          <w:rFonts w:hint="eastAsia"/>
        </w:rPr>
        <w:t>气泡探测器，离心机压力传感器</w:t>
      </w:r>
    </w:p>
    <w:p w:rsidR="00165040" w:rsidRDefault="00165040" w:rsidP="00D11FCD">
      <w:pPr>
        <w:spacing w:line="360" w:lineRule="auto"/>
        <w:ind w:left="630" w:hangingChars="300" w:hanging="630"/>
      </w:pPr>
    </w:p>
    <w:p w:rsidR="00CC37C8" w:rsidRDefault="00165040" w:rsidP="00332CC5">
      <w:pPr>
        <w:pStyle w:val="3"/>
        <w:tabs>
          <w:tab w:val="clear" w:pos="862"/>
        </w:tabs>
        <w:ind w:left="720"/>
        <w:rPr>
          <w:lang w:val="en-US" w:eastAsia="zh-CN"/>
        </w:rPr>
      </w:pPr>
      <w:r>
        <w:rPr>
          <w:rFonts w:hint="eastAsia"/>
          <w:lang w:val="en-US"/>
        </w:rPr>
        <w:t xml:space="preserve">3.2.1 </w:t>
      </w:r>
      <w:r>
        <w:rPr>
          <w:rFonts w:hint="eastAsia"/>
          <w:lang w:val="en-US"/>
        </w:rPr>
        <w:t>从节点</w:t>
      </w:r>
      <w:r>
        <w:rPr>
          <w:rFonts w:hint="eastAsia"/>
          <w:lang w:val="en-US"/>
        </w:rPr>
        <w:t>5</w:t>
      </w:r>
      <w:r w:rsidR="00740456">
        <w:rPr>
          <w:rFonts w:hint="eastAsia"/>
          <w:lang w:val="en-US" w:eastAsia="zh-CN"/>
        </w:rPr>
        <w:t>（</w:t>
      </w:r>
      <w:r w:rsidR="00740456">
        <w:rPr>
          <w:rFonts w:hint="eastAsia"/>
          <w:lang w:val="en-US" w:eastAsia="zh-CN"/>
        </w:rPr>
        <w:t>ARM1</w:t>
      </w:r>
      <w:r w:rsidR="00740456">
        <w:rPr>
          <w:rFonts w:hint="eastAsia"/>
          <w:lang w:val="en-US" w:eastAsia="zh-CN"/>
        </w:rPr>
        <w:t>）</w:t>
      </w:r>
      <w:r>
        <w:rPr>
          <w:rFonts w:hint="eastAsia"/>
          <w:lang w:val="en-US"/>
        </w:rPr>
        <w:t xml:space="preserve"> PDO</w:t>
      </w:r>
    </w:p>
    <w:p w:rsidR="00740456" w:rsidRDefault="00740456">
      <w:pPr>
        <w:pStyle w:val="20"/>
        <w:ind w:firstLine="400"/>
        <w:rPr>
          <w:lang w:val="en-US" w:eastAsia="zh-CN"/>
        </w:rPr>
        <w:pPrChange w:id="70" w:author="baitangshui" w:date="2013-08-26T20:30:00Z">
          <w:pPr>
            <w:pStyle w:val="3"/>
            <w:tabs>
              <w:tab w:val="clear" w:pos="862"/>
            </w:tabs>
            <w:ind w:left="720" w:firstLine="0"/>
          </w:pPr>
        </w:pPrChange>
      </w:pPr>
      <w:r>
        <w:rPr>
          <w:rFonts w:hint="eastAsia"/>
          <w:lang w:val="en-US" w:eastAsia="zh-CN"/>
        </w:rPr>
        <w:t>指令型</w:t>
      </w:r>
      <w:r w:rsidR="007B67BD">
        <w:rPr>
          <w:rFonts w:hint="eastAsia"/>
          <w:lang w:val="en-US" w:eastAsia="zh-CN"/>
        </w:rPr>
        <w:t>PDO</w:t>
      </w:r>
    </w:p>
    <w:p w:rsidR="00C21885" w:rsidRPr="00125D02" w:rsidRDefault="00C21885">
      <w:pPr>
        <w:pStyle w:val="20"/>
        <w:ind w:firstLine="400"/>
        <w:rPr>
          <w:lang w:val="en-US" w:eastAsia="zh-CN"/>
        </w:rPr>
        <w:pPrChange w:id="71" w:author="baitangshui" w:date="2013-08-26T20:30:00Z">
          <w:pPr>
            <w:pStyle w:val="3"/>
            <w:tabs>
              <w:tab w:val="clear" w:pos="862"/>
            </w:tabs>
            <w:ind w:left="720" w:firstLine="0"/>
          </w:pPr>
        </w:pPrChange>
      </w:pPr>
      <w:r>
        <w:rPr>
          <w:rFonts w:hint="eastAsia"/>
          <w:lang w:val="en-US" w:eastAsia="zh-CN"/>
        </w:rPr>
        <w:t>约定：指令中不使用或不足位均用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>填充</w:t>
      </w:r>
    </w:p>
    <w:tbl>
      <w:tblPr>
        <w:tblW w:w="15451" w:type="dxa"/>
        <w:tblInd w:w="-1168" w:type="dxa"/>
        <w:tblLayout w:type="fixed"/>
        <w:tblLook w:val="04A0" w:firstRow="1" w:lastRow="0" w:firstColumn="1" w:lastColumn="0" w:noHBand="0" w:noVBand="1"/>
        <w:tblPrChange w:id="72" w:author="baitangshui" w:date="2013-08-26T20:39:00Z">
          <w:tblPr>
            <w:tblW w:w="14743" w:type="dxa"/>
            <w:tblInd w:w="-1168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76"/>
        <w:gridCol w:w="993"/>
        <w:gridCol w:w="708"/>
        <w:gridCol w:w="1134"/>
        <w:gridCol w:w="11340"/>
        <w:tblGridChange w:id="73">
          <w:tblGrid>
            <w:gridCol w:w="1276"/>
            <w:gridCol w:w="993"/>
            <w:gridCol w:w="708"/>
            <w:gridCol w:w="1134"/>
            <w:gridCol w:w="10632"/>
          </w:tblGrid>
        </w:tblGridChange>
      </w:tblGrid>
      <w:tr w:rsidR="00332CC5" w:rsidTr="00332CC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74" w:author="baitangshui" w:date="2013-08-26T20:39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:rsidR="00740456" w:rsidRDefault="00740456">
            <w:pPr>
              <w:spacing w:line="360" w:lineRule="auto"/>
              <w:jc w:val="center"/>
              <w:pPrChange w:id="75" w:author="baitangshui" w:date="2013-08-26T20:30:00Z">
                <w:pPr>
                  <w:spacing w:line="360" w:lineRule="auto"/>
                </w:pPr>
              </w:pPrChange>
            </w:pPr>
            <w:r>
              <w:rPr>
                <w:rFonts w:hint="eastAsia"/>
              </w:rPr>
              <w:t>指令描述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76" w:author="baitangshui" w:date="2013-08-26T20:39:00Z">
              <w:tcPr>
                <w:tcW w:w="99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:rsidR="00740456" w:rsidRPr="000C0E87" w:rsidRDefault="00740456">
            <w:pPr>
              <w:spacing w:line="360" w:lineRule="auto"/>
              <w:jc w:val="center"/>
              <w:rPr>
                <w:b/>
              </w:rPr>
              <w:pPrChange w:id="77" w:author="baitangshui" w:date="2013-08-26T20:30:00Z">
                <w:pPr>
                  <w:spacing w:line="360" w:lineRule="auto"/>
                </w:pPr>
              </w:pPrChange>
            </w:pPr>
            <w:r w:rsidRPr="000C0E87">
              <w:rPr>
                <w:rFonts w:hint="eastAsia"/>
                <w:b/>
              </w:rPr>
              <w:t>主节点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78" w:author="baitangshui" w:date="2013-08-26T20:39:00Z">
              <w:tcPr>
                <w:tcW w:w="70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:rsidR="00740456" w:rsidRDefault="00740456">
            <w:pPr>
              <w:spacing w:line="360" w:lineRule="auto"/>
              <w:jc w:val="center"/>
              <w:pPrChange w:id="79" w:author="baitangshui" w:date="2013-08-26T20:30:00Z">
                <w:pPr>
                  <w:spacing w:line="360" w:lineRule="auto"/>
                </w:pPr>
              </w:pPrChange>
            </w:pPr>
            <w:r>
              <w:rPr>
                <w:rFonts w:hint="eastAsia"/>
              </w:rPr>
              <w:t>方向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80" w:author="baitangshui" w:date="2013-08-26T20:39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:rsidR="00740456" w:rsidRDefault="00740456">
            <w:pPr>
              <w:spacing w:line="360" w:lineRule="auto"/>
              <w:jc w:val="center"/>
              <w:pPrChange w:id="81" w:author="baitangshui" w:date="2013-08-26T20:30:00Z">
                <w:pPr>
                  <w:spacing w:line="360" w:lineRule="auto"/>
                </w:pPr>
              </w:pPrChange>
            </w:pPr>
            <w:r>
              <w:rPr>
                <w:rFonts w:hint="eastAsia"/>
              </w:rPr>
              <w:t>从节点号</w:t>
            </w:r>
          </w:p>
        </w:tc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82" w:author="baitangshui" w:date="2013-08-26T20:39:00Z">
              <w:tcPr>
                <w:tcW w:w="10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:rsidR="00740456" w:rsidRDefault="00740456" w:rsidP="00125D02">
            <w:pPr>
              <w:spacing w:line="360" w:lineRule="auto"/>
              <w:jc w:val="center"/>
            </w:pPr>
            <w:r>
              <w:rPr>
                <w:rFonts w:hint="eastAsia"/>
              </w:rPr>
              <w:t>参数意义</w:t>
            </w:r>
          </w:p>
        </w:tc>
      </w:tr>
    </w:tbl>
    <w:p w:rsidR="00740456" w:rsidRPr="00B301E2" w:rsidRDefault="00740456">
      <w:pPr>
        <w:jc w:val="center"/>
        <w:rPr>
          <w:smallCaps/>
          <w:vanish/>
          <w:sz w:val="20"/>
          <w:szCs w:val="20"/>
        </w:rPr>
        <w:pPrChange w:id="83" w:author="baitangshui" w:date="2013-08-26T20:30:00Z">
          <w:pPr/>
        </w:pPrChange>
      </w:pPr>
    </w:p>
    <w:tbl>
      <w:tblPr>
        <w:tblW w:w="15451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84" w:author="baitangshui" w:date="2013-08-26T20:39:00Z">
          <w:tblPr>
            <w:tblW w:w="14743" w:type="dxa"/>
            <w:tblInd w:w="-116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70"/>
        <w:gridCol w:w="990"/>
        <w:gridCol w:w="707"/>
        <w:gridCol w:w="1133"/>
        <w:gridCol w:w="11"/>
        <w:gridCol w:w="988"/>
        <w:gridCol w:w="1137"/>
        <w:gridCol w:w="1561"/>
        <w:gridCol w:w="1559"/>
        <w:gridCol w:w="1134"/>
        <w:gridCol w:w="1418"/>
        <w:gridCol w:w="1559"/>
        <w:gridCol w:w="1984"/>
        <w:tblGridChange w:id="85">
          <w:tblGrid>
            <w:gridCol w:w="1270"/>
            <w:gridCol w:w="990"/>
            <w:gridCol w:w="707"/>
            <w:gridCol w:w="1133"/>
            <w:gridCol w:w="999"/>
            <w:gridCol w:w="1137"/>
            <w:gridCol w:w="1277"/>
            <w:gridCol w:w="1134"/>
            <w:gridCol w:w="1276"/>
            <w:gridCol w:w="1276"/>
            <w:gridCol w:w="1701"/>
            <w:gridCol w:w="1843"/>
          </w:tblGrid>
        </w:tblGridChange>
      </w:tblGrid>
      <w:tr w:rsidR="00332CC5" w:rsidTr="00332CC5">
        <w:tc>
          <w:tcPr>
            <w:tcW w:w="1270" w:type="dxa"/>
            <w:tcBorders>
              <w:bottom w:val="single" w:sz="18" w:space="0" w:color="auto"/>
            </w:tcBorders>
            <w:shd w:val="clear" w:color="auto" w:fill="auto"/>
            <w:tcPrChange w:id="86" w:author="baitangshui" w:date="2013-08-26T20:39:00Z">
              <w:tcPr>
                <w:tcW w:w="1270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740456" w:rsidRDefault="00740456">
            <w:pPr>
              <w:spacing w:line="360" w:lineRule="auto"/>
              <w:jc w:val="center"/>
              <w:pPrChange w:id="87" w:author="baitangshui" w:date="2013-08-26T20:30:00Z">
                <w:pPr>
                  <w:spacing w:line="360" w:lineRule="auto"/>
                </w:pPr>
              </w:pPrChange>
            </w:pPr>
          </w:p>
        </w:tc>
        <w:tc>
          <w:tcPr>
            <w:tcW w:w="990" w:type="dxa"/>
            <w:tcBorders>
              <w:bottom w:val="single" w:sz="18" w:space="0" w:color="auto"/>
            </w:tcBorders>
            <w:shd w:val="clear" w:color="auto" w:fill="auto"/>
            <w:tcPrChange w:id="88" w:author="baitangshui" w:date="2013-08-26T20:39:00Z">
              <w:tcPr>
                <w:tcW w:w="990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740456" w:rsidRDefault="00740456">
            <w:pPr>
              <w:spacing w:line="360" w:lineRule="auto"/>
              <w:jc w:val="center"/>
              <w:pPrChange w:id="89" w:author="baitangshui" w:date="2013-08-26T20:30:00Z">
                <w:pPr>
                  <w:spacing w:line="360" w:lineRule="auto"/>
                </w:pPr>
              </w:pPrChange>
            </w:pPr>
          </w:p>
        </w:tc>
        <w:tc>
          <w:tcPr>
            <w:tcW w:w="707" w:type="dxa"/>
            <w:tcBorders>
              <w:bottom w:val="single" w:sz="18" w:space="0" w:color="auto"/>
            </w:tcBorders>
            <w:shd w:val="clear" w:color="auto" w:fill="auto"/>
            <w:tcPrChange w:id="90" w:author="baitangshui" w:date="2013-08-26T20:39:00Z">
              <w:tcPr>
                <w:tcW w:w="707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740456" w:rsidRDefault="00740456">
            <w:pPr>
              <w:spacing w:line="360" w:lineRule="auto"/>
              <w:jc w:val="center"/>
              <w:pPrChange w:id="91" w:author="baitangshui" w:date="2013-08-26T20:30:00Z">
                <w:pPr>
                  <w:spacing w:line="360" w:lineRule="auto"/>
                </w:pPr>
              </w:pPrChange>
            </w:pPr>
          </w:p>
        </w:tc>
        <w:tc>
          <w:tcPr>
            <w:tcW w:w="1133" w:type="dxa"/>
            <w:tcBorders>
              <w:bottom w:val="single" w:sz="18" w:space="0" w:color="auto"/>
            </w:tcBorders>
            <w:shd w:val="clear" w:color="auto" w:fill="auto"/>
            <w:tcPrChange w:id="92" w:author="baitangshui" w:date="2013-08-26T20:39:00Z">
              <w:tcPr>
                <w:tcW w:w="1133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740456" w:rsidRPr="00B301E2" w:rsidRDefault="00740456">
            <w:pPr>
              <w:spacing w:line="360" w:lineRule="auto"/>
              <w:jc w:val="center"/>
              <w:rPr>
                <w:b/>
              </w:rPr>
              <w:pPrChange w:id="93" w:author="baitangshui" w:date="2013-08-26T20:30:00Z">
                <w:pPr>
                  <w:spacing w:line="360" w:lineRule="auto"/>
                </w:pPr>
              </w:pPrChange>
            </w:pPr>
          </w:p>
        </w:tc>
        <w:tc>
          <w:tcPr>
            <w:tcW w:w="999" w:type="dxa"/>
            <w:gridSpan w:val="2"/>
            <w:tcBorders>
              <w:bottom w:val="single" w:sz="18" w:space="0" w:color="auto"/>
            </w:tcBorders>
            <w:shd w:val="clear" w:color="auto" w:fill="auto"/>
            <w:tcPrChange w:id="94" w:author="baitangshui" w:date="2013-08-26T20:39:00Z">
              <w:tcPr>
                <w:tcW w:w="999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740456" w:rsidRDefault="00740456" w:rsidP="00332CC5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</w:t>
            </w:r>
            <w:r w:rsidR="003C734A">
              <w:rPr>
                <w:rFonts w:hint="eastAsia"/>
              </w:rPr>
              <w:t>0</w:t>
            </w:r>
          </w:p>
        </w:tc>
        <w:tc>
          <w:tcPr>
            <w:tcW w:w="1137" w:type="dxa"/>
            <w:tcBorders>
              <w:bottom w:val="single" w:sz="18" w:space="0" w:color="auto"/>
            </w:tcBorders>
            <w:shd w:val="clear" w:color="auto" w:fill="auto"/>
            <w:tcPrChange w:id="95" w:author="baitangshui" w:date="2013-08-26T20:39:00Z">
              <w:tcPr>
                <w:tcW w:w="1137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740456" w:rsidRDefault="00740456" w:rsidP="00125D02">
            <w:pPr>
              <w:spacing w:line="360" w:lineRule="auto"/>
              <w:jc w:val="center"/>
            </w:pPr>
            <w:r>
              <w:t>B</w:t>
            </w:r>
            <w:r w:rsidR="003C734A">
              <w:rPr>
                <w:rFonts w:hint="eastAsia"/>
              </w:rPr>
              <w:t>yte1</w:t>
            </w:r>
          </w:p>
        </w:tc>
        <w:tc>
          <w:tcPr>
            <w:tcW w:w="1561" w:type="dxa"/>
            <w:tcBorders>
              <w:bottom w:val="single" w:sz="18" w:space="0" w:color="auto"/>
            </w:tcBorders>
            <w:shd w:val="clear" w:color="auto" w:fill="auto"/>
            <w:tcPrChange w:id="96" w:author="baitangshui" w:date="2013-08-26T20:39:00Z">
              <w:tcPr>
                <w:tcW w:w="1277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740456" w:rsidRDefault="00740456" w:rsidP="00FE0344">
            <w:pPr>
              <w:spacing w:line="360" w:lineRule="auto"/>
              <w:jc w:val="center"/>
            </w:pPr>
            <w:r>
              <w:t>B</w:t>
            </w:r>
            <w:r w:rsidR="003C734A">
              <w:rPr>
                <w:rFonts w:hint="eastAsia"/>
              </w:rPr>
              <w:t>yte2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  <w:tcPrChange w:id="97" w:author="baitangshui" w:date="2013-08-26T20:39:00Z">
              <w:tcPr>
                <w:tcW w:w="1134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740456" w:rsidRDefault="00740456" w:rsidP="00FE0344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</w:t>
            </w:r>
            <w:r w:rsidR="003C734A">
              <w:rPr>
                <w:rFonts w:hint="eastAsia"/>
              </w:rPr>
              <w:t>e3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shd w:val="clear" w:color="auto" w:fill="auto"/>
            <w:tcPrChange w:id="98" w:author="baitangshui" w:date="2013-08-26T20:39:00Z">
              <w:tcPr>
                <w:tcW w:w="1276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740456" w:rsidRDefault="00740456" w:rsidP="00D952B4">
            <w:pPr>
              <w:spacing w:line="360" w:lineRule="auto"/>
              <w:jc w:val="center"/>
            </w:pPr>
            <w:r>
              <w:t>B</w:t>
            </w:r>
            <w:r w:rsidR="003C734A">
              <w:rPr>
                <w:rFonts w:hint="eastAsia"/>
              </w:rPr>
              <w:t>yte4</w:t>
            </w:r>
          </w:p>
        </w:tc>
        <w:tc>
          <w:tcPr>
            <w:tcW w:w="1418" w:type="dxa"/>
            <w:tcBorders>
              <w:bottom w:val="single" w:sz="18" w:space="0" w:color="auto"/>
            </w:tcBorders>
            <w:shd w:val="clear" w:color="auto" w:fill="auto"/>
            <w:tcPrChange w:id="99" w:author="baitangshui" w:date="2013-08-26T20:39:00Z">
              <w:tcPr>
                <w:tcW w:w="1276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740456" w:rsidRDefault="00740456" w:rsidP="00D11FCD">
            <w:pPr>
              <w:spacing w:line="360" w:lineRule="auto"/>
              <w:jc w:val="center"/>
            </w:pPr>
            <w:r>
              <w:t>B</w:t>
            </w:r>
            <w:r w:rsidR="003C734A">
              <w:rPr>
                <w:rFonts w:hint="eastAsia"/>
              </w:rPr>
              <w:t>yte5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  <w:tcPrChange w:id="100" w:author="baitangshui" w:date="2013-08-26T20:39:00Z">
              <w:tcPr>
                <w:tcW w:w="1701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740456" w:rsidRDefault="00740456" w:rsidP="00272181">
            <w:pPr>
              <w:spacing w:line="360" w:lineRule="auto"/>
              <w:jc w:val="center"/>
            </w:pPr>
            <w:r>
              <w:t>B</w:t>
            </w:r>
            <w:r w:rsidR="003C734A">
              <w:rPr>
                <w:rFonts w:hint="eastAsia"/>
              </w:rPr>
              <w:t>yte6</w:t>
            </w:r>
          </w:p>
        </w:tc>
        <w:tc>
          <w:tcPr>
            <w:tcW w:w="1984" w:type="dxa"/>
            <w:tcBorders>
              <w:bottom w:val="single" w:sz="18" w:space="0" w:color="auto"/>
            </w:tcBorders>
            <w:shd w:val="clear" w:color="auto" w:fill="auto"/>
            <w:tcPrChange w:id="101" w:author="baitangshui" w:date="2013-08-26T20:39:00Z">
              <w:tcPr>
                <w:tcW w:w="1843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740456" w:rsidRDefault="00740456" w:rsidP="00875635">
            <w:pPr>
              <w:spacing w:line="360" w:lineRule="auto"/>
              <w:jc w:val="center"/>
            </w:pPr>
            <w:r>
              <w:t>B</w:t>
            </w:r>
            <w:r w:rsidR="003C734A">
              <w:rPr>
                <w:rFonts w:hint="eastAsia"/>
              </w:rPr>
              <w:t>yte7</w:t>
            </w:r>
          </w:p>
        </w:tc>
      </w:tr>
      <w:tr w:rsidR="00332CC5" w:rsidTr="00332CC5">
        <w:tc>
          <w:tcPr>
            <w:tcW w:w="15451" w:type="dxa"/>
            <w:gridSpan w:val="1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tcPrChange w:id="102" w:author="baitangshui" w:date="2013-08-26T20:39:00Z">
              <w:tcPr>
                <w:tcW w:w="14743" w:type="dxa"/>
                <w:gridSpan w:val="12"/>
                <w:tcBorders>
                  <w:top w:val="single" w:sz="18" w:space="0" w:color="auto"/>
                  <w:left w:val="single" w:sz="18" w:space="0" w:color="auto"/>
                  <w:bottom w:val="single" w:sz="6" w:space="0" w:color="auto"/>
                  <w:right w:val="single" w:sz="18" w:space="0" w:color="auto"/>
                </w:tcBorders>
                <w:shd w:val="clear" w:color="auto" w:fill="auto"/>
              </w:tcPr>
            </w:tcPrChange>
          </w:tcPr>
          <w:p w:rsidR="00740456" w:rsidRPr="00B301E2" w:rsidRDefault="00740456">
            <w:pPr>
              <w:spacing w:line="360" w:lineRule="auto"/>
              <w:jc w:val="center"/>
              <w:rPr>
                <w:b/>
                <w:sz w:val="28"/>
                <w:szCs w:val="28"/>
              </w:rPr>
              <w:pPrChange w:id="103" w:author="baitangshui" w:date="2013-08-26T20:30:00Z">
                <w:pPr>
                  <w:spacing w:line="360" w:lineRule="auto"/>
                </w:pPr>
              </w:pPrChange>
            </w:pPr>
            <w:r w:rsidRPr="00B301E2">
              <w:rPr>
                <w:rFonts w:hint="eastAsia"/>
                <w:b/>
                <w:sz w:val="28"/>
                <w:szCs w:val="28"/>
              </w:rPr>
              <w:t>主节点</w:t>
            </w:r>
            <w:r>
              <w:rPr>
                <w:rFonts w:hint="eastAsia"/>
                <w:b/>
                <w:sz w:val="28"/>
                <w:szCs w:val="28"/>
              </w:rPr>
              <w:t>（</w:t>
            </w:r>
            <w:r>
              <w:rPr>
                <w:rFonts w:hint="eastAsia"/>
                <w:b/>
                <w:sz w:val="28"/>
                <w:szCs w:val="28"/>
              </w:rPr>
              <w:t>ARM0</w:t>
            </w:r>
            <w:r>
              <w:rPr>
                <w:rFonts w:hint="eastAsia"/>
                <w:b/>
                <w:sz w:val="28"/>
                <w:szCs w:val="28"/>
              </w:rPr>
              <w:t>）</w:t>
            </w:r>
            <w:r w:rsidRPr="00B301E2">
              <w:rPr>
                <w:b/>
                <w:sz w:val="28"/>
                <w:szCs w:val="28"/>
              </w:rPr>
              <w:sym w:font="Wingdings" w:char="F0E7"/>
            </w:r>
            <w:r w:rsidRPr="00B301E2">
              <w:rPr>
                <w:b/>
                <w:sz w:val="28"/>
                <w:szCs w:val="28"/>
              </w:rPr>
              <w:sym w:font="Wingdings" w:char="F0E8"/>
            </w:r>
            <w:r w:rsidRPr="00B301E2">
              <w:rPr>
                <w:rFonts w:hint="eastAsia"/>
                <w:b/>
                <w:sz w:val="28"/>
                <w:szCs w:val="28"/>
              </w:rPr>
              <w:t>从节点</w:t>
            </w:r>
            <w:r>
              <w:rPr>
                <w:rFonts w:hint="eastAsia"/>
                <w:b/>
                <w:sz w:val="28"/>
                <w:szCs w:val="28"/>
              </w:rPr>
              <w:t>5</w:t>
            </w:r>
            <w:r>
              <w:rPr>
                <w:rFonts w:hint="eastAsia"/>
                <w:b/>
                <w:sz w:val="28"/>
                <w:szCs w:val="28"/>
              </w:rPr>
              <w:t>（</w:t>
            </w:r>
            <w:r>
              <w:rPr>
                <w:rFonts w:hint="eastAsia"/>
                <w:b/>
                <w:sz w:val="28"/>
                <w:szCs w:val="28"/>
              </w:rPr>
              <w:t>ARM1</w:t>
            </w:r>
            <w:r>
              <w:rPr>
                <w:rFonts w:hint="eastAsia"/>
                <w:b/>
                <w:sz w:val="28"/>
                <w:szCs w:val="28"/>
              </w:rPr>
              <w:t>）</w:t>
            </w:r>
          </w:p>
        </w:tc>
      </w:tr>
      <w:tr w:rsidR="00332CC5" w:rsidTr="002B653C">
        <w:tc>
          <w:tcPr>
            <w:tcW w:w="127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4" w:author="baitangshui" w:date="2013-08-26T20:39:00Z">
              <w:tcPr>
                <w:tcW w:w="1270" w:type="dxa"/>
                <w:tcBorders>
                  <w:top w:val="single" w:sz="6" w:space="0" w:color="auto"/>
                  <w:left w:val="single" w:sz="18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7C21FB" w:rsidRDefault="007C21FB">
            <w:pPr>
              <w:spacing w:line="360" w:lineRule="auto"/>
              <w:jc w:val="center"/>
              <w:pPrChange w:id="105" w:author="baitangshui" w:date="2013-08-26T20:30:00Z">
                <w:pPr>
                  <w:spacing w:line="360" w:lineRule="auto"/>
                </w:pPr>
              </w:pPrChange>
            </w:pPr>
            <w:r>
              <w:rPr>
                <w:rFonts w:hint="eastAsia"/>
              </w:rPr>
              <w:t>控制指令发送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6" w:author="baitangshui" w:date="2013-08-26T20:39:00Z"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A7290F" w:rsidRDefault="00A7290F">
            <w:pPr>
              <w:spacing w:line="360" w:lineRule="auto"/>
              <w:jc w:val="center"/>
              <w:pPrChange w:id="107" w:author="baitangshui" w:date="2013-08-26T20:30:00Z">
                <w:pPr>
                  <w:spacing w:line="360" w:lineRule="auto"/>
                </w:pPr>
              </w:pPrChange>
            </w:pPr>
            <w:r>
              <w:rPr>
                <w:rFonts w:hint="eastAsia"/>
              </w:rPr>
              <w:t>TPDO</w:t>
            </w:r>
            <w:r w:rsidR="00F1480F">
              <w:rPr>
                <w:rFonts w:hint="eastAsia"/>
              </w:rPr>
              <w:t>3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8" w:author="baitangshui" w:date="2013-08-26T20:39:00Z">
              <w:tcPr>
                <w:tcW w:w="70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A7290F" w:rsidRPr="00B301E2" w:rsidRDefault="00A7290F" w:rsidP="00125D02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8"/>
            </w:r>
          </w:p>
        </w:tc>
        <w:tc>
          <w:tcPr>
            <w:tcW w:w="11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09" w:author="baitangshui" w:date="2013-08-26T20:39:00Z">
              <w:tcPr>
                <w:tcW w:w="113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A7290F" w:rsidRDefault="00A7290F">
            <w:pPr>
              <w:spacing w:line="360" w:lineRule="auto"/>
              <w:jc w:val="center"/>
              <w:pPrChange w:id="110" w:author="baitangshui" w:date="2013-08-26T20:30:00Z">
                <w:pPr>
                  <w:spacing w:line="360" w:lineRule="auto"/>
                </w:pPr>
              </w:pPrChange>
            </w:pPr>
            <w:r>
              <w:rPr>
                <w:rFonts w:hint="eastAsia"/>
              </w:rPr>
              <w:t>RPDO</w:t>
            </w:r>
            <w:r w:rsidR="00F1480F">
              <w:rPr>
                <w:rFonts w:hint="eastAsia"/>
              </w:rPr>
              <w:t>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11" w:author="baitangshui" w:date="2013-08-26T20:39:00Z">
              <w:tcPr>
                <w:tcW w:w="99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A7290F" w:rsidRDefault="00A7290F">
            <w:pPr>
              <w:spacing w:line="360" w:lineRule="auto"/>
              <w:jc w:val="center"/>
              <w:pPrChange w:id="112" w:author="baitangshui" w:date="2013-08-26T20:30:00Z">
                <w:pPr>
                  <w:spacing w:line="360" w:lineRule="auto"/>
                </w:pPr>
              </w:pPrChange>
            </w:pPr>
            <w:r>
              <w:rPr>
                <w:rFonts w:hint="eastAsia"/>
              </w:rPr>
              <w:t>FN</w:t>
            </w:r>
            <w:r w:rsidR="00321809">
              <w:rPr>
                <w:rFonts w:hint="eastAsia"/>
              </w:rPr>
              <w:t>（</w:t>
            </w:r>
            <w:r w:rsidR="00321809">
              <w:rPr>
                <w:rFonts w:hint="eastAsia"/>
              </w:rPr>
              <w:t>w</w:t>
            </w:r>
            <w:r w:rsidR="00321809">
              <w:rPr>
                <w:rFonts w:hint="eastAsia"/>
              </w:rPr>
              <w:t>）</w:t>
            </w:r>
          </w:p>
          <w:p w:rsidR="00AA4959" w:rsidRDefault="00AA4959">
            <w:pPr>
              <w:spacing w:line="360" w:lineRule="auto"/>
              <w:jc w:val="center"/>
              <w:pPrChange w:id="113" w:author="baitangshui" w:date="2013-08-26T20:30:00Z">
                <w:pPr>
                  <w:spacing w:line="360" w:lineRule="auto"/>
                </w:pPr>
              </w:pPrChange>
            </w:pPr>
            <w:r>
              <w:rPr>
                <w:rFonts w:hint="eastAsia"/>
              </w:rPr>
              <w:t>[1~7,0]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14" w:author="baitangshui" w:date="2013-08-26T20:39:00Z">
              <w:tcPr>
                <w:tcW w:w="113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A7290F" w:rsidRDefault="00A7290F" w:rsidP="00125D02">
            <w:pPr>
              <w:spacing w:line="360" w:lineRule="auto"/>
              <w:jc w:val="center"/>
            </w:pPr>
            <w:r>
              <w:rPr>
                <w:rFonts w:hint="eastAsia"/>
              </w:rPr>
              <w:t>模块表示</w:t>
            </w: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15" w:author="baitangshui" w:date="2013-08-26T20:39:00Z">
              <w:tcPr>
                <w:tcW w:w="127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A7290F" w:rsidRDefault="00C21885">
            <w:pPr>
              <w:spacing w:line="360" w:lineRule="auto"/>
              <w:jc w:val="center"/>
              <w:pPrChange w:id="116" w:author="baitangshui" w:date="2013-08-26T20:30:00Z">
                <w:pPr>
                  <w:spacing w:line="360" w:lineRule="auto"/>
                </w:pPr>
              </w:pPrChange>
            </w:pPr>
            <w:r>
              <w:rPr>
                <w:rFonts w:hint="eastAsia"/>
              </w:rPr>
              <w:t>指令标示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17" w:author="baitangshui" w:date="2013-08-26T20:39:00Z">
              <w:tcPr>
                <w:tcW w:w="11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C21885" w:rsidRDefault="00C21885">
            <w:pPr>
              <w:spacing w:line="360" w:lineRule="auto"/>
              <w:jc w:val="center"/>
              <w:pPrChange w:id="118" w:author="baitangshui" w:date="2013-08-26T20:30:00Z">
                <w:pPr>
                  <w:spacing w:line="360" w:lineRule="auto"/>
                </w:pPr>
              </w:pPrChange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19" w:author="baitangshui" w:date="2013-08-26T20:39:00Z">
              <w:tcPr>
                <w:tcW w:w="127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A7290F" w:rsidRDefault="00C21885" w:rsidP="00125D0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20" w:author="baitangshui" w:date="2013-08-26T20:39:00Z">
              <w:tcPr>
                <w:tcW w:w="127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A7290F" w:rsidRDefault="00C21885">
            <w:pPr>
              <w:spacing w:line="360" w:lineRule="auto"/>
              <w:jc w:val="center"/>
              <w:pPrChange w:id="121" w:author="baitangshui" w:date="2013-08-26T20:30:00Z">
                <w:pPr>
                  <w:spacing w:line="360" w:lineRule="auto"/>
                </w:pPr>
              </w:pPrChange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22" w:author="baitangshui" w:date="2013-08-26T20:39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A7290F" w:rsidRDefault="00C21885">
            <w:pPr>
              <w:spacing w:line="360" w:lineRule="auto"/>
              <w:jc w:val="center"/>
              <w:pPrChange w:id="123" w:author="baitangshui" w:date="2013-08-26T20:30:00Z">
                <w:pPr>
                  <w:spacing w:line="360" w:lineRule="auto"/>
                </w:pPr>
              </w:pPrChange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tcPrChange w:id="124" w:author="baitangshui" w:date="2013-08-26T20:39:00Z">
              <w:tcPr>
                <w:tcW w:w="184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8" w:space="0" w:color="auto"/>
                </w:tcBorders>
                <w:shd w:val="clear" w:color="auto" w:fill="auto"/>
              </w:tcPr>
            </w:tcPrChange>
          </w:tcPr>
          <w:p w:rsidR="00A7290F" w:rsidRDefault="00C21885">
            <w:pPr>
              <w:spacing w:line="360" w:lineRule="auto"/>
              <w:jc w:val="center"/>
              <w:pPrChange w:id="125" w:author="baitangshui" w:date="2013-08-26T20:30:00Z">
                <w:pPr>
                  <w:spacing w:line="360" w:lineRule="auto"/>
                </w:pPr>
              </w:pPrChange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5</w:t>
            </w:r>
          </w:p>
          <w:p w:rsidR="001D2B73" w:rsidRDefault="001D2B73" w:rsidP="003C586A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</w:t>
            </w:r>
            <w:r>
              <w:rPr>
                <w:rFonts w:hint="eastAsia"/>
                <w:b/>
                <w:color w:val="FF0000"/>
              </w:rPr>
              <w:t>it 1:0</w:t>
            </w:r>
          </w:p>
          <w:p w:rsidR="003C586A" w:rsidRPr="003C586A" w:rsidRDefault="003C586A" w:rsidP="003C586A">
            <w:pPr>
              <w:spacing w:line="360" w:lineRule="auto"/>
              <w:jc w:val="center"/>
              <w:rPr>
                <w:b/>
                <w:color w:val="FF0000"/>
              </w:rPr>
            </w:pPr>
            <w:r w:rsidRPr="003C586A">
              <w:rPr>
                <w:rFonts w:hint="eastAsia"/>
                <w:b/>
                <w:color w:val="FF0000"/>
              </w:rPr>
              <w:t>重传标示：</w:t>
            </w:r>
          </w:p>
          <w:p w:rsidR="003C586A" w:rsidRPr="00B714C7" w:rsidRDefault="003C586A" w:rsidP="003C586A">
            <w:pPr>
              <w:spacing w:line="360" w:lineRule="auto"/>
              <w:jc w:val="center"/>
              <w:rPr>
                <w:b/>
              </w:rPr>
            </w:pPr>
            <w:r w:rsidRPr="00B714C7">
              <w:rPr>
                <w:rFonts w:hint="eastAsia"/>
                <w:b/>
              </w:rPr>
              <w:t>重传加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（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2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3</w:t>
            </w:r>
            <w:r w:rsidRPr="00B714C7">
              <w:rPr>
                <w:rFonts w:hint="eastAsia"/>
                <w:b/>
              </w:rPr>
              <w:t>）</w:t>
            </w:r>
          </w:p>
          <w:p w:rsidR="003C586A" w:rsidRDefault="003C586A" w:rsidP="003C586A">
            <w:pPr>
              <w:spacing w:line="360" w:lineRule="auto"/>
              <w:jc w:val="center"/>
            </w:pPr>
            <w:r w:rsidRPr="00B714C7">
              <w:rPr>
                <w:rFonts w:hint="eastAsia"/>
                <w:b/>
              </w:rPr>
              <w:t>Fn</w:t>
            </w:r>
            <w:r w:rsidRPr="00B714C7">
              <w:rPr>
                <w:rFonts w:hint="eastAsia"/>
                <w:b/>
              </w:rPr>
              <w:t>不加</w:t>
            </w:r>
          </w:p>
        </w:tc>
      </w:tr>
      <w:tr w:rsidR="00332CC5" w:rsidTr="002B653C">
        <w:tc>
          <w:tcPr>
            <w:tcW w:w="127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26" w:author="baitangshui" w:date="2013-08-26T20:39:00Z">
              <w:tcPr>
                <w:tcW w:w="1270" w:type="dxa"/>
                <w:tcBorders>
                  <w:top w:val="single" w:sz="6" w:space="0" w:color="auto"/>
                  <w:left w:val="single" w:sz="18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BB1C84" w:rsidRDefault="00BB1C84">
            <w:pPr>
              <w:spacing w:line="360" w:lineRule="auto"/>
              <w:jc w:val="center"/>
              <w:pPrChange w:id="127" w:author="baitangshui" w:date="2013-08-26T20:30:00Z">
                <w:pPr>
                  <w:spacing w:line="360" w:lineRule="auto"/>
                </w:pPr>
              </w:pPrChange>
            </w:pPr>
            <w:r>
              <w:rPr>
                <w:rFonts w:hint="eastAsia"/>
              </w:rPr>
              <w:t>控制指令</w:t>
            </w:r>
            <w:r w:rsidR="005C4810">
              <w:rPr>
                <w:rFonts w:hint="eastAsia"/>
              </w:rPr>
              <w:t>发送</w:t>
            </w:r>
            <w:r>
              <w:rPr>
                <w:rFonts w:hint="eastAsia"/>
              </w:rPr>
              <w:t>同步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28" w:author="baitangshui" w:date="2013-08-26T20:39:00Z"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BB1C84" w:rsidRDefault="00BB1C84">
            <w:pPr>
              <w:spacing w:line="360" w:lineRule="auto"/>
              <w:jc w:val="center"/>
              <w:pPrChange w:id="129" w:author="baitangshui" w:date="2013-08-26T20:30:00Z">
                <w:pPr>
                  <w:spacing w:line="360" w:lineRule="auto"/>
                </w:pPr>
              </w:pPrChange>
            </w:pPr>
            <w:r>
              <w:rPr>
                <w:rFonts w:hint="eastAsia"/>
              </w:rPr>
              <w:t>RPDO</w:t>
            </w:r>
            <w:r w:rsidR="00F1480F">
              <w:rPr>
                <w:rFonts w:hint="eastAsia"/>
              </w:rPr>
              <w:t>4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30" w:author="baitangshui" w:date="2013-08-26T20:39:00Z">
              <w:tcPr>
                <w:tcW w:w="70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BB1C84" w:rsidRPr="00B301E2" w:rsidRDefault="00BB1C84" w:rsidP="00125D02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7"/>
            </w:r>
          </w:p>
        </w:tc>
        <w:tc>
          <w:tcPr>
            <w:tcW w:w="11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31" w:author="baitangshui" w:date="2013-08-26T20:39:00Z">
              <w:tcPr>
                <w:tcW w:w="113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BB1C84" w:rsidRDefault="00BB1C84">
            <w:pPr>
              <w:spacing w:line="360" w:lineRule="auto"/>
              <w:jc w:val="center"/>
              <w:pPrChange w:id="132" w:author="baitangshui" w:date="2013-08-26T20:30:00Z">
                <w:pPr>
                  <w:spacing w:line="360" w:lineRule="auto"/>
                </w:pPr>
              </w:pPrChange>
            </w:pPr>
            <w:r>
              <w:rPr>
                <w:rFonts w:hint="eastAsia"/>
              </w:rPr>
              <w:t>TPDO</w:t>
            </w:r>
            <w:r w:rsidR="00F1480F">
              <w:rPr>
                <w:rFonts w:hint="eastAsia"/>
              </w:rPr>
              <w:t>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33" w:author="baitangshui" w:date="2013-08-26T20:39:00Z">
              <w:tcPr>
                <w:tcW w:w="99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BB1C84" w:rsidRDefault="00BB1C84">
            <w:pPr>
              <w:spacing w:line="360" w:lineRule="auto"/>
              <w:pPrChange w:id="134" w:author="baitangshui" w:date="2013-08-26T20:30:00Z">
                <w:pPr>
                  <w:spacing w:line="360" w:lineRule="auto"/>
                  <w:jc w:val="left"/>
                </w:pPr>
              </w:pPrChange>
            </w:pPr>
            <w:r>
              <w:rPr>
                <w:rFonts w:hint="eastAsia"/>
              </w:rPr>
              <w:t>FN</w:t>
            </w:r>
            <w:r w:rsidR="00321809">
              <w:rPr>
                <w:rFonts w:hint="eastAsia"/>
              </w:rPr>
              <w:t>（</w:t>
            </w:r>
            <w:r w:rsidR="00321809">
              <w:rPr>
                <w:rFonts w:hint="eastAsia"/>
              </w:rPr>
              <w:t>w</w:t>
            </w:r>
            <w:r w:rsidR="00321809">
              <w:rPr>
                <w:rFonts w:hint="eastAsia"/>
              </w:rPr>
              <w:t>）</w:t>
            </w:r>
          </w:p>
          <w:p w:rsidR="00BB1C84" w:rsidRDefault="00647A2B">
            <w:pPr>
              <w:spacing w:line="360" w:lineRule="auto"/>
              <w:jc w:val="center"/>
              <w:pPrChange w:id="135" w:author="baitangshui" w:date="2013-08-26T20:30:00Z">
                <w:pPr>
                  <w:spacing w:line="360" w:lineRule="auto"/>
                  <w:jc w:val="left"/>
                </w:pPr>
              </w:pPrChange>
            </w:pPr>
            <w:r>
              <w:rPr>
                <w:rFonts w:hint="eastAsia"/>
              </w:rPr>
              <w:t>[1~7,0]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36" w:author="baitangshui" w:date="2013-08-26T20:39:00Z">
              <w:tcPr>
                <w:tcW w:w="113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BB1C84" w:rsidRDefault="00E96388" w:rsidP="00332CC5">
            <w:pPr>
              <w:spacing w:line="360" w:lineRule="auto"/>
              <w:jc w:val="center"/>
            </w:pPr>
            <w:r>
              <w:rPr>
                <w:rFonts w:hint="eastAsia"/>
              </w:rPr>
              <w:t>ACK</w:t>
            </w:r>
          </w:p>
          <w:p w:rsidR="00E96388" w:rsidRDefault="00E96388" w:rsidP="00125D02">
            <w:pPr>
              <w:spacing w:line="360" w:lineRule="auto"/>
              <w:jc w:val="center"/>
            </w:pPr>
            <w:r>
              <w:rPr>
                <w:rFonts w:hint="eastAsia"/>
              </w:rPr>
              <w:t>/NAK</w:t>
            </w: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37" w:author="baitangshui" w:date="2013-08-26T20:39:00Z">
              <w:tcPr>
                <w:tcW w:w="127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0C23FD" w:rsidRDefault="000C23FD">
            <w:pPr>
              <w:spacing w:line="360" w:lineRule="auto"/>
              <w:jc w:val="center"/>
              <w:pPrChange w:id="138" w:author="baitangshui" w:date="2013-08-29T15:27:00Z">
                <w:pPr>
                  <w:spacing w:line="360" w:lineRule="auto"/>
                </w:pPr>
              </w:pPrChange>
            </w:pPr>
            <w:r>
              <w:rPr>
                <w:rFonts w:hint="eastAsia"/>
              </w:rPr>
              <w:t>状态字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39" w:author="baitangshui" w:date="2013-08-26T20:39:00Z">
              <w:tcPr>
                <w:tcW w:w="11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BB1C84" w:rsidRDefault="00BB1C84" w:rsidP="00125D02">
            <w:pPr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40" w:author="baitangshui" w:date="2013-08-26T20:39:00Z">
              <w:tcPr>
                <w:tcW w:w="127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BB1C84" w:rsidRDefault="00BB1C84">
            <w:pPr>
              <w:spacing w:line="360" w:lineRule="auto"/>
              <w:jc w:val="center"/>
              <w:pPrChange w:id="141" w:author="baitangshui" w:date="2013-08-26T20:30:00Z">
                <w:pPr>
                  <w:spacing w:line="360" w:lineRule="auto"/>
                </w:pPr>
              </w:pPrChange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42" w:author="baitangshui" w:date="2013-08-26T20:39:00Z">
              <w:tcPr>
                <w:tcW w:w="127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BB1C84" w:rsidRDefault="00BB1C84">
            <w:pPr>
              <w:spacing w:line="360" w:lineRule="auto"/>
              <w:jc w:val="center"/>
              <w:pPrChange w:id="143" w:author="baitangshui" w:date="2013-08-26T20:30:00Z">
                <w:pPr>
                  <w:spacing w:line="360" w:lineRule="auto"/>
                </w:pPr>
              </w:pPrChange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44" w:author="baitangshui" w:date="2013-08-26T20:39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BB1C84" w:rsidRDefault="00BB1C84">
            <w:pPr>
              <w:spacing w:line="360" w:lineRule="auto"/>
              <w:jc w:val="center"/>
              <w:pPrChange w:id="145" w:author="baitangshui" w:date="2013-08-26T20:30:00Z">
                <w:pPr>
                  <w:spacing w:line="360" w:lineRule="auto"/>
                </w:pPr>
              </w:pPrChange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tcPrChange w:id="146" w:author="baitangshui" w:date="2013-08-26T20:39:00Z">
              <w:tcPr>
                <w:tcW w:w="184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8" w:space="0" w:color="auto"/>
                </w:tcBorders>
                <w:shd w:val="clear" w:color="auto" w:fill="auto"/>
              </w:tcPr>
            </w:tcPrChange>
          </w:tcPr>
          <w:p w:rsidR="001D2B73" w:rsidRDefault="001D2B73" w:rsidP="003C586A">
            <w:pPr>
              <w:spacing w:line="360" w:lineRule="auto"/>
              <w:jc w:val="center"/>
              <w:rPr>
                <w:b/>
                <w:color w:val="FF0000"/>
              </w:rPr>
            </w:pPr>
          </w:p>
          <w:p w:rsidR="003C586A" w:rsidRPr="003C586A" w:rsidRDefault="001D2B73" w:rsidP="003C586A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</w:t>
            </w:r>
            <w:r>
              <w:rPr>
                <w:rFonts w:hint="eastAsia"/>
                <w:b/>
                <w:color w:val="FF0000"/>
              </w:rPr>
              <w:t>it 1:0</w:t>
            </w:r>
            <w:r w:rsidR="003C586A" w:rsidRPr="003C586A">
              <w:rPr>
                <w:rFonts w:hint="eastAsia"/>
                <w:b/>
                <w:color w:val="FF0000"/>
              </w:rPr>
              <w:t>重传标示：</w:t>
            </w:r>
          </w:p>
          <w:p w:rsidR="003C586A" w:rsidRPr="00B714C7" w:rsidRDefault="003C586A" w:rsidP="003C586A">
            <w:pPr>
              <w:spacing w:line="360" w:lineRule="auto"/>
              <w:jc w:val="center"/>
              <w:rPr>
                <w:b/>
              </w:rPr>
            </w:pPr>
            <w:r w:rsidRPr="00B714C7">
              <w:rPr>
                <w:rFonts w:hint="eastAsia"/>
                <w:b/>
              </w:rPr>
              <w:t>重传加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（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2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3</w:t>
            </w:r>
            <w:r w:rsidRPr="00B714C7">
              <w:rPr>
                <w:rFonts w:hint="eastAsia"/>
                <w:b/>
              </w:rPr>
              <w:t>）</w:t>
            </w:r>
          </w:p>
          <w:p w:rsidR="00BB1C84" w:rsidRDefault="003C586A">
            <w:pPr>
              <w:spacing w:line="360" w:lineRule="auto"/>
              <w:jc w:val="center"/>
              <w:pPrChange w:id="147" w:author="baitangshui" w:date="2013-08-26T20:30:00Z">
                <w:pPr>
                  <w:spacing w:line="360" w:lineRule="auto"/>
                </w:pPr>
              </w:pPrChange>
            </w:pPr>
            <w:r w:rsidRPr="00B714C7">
              <w:rPr>
                <w:rFonts w:hint="eastAsia"/>
                <w:b/>
              </w:rPr>
              <w:t>Fn</w:t>
            </w:r>
            <w:r w:rsidRPr="00B714C7">
              <w:rPr>
                <w:rFonts w:hint="eastAsia"/>
                <w:b/>
              </w:rPr>
              <w:t>不加</w:t>
            </w:r>
          </w:p>
        </w:tc>
      </w:tr>
      <w:tr w:rsidR="00332CC5" w:rsidTr="002B653C">
        <w:tc>
          <w:tcPr>
            <w:tcW w:w="127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48" w:author="baitangshui" w:date="2013-08-26T20:39:00Z">
              <w:tcPr>
                <w:tcW w:w="1270" w:type="dxa"/>
                <w:tcBorders>
                  <w:top w:val="single" w:sz="6" w:space="0" w:color="auto"/>
                  <w:left w:val="single" w:sz="18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62289E" w:rsidRDefault="0062289E" w:rsidP="00332CC5">
            <w:pPr>
              <w:spacing w:line="360" w:lineRule="auto"/>
              <w:jc w:val="center"/>
            </w:pPr>
            <w:r>
              <w:rPr>
                <w:rFonts w:hint="eastAsia"/>
              </w:rPr>
              <w:t>控制指令接收同步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49" w:author="baitangshui" w:date="2013-08-26T20:39:00Z"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62289E" w:rsidRDefault="0062289E" w:rsidP="00332CC5">
            <w:pPr>
              <w:spacing w:line="360" w:lineRule="auto"/>
              <w:jc w:val="center"/>
            </w:pPr>
            <w:r>
              <w:rPr>
                <w:rFonts w:hint="eastAsia"/>
              </w:rPr>
              <w:t>TPDO</w:t>
            </w:r>
            <w:r w:rsidR="00F1480F">
              <w:rPr>
                <w:rFonts w:hint="eastAsia"/>
              </w:rPr>
              <w:t>4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50" w:author="baitangshui" w:date="2013-08-26T20:39:00Z">
              <w:tcPr>
                <w:tcW w:w="70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62289E" w:rsidRPr="00B301E2" w:rsidRDefault="0062289E" w:rsidP="00125D02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8"/>
            </w:r>
          </w:p>
        </w:tc>
        <w:tc>
          <w:tcPr>
            <w:tcW w:w="11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51" w:author="baitangshui" w:date="2013-08-26T20:39:00Z">
              <w:tcPr>
                <w:tcW w:w="113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62289E" w:rsidRDefault="0062289E" w:rsidP="00332CC5">
            <w:pPr>
              <w:spacing w:line="360" w:lineRule="auto"/>
              <w:jc w:val="center"/>
            </w:pPr>
            <w:r>
              <w:rPr>
                <w:rFonts w:hint="eastAsia"/>
              </w:rPr>
              <w:t>RPDO</w:t>
            </w:r>
            <w:r w:rsidR="00F1480F">
              <w:rPr>
                <w:rFonts w:hint="eastAsia"/>
              </w:rPr>
              <w:t>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52" w:author="baitangshui" w:date="2013-08-26T20:39:00Z">
              <w:tcPr>
                <w:tcW w:w="99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62289E" w:rsidRDefault="0062289E">
            <w:pPr>
              <w:spacing w:line="360" w:lineRule="auto"/>
              <w:pPrChange w:id="153" w:author="baitangshui" w:date="2013-08-29T14:15:00Z">
                <w:pPr>
                  <w:spacing w:line="360" w:lineRule="auto"/>
                  <w:jc w:val="center"/>
                </w:pPr>
              </w:pPrChange>
            </w:pPr>
            <w:r>
              <w:rPr>
                <w:rFonts w:hint="eastAsia"/>
              </w:rPr>
              <w:t>FN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）</w:t>
            </w:r>
          </w:p>
          <w:p w:rsidR="0062289E" w:rsidRDefault="0062289E" w:rsidP="00125D02">
            <w:pPr>
              <w:spacing w:line="360" w:lineRule="auto"/>
              <w:jc w:val="center"/>
            </w:pPr>
            <w:r>
              <w:rPr>
                <w:rFonts w:hint="eastAsia"/>
              </w:rPr>
              <w:t>[1~7,0]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54" w:author="baitangshui" w:date="2013-08-26T20:39:00Z">
              <w:tcPr>
                <w:tcW w:w="113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62289E" w:rsidRDefault="0062289E" w:rsidP="00FE0344">
            <w:pPr>
              <w:spacing w:line="360" w:lineRule="auto"/>
              <w:jc w:val="center"/>
            </w:pPr>
            <w:r>
              <w:rPr>
                <w:rFonts w:hint="eastAsia"/>
              </w:rPr>
              <w:t>ACK</w:t>
            </w:r>
          </w:p>
          <w:p w:rsidR="0062289E" w:rsidRDefault="0062289E" w:rsidP="00FE0344">
            <w:pPr>
              <w:spacing w:line="360" w:lineRule="auto"/>
              <w:jc w:val="center"/>
            </w:pPr>
            <w:r>
              <w:rPr>
                <w:rFonts w:hint="eastAsia"/>
              </w:rPr>
              <w:t>/NAK</w:t>
            </w: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55" w:author="baitangshui" w:date="2013-08-26T20:39:00Z">
              <w:tcPr>
                <w:tcW w:w="127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62289E" w:rsidRDefault="0062289E" w:rsidP="00D952B4">
            <w:pPr>
              <w:spacing w:line="360" w:lineRule="auto"/>
              <w:jc w:val="center"/>
            </w:pPr>
            <w:r>
              <w:rPr>
                <w:rFonts w:hint="eastAsia"/>
              </w:rPr>
              <w:t>状态字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56" w:author="baitangshui" w:date="2013-08-26T20:39:00Z">
              <w:tcPr>
                <w:tcW w:w="11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62289E" w:rsidRDefault="0062289E" w:rsidP="00D11FCD">
            <w:pPr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57" w:author="baitangshui" w:date="2013-08-26T20:39:00Z">
              <w:tcPr>
                <w:tcW w:w="127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62289E" w:rsidRDefault="0062289E" w:rsidP="00272181">
            <w:pPr>
              <w:spacing w:line="360" w:lineRule="auto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58" w:author="baitangshui" w:date="2013-08-26T20:39:00Z">
              <w:tcPr>
                <w:tcW w:w="127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62289E" w:rsidRDefault="0062289E" w:rsidP="00875635">
            <w:pPr>
              <w:spacing w:line="360" w:lineRule="auto"/>
              <w:jc w:val="center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59" w:author="baitangshui" w:date="2013-08-26T20:39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62289E" w:rsidRDefault="0062289E" w:rsidP="00710134">
            <w:pPr>
              <w:spacing w:line="360" w:lineRule="auto"/>
              <w:jc w:val="center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tcPrChange w:id="160" w:author="baitangshui" w:date="2013-08-26T20:39:00Z">
              <w:tcPr>
                <w:tcW w:w="184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8" w:space="0" w:color="auto"/>
                </w:tcBorders>
                <w:shd w:val="clear" w:color="auto" w:fill="auto"/>
              </w:tcPr>
            </w:tcPrChange>
          </w:tcPr>
          <w:p w:rsidR="001D2B73" w:rsidRDefault="001D2B73" w:rsidP="003C586A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</w:t>
            </w:r>
            <w:r>
              <w:rPr>
                <w:rFonts w:hint="eastAsia"/>
                <w:b/>
                <w:color w:val="FF0000"/>
              </w:rPr>
              <w:t>it 1:0</w:t>
            </w:r>
          </w:p>
          <w:p w:rsidR="003C586A" w:rsidRPr="00B714C7" w:rsidRDefault="003C586A" w:rsidP="003C586A">
            <w:pPr>
              <w:spacing w:line="360" w:lineRule="auto"/>
              <w:jc w:val="center"/>
              <w:rPr>
                <w:b/>
              </w:rPr>
            </w:pPr>
            <w:r w:rsidRPr="00B714C7">
              <w:rPr>
                <w:rFonts w:hint="eastAsia"/>
                <w:b/>
              </w:rPr>
              <w:t>重传加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（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2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3</w:t>
            </w:r>
            <w:r w:rsidRPr="00B714C7">
              <w:rPr>
                <w:rFonts w:hint="eastAsia"/>
                <w:b/>
              </w:rPr>
              <w:t>）</w:t>
            </w:r>
          </w:p>
          <w:p w:rsidR="0062289E" w:rsidRDefault="003C586A" w:rsidP="003C586A">
            <w:pPr>
              <w:spacing w:line="360" w:lineRule="auto"/>
              <w:jc w:val="center"/>
            </w:pPr>
            <w:r w:rsidRPr="00B714C7">
              <w:rPr>
                <w:rFonts w:hint="eastAsia"/>
                <w:b/>
              </w:rPr>
              <w:t>Fn</w:t>
            </w:r>
            <w:r w:rsidRPr="00B714C7">
              <w:rPr>
                <w:rFonts w:hint="eastAsia"/>
                <w:b/>
              </w:rPr>
              <w:t>不加</w:t>
            </w:r>
          </w:p>
        </w:tc>
      </w:tr>
      <w:tr w:rsidR="00332CC5" w:rsidTr="002B653C">
        <w:tc>
          <w:tcPr>
            <w:tcW w:w="127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61" w:author="baitangshui" w:date="2013-08-26T20:39:00Z">
              <w:tcPr>
                <w:tcW w:w="1270" w:type="dxa"/>
                <w:tcBorders>
                  <w:top w:val="single" w:sz="6" w:space="0" w:color="auto"/>
                  <w:left w:val="single" w:sz="18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62289E" w:rsidRDefault="0062289E" w:rsidP="00125D02">
            <w:pPr>
              <w:spacing w:line="360" w:lineRule="auto"/>
              <w:jc w:val="center"/>
            </w:pPr>
            <w:r>
              <w:rPr>
                <w:rFonts w:hint="eastAsia"/>
              </w:rPr>
              <w:t>控制指令接收</w:t>
            </w:r>
            <w:del w:id="162" w:author="User" w:date="2013-11-23T14:17:00Z">
              <w:r w:rsidDel="00375EF5">
                <w:rPr>
                  <w:rFonts w:hint="eastAsia"/>
                </w:rPr>
                <w:delText>同步</w:delText>
              </w:r>
            </w:del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63" w:author="baitangshui" w:date="2013-08-26T20:39:00Z"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62289E" w:rsidRDefault="0062289E" w:rsidP="00332CC5">
            <w:pPr>
              <w:spacing w:line="360" w:lineRule="auto"/>
              <w:jc w:val="center"/>
            </w:pPr>
            <w:r>
              <w:rPr>
                <w:rFonts w:hint="eastAsia"/>
              </w:rPr>
              <w:t>RPDO</w:t>
            </w:r>
            <w:r w:rsidR="00F1480F">
              <w:rPr>
                <w:rFonts w:hint="eastAsia"/>
              </w:rPr>
              <w:t>5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64" w:author="baitangshui" w:date="2013-08-26T20:39:00Z">
              <w:tcPr>
                <w:tcW w:w="70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62289E" w:rsidRPr="00B301E2" w:rsidRDefault="0062289E" w:rsidP="00125D02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7"/>
            </w:r>
          </w:p>
        </w:tc>
        <w:tc>
          <w:tcPr>
            <w:tcW w:w="11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65" w:author="baitangshui" w:date="2013-08-26T20:39:00Z">
              <w:tcPr>
                <w:tcW w:w="113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62289E" w:rsidRDefault="0062289E" w:rsidP="00FE0344">
            <w:pPr>
              <w:spacing w:line="360" w:lineRule="auto"/>
              <w:jc w:val="center"/>
            </w:pPr>
            <w:r>
              <w:rPr>
                <w:rFonts w:hint="eastAsia"/>
              </w:rPr>
              <w:t>TPDO</w:t>
            </w:r>
            <w:r w:rsidR="00F1480F">
              <w:rPr>
                <w:rFonts w:hint="eastAsia"/>
              </w:rPr>
              <w:t>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66" w:author="baitangshui" w:date="2013-08-26T20:39:00Z">
              <w:tcPr>
                <w:tcW w:w="99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62289E" w:rsidRDefault="0062289E" w:rsidP="00FE0344">
            <w:pPr>
              <w:spacing w:line="360" w:lineRule="auto"/>
              <w:jc w:val="center"/>
            </w:pPr>
            <w:r>
              <w:rPr>
                <w:rFonts w:hint="eastAsia"/>
              </w:rPr>
              <w:t>FN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）</w:t>
            </w:r>
          </w:p>
          <w:p w:rsidR="0062289E" w:rsidRDefault="0062289E" w:rsidP="00D952B4">
            <w:pPr>
              <w:spacing w:line="360" w:lineRule="auto"/>
              <w:jc w:val="center"/>
            </w:pPr>
            <w:r>
              <w:rPr>
                <w:rFonts w:hint="eastAsia"/>
              </w:rPr>
              <w:t>[1~7,0]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67" w:author="baitangshui" w:date="2013-08-26T20:39:00Z">
              <w:tcPr>
                <w:tcW w:w="113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62289E" w:rsidRDefault="0062289E" w:rsidP="00D11FCD">
            <w:pPr>
              <w:spacing w:line="360" w:lineRule="auto"/>
              <w:jc w:val="center"/>
            </w:pPr>
            <w:r>
              <w:rPr>
                <w:rFonts w:hint="eastAsia"/>
              </w:rPr>
              <w:t>模块表示</w:t>
            </w: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68" w:author="baitangshui" w:date="2013-08-26T20:39:00Z">
              <w:tcPr>
                <w:tcW w:w="127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62289E" w:rsidRDefault="0062289E" w:rsidP="00272181">
            <w:pPr>
              <w:spacing w:line="360" w:lineRule="auto"/>
              <w:jc w:val="center"/>
            </w:pPr>
            <w:r>
              <w:rPr>
                <w:rFonts w:hint="eastAsia"/>
              </w:rPr>
              <w:t>指令标示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69" w:author="baitangshui" w:date="2013-08-26T20:39:00Z">
              <w:tcPr>
                <w:tcW w:w="11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62289E" w:rsidRDefault="0062289E" w:rsidP="00875635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70" w:author="baitangshui" w:date="2013-08-26T20:39:00Z">
              <w:tcPr>
                <w:tcW w:w="127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62289E" w:rsidRDefault="0062289E" w:rsidP="00710134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71" w:author="baitangshui" w:date="2013-08-26T20:39:00Z">
              <w:tcPr>
                <w:tcW w:w="127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62289E" w:rsidRDefault="0062289E" w:rsidP="008E77EB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172" w:author="baitangshui" w:date="2013-08-26T20:39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62289E" w:rsidRDefault="0062289E" w:rsidP="005D4914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tcPrChange w:id="173" w:author="baitangshui" w:date="2013-08-26T20:39:00Z">
              <w:tcPr>
                <w:tcW w:w="184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8" w:space="0" w:color="auto"/>
                </w:tcBorders>
                <w:shd w:val="clear" w:color="auto" w:fill="auto"/>
              </w:tcPr>
            </w:tcPrChange>
          </w:tcPr>
          <w:p w:rsidR="0062289E" w:rsidRDefault="0062289E" w:rsidP="0076708E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5</w:t>
            </w:r>
          </w:p>
          <w:p w:rsidR="001D2B73" w:rsidRDefault="001D2B73" w:rsidP="003C586A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</w:t>
            </w:r>
            <w:r>
              <w:rPr>
                <w:rFonts w:hint="eastAsia"/>
                <w:b/>
                <w:color w:val="FF0000"/>
              </w:rPr>
              <w:t>it 1:0</w:t>
            </w:r>
          </w:p>
          <w:p w:rsidR="003C586A" w:rsidRPr="00B714C7" w:rsidRDefault="003C586A" w:rsidP="003C586A">
            <w:pPr>
              <w:spacing w:line="360" w:lineRule="auto"/>
              <w:jc w:val="center"/>
              <w:rPr>
                <w:b/>
              </w:rPr>
            </w:pPr>
            <w:r w:rsidRPr="00B714C7">
              <w:rPr>
                <w:rFonts w:hint="eastAsia"/>
                <w:b/>
              </w:rPr>
              <w:t>重传加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（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2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3</w:t>
            </w:r>
            <w:r w:rsidRPr="00B714C7">
              <w:rPr>
                <w:rFonts w:hint="eastAsia"/>
                <w:b/>
              </w:rPr>
              <w:t>）</w:t>
            </w:r>
          </w:p>
          <w:p w:rsidR="003C586A" w:rsidRDefault="003C586A" w:rsidP="003C586A">
            <w:pPr>
              <w:spacing w:line="360" w:lineRule="auto"/>
              <w:jc w:val="center"/>
            </w:pPr>
            <w:r w:rsidRPr="00B714C7">
              <w:rPr>
                <w:rFonts w:hint="eastAsia"/>
                <w:b/>
              </w:rPr>
              <w:t>Fn</w:t>
            </w:r>
            <w:r w:rsidRPr="00B714C7">
              <w:rPr>
                <w:rFonts w:hint="eastAsia"/>
                <w:b/>
              </w:rPr>
              <w:t>不加</w:t>
            </w:r>
          </w:p>
        </w:tc>
      </w:tr>
    </w:tbl>
    <w:p w:rsidR="000E2F5D" w:rsidRPr="00233689" w:rsidRDefault="00E348A9">
      <w:pPr>
        <w:pStyle w:val="20"/>
        <w:ind w:firstLine="402"/>
        <w:rPr>
          <w:color w:val="FF0000"/>
          <w:lang w:val="en-US" w:eastAsia="zh-CN"/>
        </w:rPr>
        <w:pPrChange w:id="174" w:author="baitangshui" w:date="2013-08-26T20:30:00Z">
          <w:pPr>
            <w:pStyle w:val="3"/>
            <w:tabs>
              <w:tab w:val="clear" w:pos="862"/>
            </w:tabs>
            <w:ind w:left="720" w:firstLine="0"/>
          </w:pPr>
        </w:pPrChange>
      </w:pPr>
      <w:r w:rsidRPr="00233689">
        <w:rPr>
          <w:rFonts w:hint="eastAsia"/>
          <w:b/>
          <w:color w:val="FF0000"/>
          <w:lang w:val="en-US" w:eastAsia="zh-CN"/>
        </w:rPr>
        <w:t>所有的组合或封装动作，通过上述两条</w:t>
      </w:r>
      <w:r w:rsidRPr="00233689">
        <w:rPr>
          <w:rFonts w:hint="eastAsia"/>
          <w:b/>
          <w:color w:val="FF0000"/>
          <w:lang w:val="en-US" w:eastAsia="zh-CN"/>
        </w:rPr>
        <w:t>pdo</w:t>
      </w:r>
      <w:r w:rsidR="00700442" w:rsidRPr="00233689">
        <w:rPr>
          <w:rFonts w:hint="eastAsia"/>
          <w:b/>
          <w:color w:val="FF0000"/>
          <w:lang w:val="en-US" w:eastAsia="zh-CN"/>
        </w:rPr>
        <w:t>执行，可以扩展（代码实际编写过程中）</w:t>
      </w:r>
    </w:p>
    <w:p w:rsidR="000E2F5D" w:rsidRPr="00395018" w:rsidRDefault="00EE6752">
      <w:pPr>
        <w:pStyle w:val="20"/>
        <w:ind w:firstLine="522"/>
        <w:rPr>
          <w:sz w:val="26"/>
          <w:u w:val="single"/>
          <w:lang w:val="en-US" w:eastAsia="zh-CN"/>
          <w:rPrChange w:id="175" w:author="baitangshui" w:date="2013-08-26T20:26:00Z">
            <w:rPr>
              <w:lang w:val="en-US" w:eastAsia="zh-CN"/>
            </w:rPr>
          </w:rPrChange>
        </w:rPr>
        <w:pPrChange w:id="176" w:author="baitangshui" w:date="2013-08-26T20:30:00Z">
          <w:pPr>
            <w:pStyle w:val="3"/>
            <w:tabs>
              <w:tab w:val="clear" w:pos="862"/>
            </w:tabs>
            <w:ind w:left="720" w:firstLine="0"/>
          </w:pPr>
        </w:pPrChange>
      </w:pPr>
      <w:r w:rsidRPr="00395018">
        <w:rPr>
          <w:b/>
          <w:sz w:val="26"/>
          <w:u w:val="single"/>
          <w:lang w:val="en-US" w:eastAsia="zh-CN"/>
          <w:rPrChange w:id="177" w:author="baitangshui" w:date="2013-08-26T20:26:00Z">
            <w:rPr>
              <w:b w:val="0"/>
              <w:bCs w:val="0"/>
              <w:lang w:val="en-US" w:eastAsia="zh-CN"/>
            </w:rPr>
          </w:rPrChange>
        </w:rPr>
        <w:t>TPDO</w:t>
      </w:r>
      <w:r w:rsidR="005D79E3">
        <w:rPr>
          <w:rFonts w:hint="eastAsia"/>
          <w:b/>
          <w:sz w:val="26"/>
          <w:u w:val="single"/>
          <w:lang w:val="en-US" w:eastAsia="zh-CN"/>
        </w:rPr>
        <w:t>3</w:t>
      </w:r>
      <w:r w:rsidRPr="00395018">
        <w:rPr>
          <w:b/>
          <w:sz w:val="26"/>
          <w:u w:val="single"/>
          <w:lang w:val="en-US" w:eastAsia="zh-CN"/>
          <w:rPrChange w:id="178" w:author="baitangshui" w:date="2013-08-26T20:26:00Z">
            <w:rPr>
              <w:b w:val="0"/>
              <w:bCs w:val="0"/>
              <w:lang w:val="en-US" w:eastAsia="zh-CN"/>
            </w:rPr>
          </w:rPrChange>
        </w:rPr>
        <w:t>-&gt;RPDO</w:t>
      </w:r>
      <w:r w:rsidR="005D79E3">
        <w:rPr>
          <w:rFonts w:hint="eastAsia"/>
          <w:b/>
          <w:sz w:val="26"/>
          <w:u w:val="single"/>
          <w:lang w:val="en-US" w:eastAsia="zh-CN"/>
        </w:rPr>
        <w:t>3</w:t>
      </w:r>
      <w:r w:rsidR="000E2F5D" w:rsidRPr="00395018">
        <w:rPr>
          <w:rFonts w:hint="eastAsia"/>
          <w:b/>
          <w:sz w:val="26"/>
          <w:u w:val="single"/>
          <w:lang w:val="en-US" w:eastAsia="zh-CN"/>
          <w:rPrChange w:id="179" w:author="baitangshui" w:date="2013-08-26T20:26:00Z">
            <w:rPr>
              <w:rFonts w:hint="eastAsia"/>
              <w:b w:val="0"/>
              <w:bCs w:val="0"/>
              <w:lang w:val="en-US" w:eastAsia="zh-CN"/>
            </w:rPr>
          </w:rPrChange>
        </w:rPr>
        <w:t>模块指令扩展</w:t>
      </w:r>
      <w:r w:rsidR="00D059E3">
        <w:rPr>
          <w:rFonts w:hint="eastAsia"/>
          <w:b/>
          <w:sz w:val="26"/>
          <w:u w:val="single"/>
          <w:lang w:val="en-US" w:eastAsia="zh-CN"/>
        </w:rPr>
        <w:t xml:space="preserve"> (ARM0 </w:t>
      </w:r>
      <w:r w:rsidR="00D059E3" w:rsidRPr="00D059E3">
        <w:rPr>
          <w:b/>
          <w:sz w:val="26"/>
          <w:u w:val="single"/>
          <w:lang w:val="en-US" w:eastAsia="zh-CN"/>
        </w:rPr>
        <w:sym w:font="Wingdings" w:char="F0E0"/>
      </w:r>
      <w:r w:rsidR="00D059E3">
        <w:rPr>
          <w:rFonts w:hint="eastAsia"/>
          <w:b/>
          <w:sz w:val="26"/>
          <w:u w:val="single"/>
          <w:lang w:val="en-US" w:eastAsia="zh-CN"/>
        </w:rPr>
        <w:t xml:space="preserve"> ARM1)</w:t>
      </w:r>
    </w:p>
    <w:tbl>
      <w:tblPr>
        <w:tblW w:w="10347" w:type="dxa"/>
        <w:jc w:val="center"/>
        <w:tblInd w:w="3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180" w:author="baitangshui" w:date="2013-08-26T20:39:00Z">
          <w:tblPr>
            <w:tblW w:w="13467" w:type="dxa"/>
            <w:tblInd w:w="-116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34"/>
        <w:gridCol w:w="1559"/>
        <w:gridCol w:w="1559"/>
        <w:gridCol w:w="1134"/>
        <w:gridCol w:w="1878"/>
        <w:gridCol w:w="1099"/>
        <w:gridCol w:w="1984"/>
        <w:tblGridChange w:id="181">
          <w:tblGrid>
            <w:gridCol w:w="2977"/>
            <w:gridCol w:w="959"/>
            <w:gridCol w:w="1134"/>
            <w:gridCol w:w="1168"/>
            <w:gridCol w:w="391"/>
            <w:gridCol w:w="1559"/>
            <w:gridCol w:w="1134"/>
            <w:gridCol w:w="34"/>
            <w:gridCol w:w="1134"/>
            <w:gridCol w:w="710"/>
            <w:gridCol w:w="424"/>
            <w:gridCol w:w="675"/>
            <w:gridCol w:w="601"/>
            <w:gridCol w:w="567"/>
            <w:gridCol w:w="816"/>
          </w:tblGrid>
        </w:tblGridChange>
      </w:tblGrid>
      <w:tr w:rsidR="00332CC5" w:rsidTr="00053838">
        <w:trPr>
          <w:jc w:val="center"/>
          <w:trPrChange w:id="182" w:author="baitangshui" w:date="2013-08-26T20:39:00Z">
            <w:trPr>
              <w:gridAfter w:val="0"/>
            </w:trPr>
          </w:trPrChange>
        </w:trPr>
        <w:tc>
          <w:tcPr>
            <w:tcW w:w="1134" w:type="dxa"/>
            <w:shd w:val="clear" w:color="auto" w:fill="auto"/>
            <w:tcPrChange w:id="183" w:author="baitangshui" w:date="2013-08-26T20:39:00Z">
              <w:tcPr>
                <w:tcW w:w="2977" w:type="dxa"/>
                <w:shd w:val="clear" w:color="auto" w:fill="auto"/>
              </w:tcPr>
            </w:tcPrChange>
          </w:tcPr>
          <w:p w:rsidR="000E2F5D" w:rsidRDefault="000E2F5D" w:rsidP="00332CC5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</w:t>
            </w:r>
            <w:r w:rsidR="00233689">
              <w:rPr>
                <w:rFonts w:hint="eastAsia"/>
              </w:rPr>
              <w:t>1</w:t>
            </w:r>
          </w:p>
        </w:tc>
        <w:tc>
          <w:tcPr>
            <w:tcW w:w="1559" w:type="dxa"/>
            <w:shd w:val="clear" w:color="auto" w:fill="auto"/>
            <w:tcPrChange w:id="184" w:author="baitangshui" w:date="2013-08-26T20:39:00Z">
              <w:tcPr>
                <w:tcW w:w="3261" w:type="dxa"/>
                <w:gridSpan w:val="3"/>
                <w:shd w:val="clear" w:color="auto" w:fill="auto"/>
              </w:tcPr>
            </w:tcPrChange>
          </w:tcPr>
          <w:p w:rsidR="000E2F5D" w:rsidRDefault="000E2F5D" w:rsidP="00125D02">
            <w:pPr>
              <w:spacing w:line="360" w:lineRule="auto"/>
              <w:jc w:val="center"/>
            </w:pPr>
            <w:r>
              <w:t>B</w:t>
            </w:r>
            <w:r w:rsidR="00233689">
              <w:rPr>
                <w:rFonts w:hint="eastAsia"/>
              </w:rPr>
              <w:t>yte2</w:t>
            </w:r>
          </w:p>
        </w:tc>
        <w:tc>
          <w:tcPr>
            <w:tcW w:w="1559" w:type="dxa"/>
            <w:shd w:val="clear" w:color="auto" w:fill="auto"/>
            <w:tcPrChange w:id="185" w:author="baitangshui" w:date="2013-08-26T20:39:00Z">
              <w:tcPr>
                <w:tcW w:w="3118" w:type="dxa"/>
                <w:gridSpan w:val="4"/>
                <w:shd w:val="clear" w:color="auto" w:fill="auto"/>
              </w:tcPr>
            </w:tcPrChange>
          </w:tcPr>
          <w:p w:rsidR="000E2F5D" w:rsidRDefault="000E2F5D" w:rsidP="00FE0344">
            <w:pPr>
              <w:spacing w:line="360" w:lineRule="auto"/>
              <w:jc w:val="center"/>
            </w:pPr>
            <w:r>
              <w:t>B</w:t>
            </w:r>
            <w:r w:rsidR="00233689">
              <w:rPr>
                <w:rFonts w:hint="eastAsia"/>
              </w:rPr>
              <w:t>yte3</w:t>
            </w:r>
          </w:p>
        </w:tc>
        <w:tc>
          <w:tcPr>
            <w:tcW w:w="1134" w:type="dxa"/>
            <w:shd w:val="clear" w:color="auto" w:fill="auto"/>
            <w:tcPrChange w:id="186" w:author="baitangshui" w:date="2013-08-26T20:39:00Z">
              <w:tcPr>
                <w:tcW w:w="1134" w:type="dxa"/>
                <w:shd w:val="clear" w:color="auto" w:fill="auto"/>
              </w:tcPr>
            </w:tcPrChange>
          </w:tcPr>
          <w:p w:rsidR="000E2F5D" w:rsidRDefault="000E2F5D" w:rsidP="00FE0344">
            <w:pPr>
              <w:spacing w:line="360" w:lineRule="auto"/>
              <w:jc w:val="center"/>
            </w:pPr>
            <w:r>
              <w:t>B</w:t>
            </w:r>
            <w:r w:rsidR="00233689">
              <w:rPr>
                <w:rFonts w:hint="eastAsia"/>
              </w:rPr>
              <w:t>yte4</w:t>
            </w:r>
          </w:p>
        </w:tc>
        <w:tc>
          <w:tcPr>
            <w:tcW w:w="1878" w:type="dxa"/>
            <w:shd w:val="clear" w:color="auto" w:fill="auto"/>
            <w:tcPrChange w:id="187" w:author="baitangshui" w:date="2013-08-26T20:39:00Z">
              <w:tcPr>
                <w:tcW w:w="1134" w:type="dxa"/>
                <w:gridSpan w:val="2"/>
                <w:shd w:val="clear" w:color="auto" w:fill="auto"/>
              </w:tcPr>
            </w:tcPrChange>
          </w:tcPr>
          <w:p w:rsidR="000E2F5D" w:rsidRDefault="000E2F5D" w:rsidP="00D952B4">
            <w:pPr>
              <w:spacing w:line="360" w:lineRule="auto"/>
              <w:jc w:val="center"/>
            </w:pPr>
            <w:r>
              <w:t>B</w:t>
            </w:r>
            <w:r w:rsidR="00233689">
              <w:rPr>
                <w:rFonts w:hint="eastAsia"/>
              </w:rPr>
              <w:t>yte5</w:t>
            </w:r>
          </w:p>
        </w:tc>
        <w:tc>
          <w:tcPr>
            <w:tcW w:w="1099" w:type="dxa"/>
            <w:shd w:val="clear" w:color="auto" w:fill="auto"/>
            <w:tcPrChange w:id="188" w:author="baitangshui" w:date="2013-08-26T20:39:00Z">
              <w:tcPr>
                <w:tcW w:w="1276" w:type="dxa"/>
                <w:gridSpan w:val="2"/>
                <w:shd w:val="clear" w:color="auto" w:fill="auto"/>
              </w:tcPr>
            </w:tcPrChange>
          </w:tcPr>
          <w:p w:rsidR="000E2F5D" w:rsidRDefault="000E2F5D" w:rsidP="00D11FCD">
            <w:pPr>
              <w:spacing w:line="360" w:lineRule="auto"/>
              <w:jc w:val="center"/>
            </w:pPr>
            <w:r>
              <w:t>B</w:t>
            </w:r>
            <w:r w:rsidR="00233689">
              <w:rPr>
                <w:rFonts w:hint="eastAsia"/>
              </w:rPr>
              <w:t>yte6</w:t>
            </w:r>
          </w:p>
        </w:tc>
        <w:tc>
          <w:tcPr>
            <w:tcW w:w="1984" w:type="dxa"/>
            <w:shd w:val="clear" w:color="auto" w:fill="auto"/>
            <w:tcPrChange w:id="189" w:author="baitangshui" w:date="2013-08-26T20:39:00Z">
              <w:tcPr>
                <w:tcW w:w="567" w:type="dxa"/>
                <w:shd w:val="clear" w:color="auto" w:fill="auto"/>
              </w:tcPr>
            </w:tcPrChange>
          </w:tcPr>
          <w:p w:rsidR="000E2F5D" w:rsidRDefault="000E2F5D" w:rsidP="00272181">
            <w:pPr>
              <w:spacing w:line="360" w:lineRule="auto"/>
              <w:jc w:val="center"/>
            </w:pPr>
            <w:r>
              <w:t>B</w:t>
            </w:r>
            <w:r w:rsidR="00233689">
              <w:rPr>
                <w:rFonts w:hint="eastAsia"/>
              </w:rPr>
              <w:t>yte7</w:t>
            </w:r>
          </w:p>
        </w:tc>
      </w:tr>
      <w:tr w:rsidR="00332CC5" w:rsidTr="00053838">
        <w:trPr>
          <w:jc w:val="center"/>
          <w:trPrChange w:id="190" w:author="baitangshui" w:date="2013-08-26T20:39:00Z">
            <w:trPr>
              <w:gridAfter w:val="0"/>
            </w:trPr>
          </w:trPrChange>
        </w:trPr>
        <w:tc>
          <w:tcPr>
            <w:tcW w:w="1134" w:type="dxa"/>
            <w:shd w:val="clear" w:color="auto" w:fill="auto"/>
            <w:tcPrChange w:id="191" w:author="baitangshui" w:date="2013-08-26T20:39:00Z">
              <w:tcPr>
                <w:tcW w:w="2977" w:type="dxa"/>
                <w:shd w:val="clear" w:color="auto" w:fill="auto"/>
              </w:tcPr>
            </w:tcPrChange>
          </w:tcPr>
          <w:p w:rsidR="000E2F5D" w:rsidRDefault="000E2F5D" w:rsidP="00125D02">
            <w:pPr>
              <w:spacing w:line="360" w:lineRule="auto"/>
              <w:jc w:val="center"/>
            </w:pPr>
            <w:r>
              <w:rPr>
                <w:rFonts w:hint="eastAsia"/>
              </w:rPr>
              <w:t>模块表示</w:t>
            </w:r>
          </w:p>
        </w:tc>
        <w:tc>
          <w:tcPr>
            <w:tcW w:w="1559" w:type="dxa"/>
            <w:shd w:val="clear" w:color="auto" w:fill="auto"/>
            <w:tcPrChange w:id="192" w:author="baitangshui" w:date="2013-08-26T20:39:00Z">
              <w:tcPr>
                <w:tcW w:w="3261" w:type="dxa"/>
                <w:gridSpan w:val="3"/>
                <w:shd w:val="clear" w:color="auto" w:fill="auto"/>
              </w:tcPr>
            </w:tcPrChange>
          </w:tcPr>
          <w:p w:rsidR="000E2F5D" w:rsidRDefault="000E2F5D" w:rsidP="00FE0344">
            <w:pPr>
              <w:spacing w:line="360" w:lineRule="auto"/>
              <w:jc w:val="center"/>
            </w:pPr>
            <w:r>
              <w:rPr>
                <w:rFonts w:hint="eastAsia"/>
              </w:rPr>
              <w:t>指令标示</w:t>
            </w:r>
          </w:p>
        </w:tc>
        <w:tc>
          <w:tcPr>
            <w:tcW w:w="1559" w:type="dxa"/>
            <w:shd w:val="clear" w:color="auto" w:fill="auto"/>
            <w:tcPrChange w:id="193" w:author="baitangshui" w:date="2013-08-26T20:39:00Z">
              <w:tcPr>
                <w:tcW w:w="3118" w:type="dxa"/>
                <w:gridSpan w:val="4"/>
                <w:shd w:val="clear" w:color="auto" w:fill="auto"/>
              </w:tcPr>
            </w:tcPrChange>
          </w:tcPr>
          <w:p w:rsidR="000E2F5D" w:rsidRDefault="000E2F5D" w:rsidP="00FE0344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  <w:tcPrChange w:id="194" w:author="baitangshui" w:date="2013-08-26T20:39:00Z">
              <w:tcPr>
                <w:tcW w:w="1134" w:type="dxa"/>
                <w:shd w:val="clear" w:color="auto" w:fill="auto"/>
              </w:tcPr>
            </w:tcPrChange>
          </w:tcPr>
          <w:p w:rsidR="000E2F5D" w:rsidRDefault="000E2F5D" w:rsidP="00D952B4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1878" w:type="dxa"/>
            <w:shd w:val="clear" w:color="auto" w:fill="auto"/>
            <w:tcPrChange w:id="195" w:author="baitangshui" w:date="2013-08-26T20:39:00Z">
              <w:tcPr>
                <w:tcW w:w="1134" w:type="dxa"/>
                <w:gridSpan w:val="2"/>
                <w:shd w:val="clear" w:color="auto" w:fill="auto"/>
              </w:tcPr>
            </w:tcPrChange>
          </w:tcPr>
          <w:p w:rsidR="000E2F5D" w:rsidRDefault="000E2F5D" w:rsidP="00D11FCD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</w:p>
        </w:tc>
        <w:tc>
          <w:tcPr>
            <w:tcW w:w="1099" w:type="dxa"/>
            <w:shd w:val="clear" w:color="auto" w:fill="auto"/>
            <w:tcPrChange w:id="196" w:author="baitangshui" w:date="2013-08-26T20:39:00Z">
              <w:tcPr>
                <w:tcW w:w="1276" w:type="dxa"/>
                <w:gridSpan w:val="2"/>
                <w:shd w:val="clear" w:color="auto" w:fill="auto"/>
              </w:tcPr>
            </w:tcPrChange>
          </w:tcPr>
          <w:p w:rsidR="000E2F5D" w:rsidRDefault="000E2F5D" w:rsidP="00272181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  <w:shd w:val="clear" w:color="auto" w:fill="auto"/>
            <w:tcPrChange w:id="197" w:author="baitangshui" w:date="2013-08-26T20:39:00Z">
              <w:tcPr>
                <w:tcW w:w="567" w:type="dxa"/>
                <w:shd w:val="clear" w:color="auto" w:fill="auto"/>
              </w:tcPr>
            </w:tcPrChange>
          </w:tcPr>
          <w:p w:rsidR="000E2F5D" w:rsidRDefault="000E2F5D" w:rsidP="00875635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5</w:t>
            </w:r>
          </w:p>
        </w:tc>
      </w:tr>
      <w:tr w:rsidR="008B3EC6" w:rsidTr="00053838">
        <w:trPr>
          <w:jc w:val="center"/>
        </w:trPr>
        <w:tc>
          <w:tcPr>
            <w:tcW w:w="1134" w:type="dxa"/>
            <w:shd w:val="clear" w:color="auto" w:fill="auto"/>
          </w:tcPr>
          <w:p w:rsidR="008B3EC6" w:rsidRDefault="008B3EC6" w:rsidP="00125D02">
            <w:pPr>
              <w:spacing w:line="360" w:lineRule="auto"/>
              <w:jc w:val="center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：无效的指令</w:t>
            </w:r>
          </w:p>
        </w:tc>
        <w:tc>
          <w:tcPr>
            <w:tcW w:w="1559" w:type="dxa"/>
            <w:shd w:val="clear" w:color="auto" w:fill="auto"/>
          </w:tcPr>
          <w:p w:rsidR="008B3EC6" w:rsidRDefault="008B3EC6" w:rsidP="00332CC5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8B3EC6" w:rsidRDefault="008B3EC6" w:rsidP="00332CC5">
            <w:pPr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8B3EC6" w:rsidRDefault="008B3EC6" w:rsidP="00332CC5">
            <w:pPr>
              <w:spacing w:line="360" w:lineRule="auto"/>
              <w:jc w:val="center"/>
            </w:pPr>
          </w:p>
        </w:tc>
        <w:tc>
          <w:tcPr>
            <w:tcW w:w="1878" w:type="dxa"/>
            <w:shd w:val="clear" w:color="auto" w:fill="auto"/>
          </w:tcPr>
          <w:p w:rsidR="008B3EC6" w:rsidRDefault="008B3EC6" w:rsidP="00332CC5">
            <w:pPr>
              <w:spacing w:line="360" w:lineRule="auto"/>
              <w:jc w:val="center"/>
            </w:pPr>
          </w:p>
        </w:tc>
        <w:tc>
          <w:tcPr>
            <w:tcW w:w="1099" w:type="dxa"/>
            <w:shd w:val="clear" w:color="auto" w:fill="auto"/>
          </w:tcPr>
          <w:p w:rsidR="008B3EC6" w:rsidRDefault="008B3EC6" w:rsidP="00332CC5">
            <w:pPr>
              <w:spacing w:line="360" w:lineRule="auto"/>
              <w:jc w:val="center"/>
            </w:pPr>
          </w:p>
        </w:tc>
        <w:tc>
          <w:tcPr>
            <w:tcW w:w="1984" w:type="dxa"/>
            <w:shd w:val="clear" w:color="auto" w:fill="auto"/>
          </w:tcPr>
          <w:p w:rsidR="008B3EC6" w:rsidRDefault="008B3EC6" w:rsidP="00332CC5">
            <w:pPr>
              <w:spacing w:line="360" w:lineRule="auto"/>
              <w:jc w:val="center"/>
            </w:pPr>
          </w:p>
        </w:tc>
      </w:tr>
      <w:tr w:rsidR="008B3EC6" w:rsidTr="00053838">
        <w:trPr>
          <w:jc w:val="center"/>
        </w:trPr>
        <w:tc>
          <w:tcPr>
            <w:tcW w:w="1134" w:type="dxa"/>
            <w:shd w:val="clear" w:color="auto" w:fill="auto"/>
          </w:tcPr>
          <w:p w:rsidR="003B5481" w:rsidRDefault="003B5481" w:rsidP="00125D02">
            <w:pPr>
              <w:spacing w:line="360" w:lineRule="auto"/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：电机运行控制</w:t>
            </w:r>
          </w:p>
        </w:tc>
        <w:tc>
          <w:tcPr>
            <w:tcW w:w="1559" w:type="dxa"/>
            <w:shd w:val="clear" w:color="auto" w:fill="auto"/>
          </w:tcPr>
          <w:p w:rsidR="00F25946" w:rsidRDefault="00F25946" w:rsidP="00FE0344">
            <w:pPr>
              <w:spacing w:line="360" w:lineRule="auto"/>
              <w:jc w:val="center"/>
            </w:pPr>
            <w:r>
              <w:rPr>
                <w:rFonts w:hint="eastAsia"/>
              </w:rPr>
              <w:t>Bit7</w:t>
            </w:r>
            <w:r w:rsidR="0084026E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 :</w:t>
            </w:r>
            <w:r>
              <w:rPr>
                <w:rFonts w:hint="eastAsia"/>
              </w:rPr>
              <w:t>采血泵</w:t>
            </w:r>
          </w:p>
          <w:p w:rsidR="000E2F5D" w:rsidRDefault="00215BEF" w:rsidP="00FE034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 w:rsidR="00ED13AE">
              <w:rPr>
                <w:rFonts w:hint="eastAsia"/>
              </w:rPr>
              <w:t>1</w:t>
            </w:r>
            <w:r>
              <w:rPr>
                <w:rFonts w:hint="eastAsia"/>
              </w:rPr>
              <w:t>：运行</w:t>
            </w:r>
          </w:p>
          <w:p w:rsidR="00F25946" w:rsidRDefault="00215BEF" w:rsidP="00D952B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 w:rsidR="00ED13AE">
              <w:rPr>
                <w:rFonts w:hint="eastAsia"/>
              </w:rPr>
              <w:t>0</w:t>
            </w:r>
            <w:r w:rsidR="00ED13AE">
              <w:rPr>
                <w:rFonts w:hint="eastAsia"/>
              </w:rPr>
              <w:t>：停止</w:t>
            </w:r>
          </w:p>
          <w:p w:rsidR="00215BEF" w:rsidRDefault="00212ECE" w:rsidP="00D11FCD">
            <w:pPr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  <w:r w:rsidR="00215BEF">
              <w:rPr>
                <w:rFonts w:hint="eastAsia"/>
              </w:rPr>
              <w:t>：</w:t>
            </w:r>
            <w:r>
              <w:rPr>
                <w:rFonts w:hint="eastAsia"/>
              </w:rPr>
              <w:t>初始化</w:t>
            </w:r>
          </w:p>
          <w:p w:rsidR="00212ECE" w:rsidRDefault="00212ECE" w:rsidP="00272181">
            <w:pPr>
              <w:spacing w:line="360" w:lineRule="auto"/>
              <w:jc w:val="center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：忽略</w:t>
            </w:r>
          </w:p>
          <w:p w:rsidR="00C44682" w:rsidRDefault="00C44682" w:rsidP="00875635">
            <w:pPr>
              <w:spacing w:line="360" w:lineRule="auto"/>
              <w:jc w:val="center"/>
            </w:pPr>
          </w:p>
          <w:p w:rsidR="00F25946" w:rsidRDefault="0084026E" w:rsidP="00710134">
            <w:pPr>
              <w:spacing w:line="360" w:lineRule="auto"/>
              <w:jc w:val="center"/>
            </w:pPr>
            <w:r>
              <w:rPr>
                <w:rFonts w:hint="eastAsia"/>
              </w:rPr>
              <w:t>Bi54</w:t>
            </w:r>
            <w:r w:rsidR="00F25946">
              <w:rPr>
                <w:rFonts w:hint="eastAsia"/>
              </w:rPr>
              <w:t>:AC</w:t>
            </w:r>
            <w:r w:rsidR="00F25946">
              <w:rPr>
                <w:rFonts w:hint="eastAsia"/>
              </w:rPr>
              <w:t>泵</w:t>
            </w:r>
          </w:p>
          <w:p w:rsidR="00C44682" w:rsidRDefault="00C44682" w:rsidP="008E77EB">
            <w:pPr>
              <w:spacing w:line="360" w:lineRule="auto"/>
              <w:jc w:val="center"/>
            </w:pPr>
          </w:p>
          <w:p w:rsidR="00F25946" w:rsidRDefault="0084026E" w:rsidP="005D4914">
            <w:pPr>
              <w:spacing w:line="360" w:lineRule="auto"/>
              <w:jc w:val="center"/>
            </w:pPr>
            <w:r>
              <w:rPr>
                <w:rFonts w:hint="eastAsia"/>
              </w:rPr>
              <w:t>Bi32</w:t>
            </w:r>
            <w:r w:rsidR="00F25946">
              <w:rPr>
                <w:rFonts w:hint="eastAsia"/>
              </w:rPr>
              <w:t>：回输泵</w:t>
            </w:r>
          </w:p>
          <w:p w:rsidR="0075131B" w:rsidRDefault="0075131B" w:rsidP="005D4914">
            <w:pPr>
              <w:spacing w:line="360" w:lineRule="auto"/>
              <w:jc w:val="center"/>
            </w:pPr>
          </w:p>
          <w:p w:rsidR="0075131B" w:rsidRDefault="0075131B" w:rsidP="005D4914">
            <w:pPr>
              <w:spacing w:line="360" w:lineRule="auto"/>
              <w:jc w:val="center"/>
            </w:pPr>
          </w:p>
          <w:p w:rsidR="0075131B" w:rsidRDefault="0075131B" w:rsidP="0075131B">
            <w:pPr>
              <w:spacing w:line="360" w:lineRule="auto"/>
            </w:pPr>
          </w:p>
        </w:tc>
        <w:tc>
          <w:tcPr>
            <w:tcW w:w="1559" w:type="dxa"/>
            <w:shd w:val="clear" w:color="auto" w:fill="auto"/>
          </w:tcPr>
          <w:p w:rsidR="000E2F5D" w:rsidRDefault="001F614A" w:rsidP="0076708E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Bit7</w:t>
            </w:r>
            <w:r>
              <w:rPr>
                <w:rFonts w:hint="eastAsia"/>
              </w:rPr>
              <w:t>：采血泵</w:t>
            </w:r>
          </w:p>
          <w:p w:rsidR="001F614A" w:rsidRPr="007D2D27" w:rsidRDefault="001F614A" w:rsidP="002C00AD">
            <w:pPr>
              <w:spacing w:line="360" w:lineRule="auto"/>
              <w:jc w:val="center"/>
              <w:rPr>
                <w:color w:val="FF0000"/>
              </w:rPr>
            </w:pPr>
            <w:r w:rsidRPr="007D2D27">
              <w:rPr>
                <w:rFonts w:hint="eastAsia"/>
                <w:color w:val="FF0000"/>
              </w:rPr>
              <w:t>1</w:t>
            </w:r>
            <w:r w:rsidRPr="007D2D27">
              <w:rPr>
                <w:rFonts w:hint="eastAsia"/>
                <w:color w:val="FF0000"/>
              </w:rPr>
              <w:t>：运行行程清零后重新记录</w:t>
            </w:r>
          </w:p>
          <w:p w:rsidR="004A43BC" w:rsidRPr="007D2D27" w:rsidRDefault="004A43BC" w:rsidP="002C00AD">
            <w:pPr>
              <w:spacing w:line="360" w:lineRule="auto"/>
              <w:jc w:val="center"/>
              <w:rPr>
                <w:color w:val="FF0000"/>
              </w:rPr>
            </w:pPr>
            <w:r w:rsidRPr="007D2D27">
              <w:rPr>
                <w:rFonts w:hint="eastAsia"/>
                <w:color w:val="FF0000"/>
              </w:rPr>
              <w:t>（</w:t>
            </w:r>
            <w:r w:rsidR="00BD140D">
              <w:rPr>
                <w:rFonts w:hint="eastAsia"/>
                <w:color w:val="FF0000"/>
              </w:rPr>
              <w:t>此时</w:t>
            </w:r>
            <w:r w:rsidRPr="007D2D27">
              <w:rPr>
                <w:rFonts w:hint="eastAsia"/>
                <w:color w:val="FF0000"/>
              </w:rPr>
              <w:t>单次行程累加到总行程</w:t>
            </w:r>
            <w:r w:rsidR="00BD140D">
              <w:rPr>
                <w:rFonts w:hint="eastAsia"/>
                <w:color w:val="FF0000"/>
              </w:rPr>
              <w:t>，单次行程清零</w:t>
            </w:r>
            <w:r w:rsidRPr="007D2D27">
              <w:rPr>
                <w:rFonts w:hint="eastAsia"/>
                <w:color w:val="FF0000"/>
              </w:rPr>
              <w:t>）</w:t>
            </w:r>
          </w:p>
          <w:p w:rsidR="001F614A" w:rsidRPr="007D2D27" w:rsidRDefault="001F614A" w:rsidP="00456E45">
            <w:pPr>
              <w:spacing w:line="360" w:lineRule="auto"/>
              <w:jc w:val="center"/>
              <w:rPr>
                <w:color w:val="FF0000"/>
              </w:rPr>
            </w:pPr>
            <w:r w:rsidRPr="007D2D27">
              <w:rPr>
                <w:rFonts w:hint="eastAsia"/>
                <w:color w:val="FF0000"/>
              </w:rPr>
              <w:lastRenderedPageBreak/>
              <w:t>0</w:t>
            </w:r>
            <w:r w:rsidRPr="007D2D27">
              <w:rPr>
                <w:rFonts w:hint="eastAsia"/>
                <w:color w:val="FF0000"/>
              </w:rPr>
              <w:t>：继续记录行程</w:t>
            </w:r>
          </w:p>
          <w:p w:rsidR="004A43BC" w:rsidRPr="007D2D27" w:rsidRDefault="004A43BC" w:rsidP="00456E45">
            <w:pPr>
              <w:spacing w:line="360" w:lineRule="auto"/>
              <w:jc w:val="center"/>
              <w:rPr>
                <w:color w:val="FF0000"/>
              </w:rPr>
            </w:pPr>
            <w:r w:rsidRPr="007D2D27">
              <w:rPr>
                <w:rFonts w:hint="eastAsia"/>
                <w:color w:val="FF0000"/>
              </w:rPr>
              <w:t>（单次行程计数）</w:t>
            </w:r>
          </w:p>
          <w:p w:rsidR="00C44682" w:rsidRDefault="00C44682" w:rsidP="0033558A">
            <w:pPr>
              <w:spacing w:line="360" w:lineRule="auto"/>
              <w:jc w:val="center"/>
            </w:pPr>
          </w:p>
          <w:p w:rsidR="001F614A" w:rsidRDefault="0084026E" w:rsidP="00397E8E">
            <w:pPr>
              <w:spacing w:line="360" w:lineRule="auto"/>
              <w:jc w:val="center"/>
            </w:pPr>
            <w:r>
              <w:rPr>
                <w:rFonts w:hint="eastAsia"/>
              </w:rPr>
              <w:t>Bit5</w:t>
            </w:r>
            <w:r w:rsidR="001F614A">
              <w:rPr>
                <w:rFonts w:hint="eastAsia"/>
              </w:rPr>
              <w:t>：</w:t>
            </w:r>
            <w:r w:rsidR="001F614A">
              <w:rPr>
                <w:rFonts w:hint="eastAsia"/>
              </w:rPr>
              <w:t>AC</w:t>
            </w:r>
            <w:r w:rsidR="001F614A">
              <w:rPr>
                <w:rFonts w:hint="eastAsia"/>
              </w:rPr>
              <w:t>泵</w:t>
            </w:r>
          </w:p>
          <w:p w:rsidR="00C44682" w:rsidRDefault="00C44682" w:rsidP="0085385C">
            <w:pPr>
              <w:spacing w:line="360" w:lineRule="auto"/>
              <w:jc w:val="center"/>
            </w:pPr>
          </w:p>
          <w:p w:rsidR="001F614A" w:rsidRPr="00125D02" w:rsidRDefault="0084026E" w:rsidP="00621DBF">
            <w:pPr>
              <w:spacing w:line="360" w:lineRule="auto"/>
              <w:jc w:val="center"/>
            </w:pPr>
            <w:r>
              <w:rPr>
                <w:rFonts w:hint="eastAsia"/>
              </w:rPr>
              <w:t>Bit2</w:t>
            </w:r>
            <w:r w:rsidR="001F614A">
              <w:rPr>
                <w:rFonts w:hint="eastAsia"/>
              </w:rPr>
              <w:t>：回输泵</w:t>
            </w:r>
          </w:p>
        </w:tc>
        <w:tc>
          <w:tcPr>
            <w:tcW w:w="1134" w:type="dxa"/>
            <w:shd w:val="clear" w:color="auto" w:fill="auto"/>
          </w:tcPr>
          <w:p w:rsidR="000E2F5D" w:rsidRDefault="000E2F5D" w:rsidP="00E937D6">
            <w:pPr>
              <w:spacing w:line="360" w:lineRule="auto"/>
              <w:jc w:val="center"/>
            </w:pPr>
          </w:p>
        </w:tc>
        <w:tc>
          <w:tcPr>
            <w:tcW w:w="1878" w:type="dxa"/>
            <w:shd w:val="clear" w:color="auto" w:fill="auto"/>
          </w:tcPr>
          <w:p w:rsidR="000E2F5D" w:rsidRDefault="000E2F5D" w:rsidP="00214801">
            <w:pPr>
              <w:spacing w:line="360" w:lineRule="auto"/>
              <w:jc w:val="center"/>
            </w:pPr>
          </w:p>
        </w:tc>
        <w:tc>
          <w:tcPr>
            <w:tcW w:w="1099" w:type="dxa"/>
            <w:shd w:val="clear" w:color="auto" w:fill="auto"/>
          </w:tcPr>
          <w:p w:rsidR="000E2F5D" w:rsidRDefault="000E2F5D" w:rsidP="000B32B7">
            <w:pPr>
              <w:spacing w:line="360" w:lineRule="auto"/>
              <w:jc w:val="center"/>
            </w:pPr>
          </w:p>
        </w:tc>
        <w:tc>
          <w:tcPr>
            <w:tcW w:w="1984" w:type="dxa"/>
            <w:shd w:val="clear" w:color="auto" w:fill="auto"/>
          </w:tcPr>
          <w:p w:rsidR="003C586A" w:rsidRDefault="003C586A" w:rsidP="0006353C">
            <w:pPr>
              <w:spacing w:line="360" w:lineRule="auto"/>
              <w:rPr>
                <w:b/>
                <w:color w:val="FF0000"/>
              </w:rPr>
            </w:pPr>
          </w:p>
          <w:p w:rsidR="003C586A" w:rsidRPr="003C586A" w:rsidRDefault="0007256F" w:rsidP="003C586A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</w:t>
            </w:r>
            <w:r>
              <w:rPr>
                <w:rFonts w:hint="eastAsia"/>
                <w:b/>
                <w:color w:val="FF0000"/>
              </w:rPr>
              <w:t>it 1:0</w:t>
            </w:r>
            <w:r w:rsidR="003C586A" w:rsidRPr="003C586A">
              <w:rPr>
                <w:rFonts w:hint="eastAsia"/>
                <w:b/>
                <w:color w:val="FF0000"/>
              </w:rPr>
              <w:t>重传标示：</w:t>
            </w:r>
          </w:p>
          <w:p w:rsidR="003C586A" w:rsidRPr="00B714C7" w:rsidRDefault="003C586A" w:rsidP="003C586A">
            <w:pPr>
              <w:spacing w:line="360" w:lineRule="auto"/>
              <w:jc w:val="center"/>
              <w:rPr>
                <w:b/>
              </w:rPr>
            </w:pPr>
            <w:r w:rsidRPr="00B714C7">
              <w:rPr>
                <w:rFonts w:hint="eastAsia"/>
                <w:b/>
              </w:rPr>
              <w:t>重传加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（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2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3</w:t>
            </w:r>
            <w:r w:rsidRPr="00B714C7">
              <w:rPr>
                <w:rFonts w:hint="eastAsia"/>
                <w:b/>
              </w:rPr>
              <w:t>）</w:t>
            </w:r>
          </w:p>
          <w:p w:rsidR="003C586A" w:rsidRDefault="003C586A" w:rsidP="003C586A">
            <w:pPr>
              <w:spacing w:line="360" w:lineRule="auto"/>
            </w:pPr>
            <w:r w:rsidRPr="00B714C7">
              <w:rPr>
                <w:rFonts w:hint="eastAsia"/>
                <w:b/>
              </w:rPr>
              <w:t>Fn</w:t>
            </w:r>
            <w:r w:rsidRPr="00B714C7">
              <w:rPr>
                <w:rFonts w:hint="eastAsia"/>
                <w:b/>
              </w:rPr>
              <w:t>不加</w:t>
            </w:r>
          </w:p>
        </w:tc>
      </w:tr>
      <w:tr w:rsidR="00691199" w:rsidTr="00053838">
        <w:trPr>
          <w:jc w:val="center"/>
        </w:trPr>
        <w:tc>
          <w:tcPr>
            <w:tcW w:w="1134" w:type="dxa"/>
            <w:tcBorders>
              <w:bottom w:val="single" w:sz="18" w:space="0" w:color="auto"/>
            </w:tcBorders>
            <w:shd w:val="clear" w:color="auto" w:fill="auto"/>
          </w:tcPr>
          <w:p w:rsidR="00691199" w:rsidRDefault="00691199" w:rsidP="00332CC5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0xA5</w:t>
            </w:r>
          </w:p>
          <w:p w:rsidR="001931AD" w:rsidRDefault="001931AD" w:rsidP="001931AD">
            <w:pPr>
              <w:spacing w:line="360" w:lineRule="auto"/>
              <w:jc w:val="center"/>
            </w:pPr>
            <w:r>
              <w:rPr>
                <w:rFonts w:hint="eastAsia"/>
              </w:rPr>
              <w:t>初始化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</w:tcPr>
          <w:p w:rsidR="00A8624C" w:rsidRDefault="006D0005" w:rsidP="00332CC5">
            <w:pPr>
              <w:spacing w:line="360" w:lineRule="auto"/>
              <w:jc w:val="center"/>
            </w:pPr>
            <w:r>
              <w:t>R</w:t>
            </w:r>
            <w:r>
              <w:rPr>
                <w:rFonts w:hint="eastAsia"/>
              </w:rPr>
              <w:t>eserve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</w:tcPr>
          <w:p w:rsidR="00202091" w:rsidRDefault="006D0005" w:rsidP="00332CC5">
            <w:pPr>
              <w:spacing w:line="360" w:lineRule="auto"/>
              <w:jc w:val="center"/>
            </w:pPr>
            <w:r>
              <w:t>R</w:t>
            </w:r>
            <w:r>
              <w:rPr>
                <w:rFonts w:hint="eastAsia"/>
              </w:rPr>
              <w:t>eserve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shd w:val="clear" w:color="auto" w:fill="auto"/>
          </w:tcPr>
          <w:p w:rsidR="00691199" w:rsidRDefault="00BA0875" w:rsidP="00332CC5">
            <w:pPr>
              <w:spacing w:line="360" w:lineRule="auto"/>
              <w:jc w:val="center"/>
            </w:pPr>
            <w:r>
              <w:rPr>
                <w:rFonts w:hint="eastAsia"/>
              </w:rPr>
              <w:t>0x00</w:t>
            </w:r>
            <w:r w:rsidR="00C16496">
              <w:rPr>
                <w:rFonts w:hint="eastAsia"/>
              </w:rPr>
              <w:t>：初始化指令</w:t>
            </w:r>
          </w:p>
          <w:p w:rsidR="00C16496" w:rsidRDefault="00C16496" w:rsidP="00C16496">
            <w:pPr>
              <w:spacing w:line="360" w:lineRule="auto"/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：行程指令</w:t>
            </w:r>
          </w:p>
          <w:p w:rsidR="003D4E34" w:rsidRDefault="003D4E34" w:rsidP="003D4E34">
            <w:pPr>
              <w:spacing w:line="360" w:lineRule="auto"/>
              <w:jc w:val="center"/>
            </w:pPr>
          </w:p>
          <w:p w:rsidR="003D4E34" w:rsidRDefault="003D4E34" w:rsidP="003D4E34">
            <w:pPr>
              <w:spacing w:line="360" w:lineRule="auto"/>
              <w:jc w:val="center"/>
            </w:pPr>
          </w:p>
          <w:p w:rsidR="003D4E34" w:rsidRDefault="003D4E34" w:rsidP="003D4E34">
            <w:pPr>
              <w:spacing w:line="360" w:lineRule="auto"/>
              <w:jc w:val="center"/>
            </w:pPr>
          </w:p>
        </w:tc>
        <w:tc>
          <w:tcPr>
            <w:tcW w:w="1878" w:type="dxa"/>
            <w:tcBorders>
              <w:bottom w:val="single" w:sz="18" w:space="0" w:color="auto"/>
            </w:tcBorders>
            <w:shd w:val="clear" w:color="auto" w:fill="auto"/>
          </w:tcPr>
          <w:p w:rsidR="00C16496" w:rsidRDefault="00C16496" w:rsidP="00C16496">
            <w:pPr>
              <w:spacing w:line="360" w:lineRule="auto"/>
              <w:jc w:val="center"/>
              <w:rPr>
                <w:ins w:id="198" w:author="Lenovo User" w:date="2013-11-30T16:17:00Z"/>
              </w:rPr>
            </w:pPr>
            <w:ins w:id="199" w:author="Lenovo User" w:date="2013-11-30T16:16:00Z">
              <w:r>
                <w:t>B</w:t>
              </w:r>
              <w:r>
                <w:rPr>
                  <w:rFonts w:hint="eastAsia"/>
                </w:rPr>
                <w:t>it7</w:t>
              </w:r>
            </w:ins>
            <w:r w:rsidR="00053838">
              <w:rPr>
                <w:rFonts w:hint="eastAsia"/>
              </w:rPr>
              <w:t>:6</w:t>
            </w:r>
            <w:ins w:id="200" w:author="Lenovo User" w:date="2013-11-30T16:17:00Z">
              <w:r>
                <w:rPr>
                  <w:rFonts w:hint="eastAsia"/>
                </w:rPr>
                <w:t>：采血泵</w:t>
              </w:r>
            </w:ins>
          </w:p>
          <w:p w:rsidR="00C16496" w:rsidRPr="007D2D27" w:rsidRDefault="00053838" w:rsidP="00C16496">
            <w:pPr>
              <w:spacing w:line="360" w:lineRule="auto"/>
              <w:jc w:val="center"/>
              <w:rPr>
                <w:ins w:id="201" w:author="Lenovo User" w:date="2013-11-30T16:17:00Z"/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ins w:id="202" w:author="Lenovo User" w:date="2013-11-30T16:17:00Z">
              <w:r w:rsidR="00C16496" w:rsidRPr="007D2D27">
                <w:rPr>
                  <w:rFonts w:hint="eastAsia"/>
                  <w:color w:val="FF0000"/>
                </w:rPr>
                <w:t>1</w:t>
              </w:r>
              <w:r w:rsidR="00C16496" w:rsidRPr="007D2D27">
                <w:rPr>
                  <w:rFonts w:hint="eastAsia"/>
                  <w:color w:val="FF0000"/>
                </w:rPr>
                <w:t>：</w:t>
              </w:r>
            </w:ins>
            <w:r w:rsidR="00C16496" w:rsidRPr="007D2D27">
              <w:rPr>
                <w:rFonts w:hint="eastAsia"/>
                <w:color w:val="FF0000"/>
              </w:rPr>
              <w:t>总行程</w:t>
            </w:r>
            <w:r w:rsidR="004A43BC" w:rsidRPr="007D2D27">
              <w:rPr>
                <w:rFonts w:hint="eastAsia"/>
                <w:color w:val="FF0000"/>
              </w:rPr>
              <w:t>（反馈总行程）</w:t>
            </w:r>
          </w:p>
          <w:p w:rsidR="00C16496" w:rsidRDefault="00053838" w:rsidP="00C16496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ins w:id="203" w:author="Lenovo User" w:date="2013-11-30T16:17:00Z">
              <w:r w:rsidR="00C16496" w:rsidRPr="007D2D27">
                <w:rPr>
                  <w:rFonts w:hint="eastAsia"/>
                  <w:color w:val="FF0000"/>
                </w:rPr>
                <w:t>0</w:t>
              </w:r>
              <w:r w:rsidR="00C16496" w:rsidRPr="007D2D27">
                <w:rPr>
                  <w:rFonts w:hint="eastAsia"/>
                  <w:color w:val="FF0000"/>
                </w:rPr>
                <w:t>：</w:t>
              </w:r>
            </w:ins>
            <w:r w:rsidR="00C16496" w:rsidRPr="007D2D27">
              <w:rPr>
                <w:rFonts w:hint="eastAsia"/>
                <w:color w:val="FF0000"/>
              </w:rPr>
              <w:t>单次行程（</w:t>
            </w:r>
            <w:r w:rsidR="004A43BC" w:rsidRPr="007D2D27">
              <w:rPr>
                <w:rFonts w:hint="eastAsia"/>
                <w:color w:val="FF0000"/>
              </w:rPr>
              <w:t>反馈单次行程</w:t>
            </w:r>
            <w:r w:rsidR="00C16496" w:rsidRPr="007D2D27">
              <w:rPr>
                <w:rFonts w:hint="eastAsia"/>
                <w:color w:val="FF0000"/>
              </w:rPr>
              <w:t>）</w:t>
            </w:r>
          </w:p>
          <w:p w:rsidR="00540DD1" w:rsidRPr="007D2D27" w:rsidRDefault="00053838" w:rsidP="00540DD1">
            <w:pPr>
              <w:spacing w:line="360" w:lineRule="auto"/>
              <w:jc w:val="center"/>
              <w:rPr>
                <w:ins w:id="204" w:author="Lenovo User" w:date="2013-11-30T16:17:00Z"/>
                <w:color w:val="FF0000"/>
              </w:rPr>
            </w:pPr>
            <w:r>
              <w:rPr>
                <w:rFonts w:hint="eastAsia"/>
                <w:color w:val="FF0000"/>
              </w:rPr>
              <w:t>11</w:t>
            </w:r>
            <w:r w:rsidR="00540DD1"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总行程清零</w:t>
            </w:r>
            <w:r w:rsidR="00435171">
              <w:rPr>
                <w:rFonts w:hint="eastAsia"/>
                <w:color w:val="FF0000"/>
              </w:rPr>
              <w:t>（设为单次行程）</w:t>
            </w:r>
          </w:p>
          <w:p w:rsidR="00C16496" w:rsidRDefault="00C16496" w:rsidP="00C16496">
            <w:pPr>
              <w:spacing w:line="360" w:lineRule="auto"/>
              <w:jc w:val="center"/>
            </w:pPr>
            <w:ins w:id="205" w:author="Lenovo User" w:date="2013-11-30T16:17:00Z">
              <w:r>
                <w:t>B</w:t>
              </w:r>
              <w:r>
                <w:rPr>
                  <w:rFonts w:hint="eastAsia"/>
                </w:rPr>
                <w:t>it</w:t>
              </w:r>
            </w:ins>
            <w:r w:rsidR="00053838">
              <w:rPr>
                <w:rFonts w:hint="eastAsia"/>
              </w:rPr>
              <w:t>5:4</w:t>
            </w:r>
            <w:ins w:id="206" w:author="Lenovo User" w:date="2013-11-30T16:18:00Z">
              <w:r>
                <w:rPr>
                  <w:rFonts w:hint="eastAsia"/>
                </w:rPr>
                <w:t>：</w:t>
              </w:r>
            </w:ins>
            <w:ins w:id="207" w:author="Lenovo User" w:date="2013-11-30T16:17:00Z">
              <w:r>
                <w:rPr>
                  <w:rFonts w:hint="eastAsia"/>
                </w:rPr>
                <w:t>AC</w:t>
              </w:r>
              <w:r>
                <w:rPr>
                  <w:rFonts w:hint="eastAsia"/>
                </w:rPr>
                <w:t>泵</w:t>
              </w:r>
            </w:ins>
          </w:p>
          <w:p w:rsidR="00540DD1" w:rsidRDefault="00540DD1" w:rsidP="00540DD1">
            <w:pPr>
              <w:spacing w:line="360" w:lineRule="auto"/>
              <w:jc w:val="center"/>
            </w:pPr>
          </w:p>
          <w:p w:rsidR="00540DD1" w:rsidRDefault="00540DD1" w:rsidP="00540DD1">
            <w:pPr>
              <w:spacing w:line="360" w:lineRule="auto"/>
              <w:jc w:val="center"/>
              <w:rPr>
                <w:ins w:id="208" w:author="Lenovo User" w:date="2013-11-30T16:17:00Z"/>
              </w:rPr>
            </w:pPr>
          </w:p>
          <w:p w:rsidR="00691199" w:rsidRDefault="00C16496" w:rsidP="00C16496">
            <w:pPr>
              <w:spacing w:line="360" w:lineRule="auto"/>
              <w:jc w:val="center"/>
            </w:pPr>
            <w:ins w:id="209" w:author="Lenovo User" w:date="2013-11-30T16:17:00Z">
              <w:r>
                <w:t>B</w:t>
              </w:r>
              <w:r>
                <w:rPr>
                  <w:rFonts w:hint="eastAsia"/>
                </w:rPr>
                <w:t>it</w:t>
              </w:r>
            </w:ins>
            <w:r w:rsidR="00053838">
              <w:rPr>
                <w:rFonts w:hint="eastAsia"/>
              </w:rPr>
              <w:t>3:2</w:t>
            </w:r>
            <w:ins w:id="210" w:author="Lenovo User" w:date="2013-11-30T16:18:00Z">
              <w:r>
                <w:rPr>
                  <w:rFonts w:hint="eastAsia"/>
                </w:rPr>
                <w:t>：回输泵</w:t>
              </w:r>
            </w:ins>
          </w:p>
          <w:p w:rsidR="00540DD1" w:rsidRDefault="00540DD1" w:rsidP="00540DD1">
            <w:pPr>
              <w:spacing w:line="360" w:lineRule="auto"/>
              <w:jc w:val="center"/>
            </w:pPr>
          </w:p>
          <w:p w:rsidR="00540DD1" w:rsidRDefault="00540DD1" w:rsidP="00540DD1">
            <w:pPr>
              <w:spacing w:line="360" w:lineRule="auto"/>
              <w:jc w:val="center"/>
            </w:pPr>
          </w:p>
        </w:tc>
        <w:tc>
          <w:tcPr>
            <w:tcW w:w="1099" w:type="dxa"/>
            <w:tcBorders>
              <w:bottom w:val="single" w:sz="18" w:space="0" w:color="auto"/>
            </w:tcBorders>
            <w:shd w:val="clear" w:color="auto" w:fill="auto"/>
          </w:tcPr>
          <w:p w:rsidR="00691199" w:rsidRDefault="006D0005" w:rsidP="00332CC5">
            <w:pPr>
              <w:spacing w:line="360" w:lineRule="auto"/>
              <w:jc w:val="center"/>
            </w:pPr>
            <w:r>
              <w:t>R</w:t>
            </w:r>
            <w:r>
              <w:rPr>
                <w:rFonts w:hint="eastAsia"/>
              </w:rPr>
              <w:t>eserve</w:t>
            </w:r>
          </w:p>
        </w:tc>
        <w:tc>
          <w:tcPr>
            <w:tcW w:w="1984" w:type="dxa"/>
            <w:tcBorders>
              <w:bottom w:val="single" w:sz="18" w:space="0" w:color="auto"/>
            </w:tcBorders>
            <w:shd w:val="clear" w:color="auto" w:fill="auto"/>
          </w:tcPr>
          <w:p w:rsidR="00691199" w:rsidRDefault="006D0005" w:rsidP="00332CC5">
            <w:pPr>
              <w:spacing w:line="360" w:lineRule="auto"/>
              <w:jc w:val="center"/>
            </w:pPr>
            <w:r>
              <w:t>R</w:t>
            </w:r>
            <w:r>
              <w:rPr>
                <w:rFonts w:hint="eastAsia"/>
              </w:rPr>
              <w:t>eserve</w:t>
            </w:r>
          </w:p>
        </w:tc>
      </w:tr>
      <w:tr w:rsidR="008B3EC6" w:rsidTr="00053838">
        <w:trPr>
          <w:jc w:val="center"/>
        </w:trPr>
        <w:tc>
          <w:tcPr>
            <w:tcW w:w="1134" w:type="dxa"/>
            <w:tcBorders>
              <w:bottom w:val="single" w:sz="18" w:space="0" w:color="auto"/>
            </w:tcBorders>
            <w:shd w:val="clear" w:color="auto" w:fill="auto"/>
          </w:tcPr>
          <w:p w:rsidR="008B3EC6" w:rsidRDefault="00756DAF" w:rsidP="00332CC5">
            <w:pPr>
              <w:spacing w:line="360" w:lineRule="auto"/>
              <w:jc w:val="center"/>
            </w:pPr>
            <w:r>
              <w:rPr>
                <w:rFonts w:hint="eastAsia"/>
              </w:rPr>
              <w:t>0xFF</w:t>
            </w:r>
            <w:r w:rsidR="008B3EC6">
              <w:rPr>
                <w:rFonts w:hint="eastAsia"/>
              </w:rPr>
              <w:t>：参数更新</w:t>
            </w:r>
            <w:r w:rsidR="00633330">
              <w:rPr>
                <w:rFonts w:hint="eastAsia"/>
              </w:rPr>
              <w:t>同步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</w:tcPr>
          <w:p w:rsidR="008B3EC6" w:rsidRPr="00125D02" w:rsidRDefault="00AC2422" w:rsidP="00332CC5">
            <w:pPr>
              <w:spacing w:line="360" w:lineRule="auto"/>
              <w:jc w:val="center"/>
            </w:pPr>
            <w:r>
              <w:rPr>
                <w:rFonts w:hint="eastAsia"/>
              </w:rPr>
              <w:t>（请求一次立即的下位状态反馈）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</w:tcPr>
          <w:p w:rsidR="008B3EC6" w:rsidRDefault="008B3EC6" w:rsidP="00332CC5">
            <w:pPr>
              <w:spacing w:line="360" w:lineRule="auto"/>
              <w:jc w:val="center"/>
            </w:pPr>
          </w:p>
        </w:tc>
        <w:tc>
          <w:tcPr>
            <w:tcW w:w="1134" w:type="dxa"/>
            <w:tcBorders>
              <w:bottom w:val="single" w:sz="18" w:space="0" w:color="auto"/>
            </w:tcBorders>
            <w:shd w:val="clear" w:color="auto" w:fill="auto"/>
          </w:tcPr>
          <w:p w:rsidR="008B3EC6" w:rsidRDefault="008B3EC6" w:rsidP="00332CC5">
            <w:pPr>
              <w:spacing w:line="360" w:lineRule="auto"/>
              <w:jc w:val="center"/>
            </w:pPr>
          </w:p>
        </w:tc>
        <w:tc>
          <w:tcPr>
            <w:tcW w:w="1878" w:type="dxa"/>
            <w:tcBorders>
              <w:bottom w:val="single" w:sz="18" w:space="0" w:color="auto"/>
            </w:tcBorders>
            <w:shd w:val="clear" w:color="auto" w:fill="auto"/>
          </w:tcPr>
          <w:p w:rsidR="008B3EC6" w:rsidRDefault="008B3EC6" w:rsidP="00332CC5">
            <w:pPr>
              <w:spacing w:line="360" w:lineRule="auto"/>
              <w:jc w:val="center"/>
            </w:pPr>
          </w:p>
        </w:tc>
        <w:tc>
          <w:tcPr>
            <w:tcW w:w="1099" w:type="dxa"/>
            <w:tcBorders>
              <w:bottom w:val="single" w:sz="18" w:space="0" w:color="auto"/>
            </w:tcBorders>
            <w:shd w:val="clear" w:color="auto" w:fill="auto"/>
          </w:tcPr>
          <w:p w:rsidR="008B3EC6" w:rsidRDefault="008B3EC6" w:rsidP="00332CC5">
            <w:pPr>
              <w:spacing w:line="360" w:lineRule="auto"/>
              <w:jc w:val="center"/>
            </w:pPr>
          </w:p>
        </w:tc>
        <w:tc>
          <w:tcPr>
            <w:tcW w:w="1984" w:type="dxa"/>
            <w:tcBorders>
              <w:bottom w:val="single" w:sz="18" w:space="0" w:color="auto"/>
            </w:tcBorders>
            <w:shd w:val="clear" w:color="auto" w:fill="auto"/>
          </w:tcPr>
          <w:p w:rsidR="008B3EC6" w:rsidRDefault="008B3EC6" w:rsidP="00332CC5">
            <w:pPr>
              <w:spacing w:line="360" w:lineRule="auto"/>
              <w:jc w:val="center"/>
            </w:pPr>
          </w:p>
        </w:tc>
      </w:tr>
    </w:tbl>
    <w:p w:rsidR="00CC37C8" w:rsidRPr="00CC37C8" w:rsidRDefault="00CC37C8" w:rsidP="00125D02">
      <w:pPr>
        <w:pStyle w:val="20"/>
        <w:ind w:firstLine="400"/>
        <w:rPr>
          <w:lang w:val="en-US"/>
        </w:rPr>
      </w:pPr>
    </w:p>
    <w:p w:rsidR="00EA100A" w:rsidRDefault="00E32778" w:rsidP="00FE0344">
      <w:pPr>
        <w:spacing w:line="360" w:lineRule="auto"/>
        <w:ind w:firstLineChars="200"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3-1</w:t>
      </w:r>
      <w:r w:rsidR="00893E2C">
        <w:rPr>
          <w:rFonts w:hint="eastAsia"/>
        </w:rPr>
        <w:t>从节点</w:t>
      </w:r>
      <w:r w:rsidR="00CC37C8">
        <w:rPr>
          <w:rFonts w:hint="eastAsia"/>
        </w:rPr>
        <w:t>5</w:t>
      </w:r>
      <w:r w:rsidR="00105A2D">
        <w:rPr>
          <w:rFonts w:hint="eastAsia"/>
        </w:rPr>
        <w:t xml:space="preserve"> </w:t>
      </w:r>
      <w:r w:rsidR="00893E2C">
        <w:rPr>
          <w:rFonts w:hint="eastAsia"/>
        </w:rPr>
        <w:t>PDO</w:t>
      </w:r>
      <w:r w:rsidR="0090716C">
        <w:rPr>
          <w:rFonts w:hint="eastAsia"/>
        </w:rPr>
        <w:t>分配</w:t>
      </w:r>
    </w:p>
    <w:p w:rsidR="008E537A" w:rsidRPr="00395018" w:rsidRDefault="008E537A">
      <w:pPr>
        <w:pStyle w:val="20"/>
        <w:ind w:firstLine="522"/>
        <w:rPr>
          <w:sz w:val="26"/>
          <w:u w:val="single"/>
          <w:lang w:val="en-US" w:eastAsia="zh-CN"/>
          <w:rPrChange w:id="211" w:author="baitangshui" w:date="2013-08-26T20:26:00Z">
            <w:rPr>
              <w:lang w:val="en-US" w:eastAsia="zh-CN"/>
            </w:rPr>
          </w:rPrChange>
        </w:rPr>
        <w:pPrChange w:id="212" w:author="baitangshui" w:date="2013-08-26T20:30:00Z">
          <w:pPr>
            <w:pStyle w:val="3"/>
            <w:tabs>
              <w:tab w:val="clear" w:pos="862"/>
            </w:tabs>
            <w:ind w:left="720" w:firstLine="0"/>
          </w:pPr>
        </w:pPrChange>
      </w:pPr>
      <w:r w:rsidRPr="00395018">
        <w:rPr>
          <w:b/>
          <w:sz w:val="26"/>
          <w:u w:val="single"/>
          <w:lang w:val="en-US" w:eastAsia="zh-CN"/>
          <w:rPrChange w:id="213" w:author="baitangshui" w:date="2013-08-26T20:26:00Z">
            <w:rPr>
              <w:b w:val="0"/>
              <w:bCs w:val="0"/>
              <w:lang w:val="en-US" w:eastAsia="zh-CN"/>
            </w:rPr>
          </w:rPrChange>
        </w:rPr>
        <w:t>TPDO</w:t>
      </w:r>
      <w:r>
        <w:rPr>
          <w:rFonts w:hint="eastAsia"/>
          <w:b/>
          <w:sz w:val="26"/>
          <w:u w:val="single"/>
          <w:lang w:val="en-US" w:eastAsia="zh-CN"/>
        </w:rPr>
        <w:t>5</w:t>
      </w:r>
      <w:r w:rsidRPr="00395018">
        <w:rPr>
          <w:b/>
          <w:sz w:val="26"/>
          <w:u w:val="single"/>
          <w:lang w:val="en-US" w:eastAsia="zh-CN"/>
          <w:rPrChange w:id="214" w:author="baitangshui" w:date="2013-08-26T20:26:00Z">
            <w:rPr>
              <w:b w:val="0"/>
              <w:bCs w:val="0"/>
              <w:lang w:val="en-US" w:eastAsia="zh-CN"/>
            </w:rPr>
          </w:rPrChange>
        </w:rPr>
        <w:t>-&gt;RPDO</w:t>
      </w:r>
      <w:r>
        <w:rPr>
          <w:rFonts w:hint="eastAsia"/>
          <w:b/>
          <w:sz w:val="26"/>
          <w:u w:val="single"/>
          <w:lang w:val="en-US" w:eastAsia="zh-CN"/>
        </w:rPr>
        <w:t>5</w:t>
      </w:r>
      <w:r w:rsidRPr="00395018">
        <w:rPr>
          <w:rFonts w:hint="eastAsia"/>
          <w:b/>
          <w:sz w:val="26"/>
          <w:u w:val="single"/>
          <w:lang w:val="en-US" w:eastAsia="zh-CN"/>
          <w:rPrChange w:id="215" w:author="baitangshui" w:date="2013-08-26T20:26:00Z">
            <w:rPr>
              <w:rFonts w:hint="eastAsia"/>
              <w:b w:val="0"/>
              <w:bCs w:val="0"/>
              <w:lang w:val="en-US" w:eastAsia="zh-CN"/>
            </w:rPr>
          </w:rPrChange>
        </w:rPr>
        <w:t>模块指令扩展</w:t>
      </w:r>
      <w:r w:rsidR="00491282">
        <w:rPr>
          <w:rFonts w:hint="eastAsia"/>
          <w:b/>
          <w:sz w:val="26"/>
          <w:u w:val="single"/>
          <w:lang w:val="en-US" w:eastAsia="zh-CN"/>
        </w:rPr>
        <w:t xml:space="preserve"> </w:t>
      </w:r>
      <w:r w:rsidR="00491282">
        <w:rPr>
          <w:rFonts w:hint="eastAsia"/>
          <w:b/>
          <w:sz w:val="26"/>
          <w:u w:val="single"/>
          <w:lang w:val="en-US" w:eastAsia="zh-CN"/>
        </w:rPr>
        <w:t>（</w:t>
      </w:r>
      <w:r w:rsidR="00491282">
        <w:rPr>
          <w:rFonts w:hint="eastAsia"/>
          <w:b/>
          <w:sz w:val="26"/>
          <w:u w:val="single"/>
          <w:lang w:val="en-US" w:eastAsia="zh-CN"/>
        </w:rPr>
        <w:t xml:space="preserve">ARM1 </w:t>
      </w:r>
      <w:r w:rsidR="00491282" w:rsidRPr="00491282">
        <w:rPr>
          <w:b/>
          <w:sz w:val="26"/>
          <w:u w:val="single"/>
          <w:lang w:val="en-US" w:eastAsia="zh-CN"/>
        </w:rPr>
        <w:sym w:font="Wingdings" w:char="F0E0"/>
      </w:r>
      <w:r w:rsidR="00491282">
        <w:rPr>
          <w:rFonts w:hint="eastAsia"/>
          <w:b/>
          <w:sz w:val="26"/>
          <w:u w:val="single"/>
          <w:lang w:val="en-US" w:eastAsia="zh-CN"/>
        </w:rPr>
        <w:t xml:space="preserve"> ARM0</w:t>
      </w:r>
      <w:r w:rsidR="00491282">
        <w:rPr>
          <w:rFonts w:hint="eastAsia"/>
          <w:b/>
          <w:sz w:val="26"/>
          <w:u w:val="single"/>
          <w:lang w:val="en-US" w:eastAsia="zh-CN"/>
        </w:rPr>
        <w:t>）</w:t>
      </w:r>
    </w:p>
    <w:tbl>
      <w:tblPr>
        <w:tblW w:w="10347" w:type="dxa"/>
        <w:jc w:val="center"/>
        <w:tblInd w:w="3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559"/>
        <w:gridCol w:w="1559"/>
        <w:gridCol w:w="1134"/>
        <w:gridCol w:w="1418"/>
        <w:gridCol w:w="1559"/>
        <w:gridCol w:w="1984"/>
      </w:tblGrid>
      <w:tr w:rsidR="008E537A" w:rsidTr="00E13D1A">
        <w:trPr>
          <w:jc w:val="center"/>
        </w:trPr>
        <w:tc>
          <w:tcPr>
            <w:tcW w:w="1134" w:type="dxa"/>
            <w:shd w:val="clear" w:color="auto" w:fill="auto"/>
          </w:tcPr>
          <w:p w:rsidR="008E537A" w:rsidRDefault="008E537A" w:rsidP="00DC49CF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yte1</w:t>
            </w:r>
          </w:p>
        </w:tc>
        <w:tc>
          <w:tcPr>
            <w:tcW w:w="1559" w:type="dxa"/>
            <w:shd w:val="clear" w:color="auto" w:fill="auto"/>
          </w:tcPr>
          <w:p w:rsidR="008E537A" w:rsidRDefault="008E537A" w:rsidP="00DC49CF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yte2</w:t>
            </w:r>
          </w:p>
        </w:tc>
        <w:tc>
          <w:tcPr>
            <w:tcW w:w="1559" w:type="dxa"/>
            <w:shd w:val="clear" w:color="auto" w:fill="auto"/>
          </w:tcPr>
          <w:p w:rsidR="008E537A" w:rsidRDefault="008E537A" w:rsidP="00DC49CF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yte3</w:t>
            </w:r>
          </w:p>
        </w:tc>
        <w:tc>
          <w:tcPr>
            <w:tcW w:w="1134" w:type="dxa"/>
            <w:shd w:val="clear" w:color="auto" w:fill="auto"/>
          </w:tcPr>
          <w:p w:rsidR="008E537A" w:rsidRDefault="008E537A" w:rsidP="00DC49CF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yte4</w:t>
            </w:r>
          </w:p>
        </w:tc>
        <w:tc>
          <w:tcPr>
            <w:tcW w:w="1418" w:type="dxa"/>
            <w:shd w:val="clear" w:color="auto" w:fill="auto"/>
          </w:tcPr>
          <w:p w:rsidR="008E537A" w:rsidRDefault="008E537A" w:rsidP="00DC49CF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yte5</w:t>
            </w:r>
          </w:p>
        </w:tc>
        <w:tc>
          <w:tcPr>
            <w:tcW w:w="1559" w:type="dxa"/>
            <w:shd w:val="clear" w:color="auto" w:fill="auto"/>
          </w:tcPr>
          <w:p w:rsidR="008E537A" w:rsidRDefault="008E537A" w:rsidP="00DC49CF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yte6</w:t>
            </w:r>
          </w:p>
        </w:tc>
        <w:tc>
          <w:tcPr>
            <w:tcW w:w="1984" w:type="dxa"/>
            <w:shd w:val="clear" w:color="auto" w:fill="auto"/>
          </w:tcPr>
          <w:p w:rsidR="008E537A" w:rsidRDefault="008E537A" w:rsidP="00DC49CF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yte7</w:t>
            </w:r>
          </w:p>
        </w:tc>
      </w:tr>
      <w:tr w:rsidR="008E537A" w:rsidTr="00E13D1A">
        <w:trPr>
          <w:jc w:val="center"/>
        </w:trPr>
        <w:tc>
          <w:tcPr>
            <w:tcW w:w="1134" w:type="dxa"/>
            <w:shd w:val="clear" w:color="auto" w:fill="auto"/>
          </w:tcPr>
          <w:p w:rsidR="008E537A" w:rsidRDefault="008E537A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模块表示</w:t>
            </w:r>
          </w:p>
        </w:tc>
        <w:tc>
          <w:tcPr>
            <w:tcW w:w="1559" w:type="dxa"/>
            <w:shd w:val="clear" w:color="auto" w:fill="auto"/>
          </w:tcPr>
          <w:p w:rsidR="008E537A" w:rsidRDefault="008E537A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指令标示</w:t>
            </w:r>
          </w:p>
        </w:tc>
        <w:tc>
          <w:tcPr>
            <w:tcW w:w="1559" w:type="dxa"/>
            <w:shd w:val="clear" w:color="auto" w:fill="auto"/>
          </w:tcPr>
          <w:p w:rsidR="008E537A" w:rsidRDefault="008E537A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8E537A" w:rsidRDefault="008E537A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:rsidR="008E537A" w:rsidRDefault="008E537A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:rsidR="008E537A" w:rsidRDefault="008E537A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  <w:shd w:val="clear" w:color="auto" w:fill="auto"/>
          </w:tcPr>
          <w:p w:rsidR="008E537A" w:rsidRDefault="008E537A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5</w:t>
            </w:r>
          </w:p>
        </w:tc>
      </w:tr>
      <w:tr w:rsidR="008E537A" w:rsidTr="00E13D1A">
        <w:trPr>
          <w:jc w:val="center"/>
        </w:trPr>
        <w:tc>
          <w:tcPr>
            <w:tcW w:w="1134" w:type="dxa"/>
            <w:shd w:val="clear" w:color="auto" w:fill="auto"/>
          </w:tcPr>
          <w:p w:rsidR="008E537A" w:rsidRDefault="008E537A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：无效的指令</w:t>
            </w:r>
          </w:p>
        </w:tc>
        <w:tc>
          <w:tcPr>
            <w:tcW w:w="1559" w:type="dxa"/>
            <w:shd w:val="clear" w:color="auto" w:fill="auto"/>
          </w:tcPr>
          <w:p w:rsidR="008E537A" w:rsidRDefault="008E537A" w:rsidP="00DC49CF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8E537A" w:rsidRDefault="008E537A" w:rsidP="00DC49CF">
            <w:pPr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8E537A" w:rsidRDefault="008E537A" w:rsidP="00DC49CF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8E537A" w:rsidRDefault="008E537A" w:rsidP="00DC49CF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8E537A" w:rsidRDefault="008E537A" w:rsidP="00DC49CF">
            <w:pPr>
              <w:spacing w:line="360" w:lineRule="auto"/>
              <w:jc w:val="center"/>
            </w:pPr>
          </w:p>
        </w:tc>
        <w:tc>
          <w:tcPr>
            <w:tcW w:w="1984" w:type="dxa"/>
            <w:shd w:val="clear" w:color="auto" w:fill="auto"/>
          </w:tcPr>
          <w:p w:rsidR="008E537A" w:rsidRDefault="008E537A" w:rsidP="00DC49CF">
            <w:pPr>
              <w:spacing w:line="360" w:lineRule="auto"/>
              <w:jc w:val="center"/>
            </w:pPr>
          </w:p>
        </w:tc>
      </w:tr>
      <w:tr w:rsidR="00A31005" w:rsidTr="00E13D1A">
        <w:trPr>
          <w:jc w:val="center"/>
        </w:trPr>
        <w:tc>
          <w:tcPr>
            <w:tcW w:w="1134" w:type="dxa"/>
            <w:shd w:val="clear" w:color="auto" w:fill="auto"/>
          </w:tcPr>
          <w:p w:rsidR="00A31005" w:rsidRDefault="00A31005" w:rsidP="00E523DF">
            <w:pPr>
              <w:spacing w:line="360" w:lineRule="auto"/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错误</w:t>
            </w:r>
          </w:p>
        </w:tc>
        <w:tc>
          <w:tcPr>
            <w:tcW w:w="1559" w:type="dxa"/>
            <w:shd w:val="clear" w:color="auto" w:fill="auto"/>
          </w:tcPr>
          <w:p w:rsidR="00A31005" w:rsidRDefault="00D147A3" w:rsidP="00E523DF">
            <w:pPr>
              <w:spacing w:line="360" w:lineRule="auto"/>
            </w:pPr>
            <w:r>
              <w:rPr>
                <w:rFonts w:hint="eastAsia"/>
              </w:rPr>
              <w:t>0x01: Task Waring</w:t>
            </w:r>
            <w:r>
              <w:rPr>
                <w:rFonts w:hint="eastAsia"/>
              </w:rPr>
              <w:t>，忽略处理</w:t>
            </w:r>
          </w:p>
          <w:p w:rsidR="00D147A3" w:rsidRDefault="00D147A3" w:rsidP="00E523DF">
            <w:pPr>
              <w:spacing w:line="360" w:lineRule="auto"/>
            </w:pPr>
            <w:r>
              <w:rPr>
                <w:rFonts w:hint="eastAsia"/>
              </w:rPr>
              <w:t>0x02: Task E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ror</w:t>
            </w:r>
            <w:r>
              <w:rPr>
                <w:rFonts w:hint="eastAsia"/>
              </w:rPr>
              <w:t>，流程停止</w:t>
            </w:r>
          </w:p>
          <w:p w:rsidR="00D147A3" w:rsidRDefault="00D147A3" w:rsidP="00E523DF">
            <w:pPr>
              <w:spacing w:line="360" w:lineRule="auto"/>
            </w:pPr>
          </w:p>
        </w:tc>
        <w:tc>
          <w:tcPr>
            <w:tcW w:w="1559" w:type="dxa"/>
            <w:shd w:val="clear" w:color="auto" w:fill="auto"/>
          </w:tcPr>
          <w:p w:rsidR="00A31005" w:rsidRDefault="00A31005" w:rsidP="00DC49CF">
            <w:pPr>
              <w:spacing w:line="360" w:lineRule="auto"/>
            </w:pPr>
            <w:r>
              <w:rPr>
                <w:rFonts w:hint="eastAsia"/>
              </w:rPr>
              <w:t xml:space="preserve">bit0:3  </w:t>
            </w:r>
            <w:r>
              <w:rPr>
                <w:rFonts w:hint="eastAsia"/>
              </w:rPr>
              <w:t>板号</w:t>
            </w:r>
          </w:p>
          <w:p w:rsidR="00A31005" w:rsidRDefault="00A31005" w:rsidP="00DC49CF">
            <w:pPr>
              <w:spacing w:line="360" w:lineRule="auto"/>
            </w:pPr>
          </w:p>
          <w:p w:rsidR="00A31005" w:rsidRDefault="00A31005" w:rsidP="00DC49CF">
            <w:pPr>
              <w:spacing w:line="360" w:lineRule="auto"/>
            </w:pPr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号板</w:t>
            </w:r>
          </w:p>
          <w:p w:rsidR="00A31005" w:rsidRDefault="00A31005" w:rsidP="00DC49CF">
            <w:pPr>
              <w:spacing w:line="360" w:lineRule="auto"/>
            </w:pPr>
            <w:r>
              <w:rPr>
                <w:rFonts w:hint="eastAsia"/>
              </w:rPr>
              <w:t>0010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号板</w:t>
            </w:r>
          </w:p>
          <w:p w:rsidR="00A31005" w:rsidRDefault="00A31005" w:rsidP="00DC49CF">
            <w:pPr>
              <w:spacing w:line="360" w:lineRule="auto"/>
            </w:pPr>
            <w:r>
              <w:rPr>
                <w:rFonts w:hint="eastAsia"/>
              </w:rPr>
              <w:t>0011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号板</w:t>
            </w:r>
          </w:p>
          <w:p w:rsidR="00A31005" w:rsidRDefault="00A31005" w:rsidP="00DC49CF">
            <w:pPr>
              <w:spacing w:line="360" w:lineRule="auto"/>
            </w:pPr>
            <w:r w:rsidRPr="00B12D63">
              <w:t>bit4:7</w:t>
            </w:r>
          </w:p>
          <w:p w:rsidR="00A31005" w:rsidRDefault="00A31005" w:rsidP="00DC49CF">
            <w:pPr>
              <w:spacing w:line="360" w:lineRule="auto"/>
            </w:pPr>
            <w:r>
              <w:rPr>
                <w:rFonts w:hint="eastAsia"/>
              </w:rPr>
              <w:t>任务号</w:t>
            </w:r>
          </w:p>
          <w:p w:rsidR="00A31005" w:rsidRDefault="00A31005" w:rsidP="00DC49CF">
            <w:pPr>
              <w:spacing w:line="360" w:lineRule="auto"/>
            </w:pPr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task</w:t>
            </w:r>
          </w:p>
          <w:p w:rsidR="00A31005" w:rsidRDefault="00A31005" w:rsidP="00DC49CF">
            <w:pPr>
              <w:spacing w:line="360" w:lineRule="auto"/>
            </w:pPr>
            <w:r>
              <w:rPr>
                <w:rFonts w:hint="eastAsia"/>
              </w:rPr>
              <w:t>0010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task</w:t>
            </w:r>
          </w:p>
          <w:p w:rsidR="00A31005" w:rsidRDefault="00A31005" w:rsidP="00DC49CF">
            <w:pPr>
              <w:spacing w:line="360" w:lineRule="auto"/>
            </w:pPr>
            <w:r>
              <w:t>…</w:t>
            </w:r>
          </w:p>
          <w:p w:rsidR="00A31005" w:rsidRDefault="00A31005" w:rsidP="00DC49CF">
            <w:pPr>
              <w:spacing w:line="360" w:lineRule="auto"/>
            </w:pPr>
            <w:r>
              <w:rPr>
                <w:rFonts w:hint="eastAsia"/>
              </w:rPr>
              <w:t>1111:15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task</w:t>
            </w:r>
          </w:p>
        </w:tc>
        <w:tc>
          <w:tcPr>
            <w:tcW w:w="1134" w:type="dxa"/>
            <w:shd w:val="clear" w:color="auto" w:fill="auto"/>
          </w:tcPr>
          <w:p w:rsidR="00A31005" w:rsidRDefault="00A31005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8bit</w:t>
            </w:r>
            <w:r>
              <w:rPr>
                <w:rFonts w:hint="eastAsia"/>
              </w:rPr>
              <w:t>错误码</w:t>
            </w:r>
          </w:p>
          <w:p w:rsidR="00CA304D" w:rsidRPr="00125D02" w:rsidRDefault="00C94004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 w:rsidR="00CA304D">
              <w:rPr>
                <w:rFonts w:hint="eastAsia"/>
              </w:rPr>
              <w:t>~255</w:t>
            </w:r>
          </w:p>
        </w:tc>
        <w:tc>
          <w:tcPr>
            <w:tcW w:w="1418" w:type="dxa"/>
            <w:shd w:val="clear" w:color="auto" w:fill="auto"/>
          </w:tcPr>
          <w:p w:rsidR="00A31005" w:rsidRDefault="00A31005" w:rsidP="00DC49CF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A31005" w:rsidRDefault="00A31005" w:rsidP="00DC49CF">
            <w:pPr>
              <w:spacing w:line="360" w:lineRule="auto"/>
              <w:jc w:val="center"/>
            </w:pPr>
          </w:p>
        </w:tc>
        <w:tc>
          <w:tcPr>
            <w:tcW w:w="1984" w:type="dxa"/>
            <w:shd w:val="clear" w:color="auto" w:fill="auto"/>
          </w:tcPr>
          <w:p w:rsidR="001D2B73" w:rsidRDefault="001D2B73" w:rsidP="00DC49CF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</w:t>
            </w:r>
            <w:r>
              <w:rPr>
                <w:rFonts w:hint="eastAsia"/>
                <w:b/>
                <w:color w:val="FF0000"/>
              </w:rPr>
              <w:t>it 1:0</w:t>
            </w:r>
          </w:p>
          <w:p w:rsidR="00A31005" w:rsidRPr="003C586A" w:rsidRDefault="003C586A" w:rsidP="00DC49CF">
            <w:pPr>
              <w:spacing w:line="360" w:lineRule="auto"/>
              <w:jc w:val="center"/>
              <w:rPr>
                <w:b/>
                <w:color w:val="FF0000"/>
              </w:rPr>
            </w:pPr>
            <w:r w:rsidRPr="003C586A">
              <w:rPr>
                <w:rFonts w:hint="eastAsia"/>
                <w:b/>
                <w:color w:val="FF0000"/>
              </w:rPr>
              <w:t>重传标示：</w:t>
            </w:r>
          </w:p>
          <w:p w:rsidR="003C586A" w:rsidRPr="00B714C7" w:rsidRDefault="003C586A" w:rsidP="003C586A">
            <w:pPr>
              <w:spacing w:line="360" w:lineRule="auto"/>
              <w:jc w:val="center"/>
              <w:rPr>
                <w:b/>
              </w:rPr>
            </w:pPr>
            <w:r w:rsidRPr="00B714C7">
              <w:rPr>
                <w:rFonts w:hint="eastAsia"/>
                <w:b/>
              </w:rPr>
              <w:t>重传加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（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2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3</w:t>
            </w:r>
            <w:r w:rsidRPr="00B714C7">
              <w:rPr>
                <w:rFonts w:hint="eastAsia"/>
                <w:b/>
              </w:rPr>
              <w:t>）</w:t>
            </w:r>
          </w:p>
          <w:p w:rsidR="003C586A" w:rsidRDefault="003C586A" w:rsidP="003C586A">
            <w:pPr>
              <w:spacing w:line="360" w:lineRule="auto"/>
              <w:jc w:val="center"/>
            </w:pPr>
            <w:r w:rsidRPr="00B714C7">
              <w:rPr>
                <w:rFonts w:hint="eastAsia"/>
                <w:b/>
              </w:rPr>
              <w:t>Fn</w:t>
            </w:r>
            <w:r w:rsidRPr="00B714C7">
              <w:rPr>
                <w:rFonts w:hint="eastAsia"/>
                <w:b/>
              </w:rPr>
              <w:t>不加</w:t>
            </w:r>
          </w:p>
        </w:tc>
      </w:tr>
    </w:tbl>
    <w:p w:rsidR="008E537A" w:rsidRPr="008E537A" w:rsidRDefault="008E537A" w:rsidP="008E537A">
      <w:pPr>
        <w:spacing w:line="360" w:lineRule="auto"/>
        <w:ind w:firstLineChars="200" w:firstLine="420"/>
        <w:jc w:val="left"/>
      </w:pPr>
    </w:p>
    <w:tbl>
      <w:tblPr>
        <w:tblW w:w="15451" w:type="dxa"/>
        <w:tblInd w:w="-1168" w:type="dxa"/>
        <w:tblLayout w:type="fixed"/>
        <w:tblLook w:val="04A0" w:firstRow="1" w:lastRow="0" w:firstColumn="1" w:lastColumn="0" w:noHBand="0" w:noVBand="1"/>
        <w:tblPrChange w:id="216" w:author="baitangshui" w:date="2013-08-26T20:38:00Z">
          <w:tblPr>
            <w:tblW w:w="13467" w:type="dxa"/>
            <w:tblInd w:w="-1168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76"/>
        <w:gridCol w:w="993"/>
        <w:gridCol w:w="708"/>
        <w:gridCol w:w="1134"/>
        <w:gridCol w:w="11340"/>
        <w:tblGridChange w:id="217">
          <w:tblGrid>
            <w:gridCol w:w="1276"/>
            <w:gridCol w:w="993"/>
            <w:gridCol w:w="708"/>
            <w:gridCol w:w="1134"/>
            <w:gridCol w:w="9356"/>
          </w:tblGrid>
        </w:tblGridChange>
      </w:tblGrid>
      <w:tr w:rsidR="00332CC5" w:rsidTr="00332CC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218" w:author="baitangshui" w:date="2013-08-26T20:38:00Z"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:rsidR="00521494" w:rsidRDefault="00521494" w:rsidP="00332CC5">
            <w:pPr>
              <w:spacing w:line="360" w:lineRule="auto"/>
            </w:pPr>
            <w:r>
              <w:rPr>
                <w:rFonts w:hint="eastAsia"/>
              </w:rPr>
              <w:t>指令描述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219" w:author="baitangshui" w:date="2013-08-26T20:38:00Z">
              <w:tcPr>
                <w:tcW w:w="99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:rsidR="00521494" w:rsidRPr="000C0E87" w:rsidRDefault="00521494" w:rsidP="00125D02">
            <w:pPr>
              <w:spacing w:line="360" w:lineRule="auto"/>
              <w:rPr>
                <w:b/>
              </w:rPr>
            </w:pPr>
            <w:r w:rsidRPr="000C0E87">
              <w:rPr>
                <w:rFonts w:hint="eastAsia"/>
                <w:b/>
              </w:rPr>
              <w:t>主节点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220" w:author="baitangshui" w:date="2013-08-26T20:38:00Z">
              <w:tcPr>
                <w:tcW w:w="70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:rsidR="00521494" w:rsidRDefault="00521494" w:rsidP="00FE0344">
            <w:pPr>
              <w:spacing w:line="360" w:lineRule="auto"/>
            </w:pPr>
            <w:r>
              <w:rPr>
                <w:rFonts w:hint="eastAsia"/>
              </w:rPr>
              <w:t>方向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221" w:author="baitangshui" w:date="2013-08-26T20:38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:rsidR="00521494" w:rsidRDefault="00521494" w:rsidP="00FE0344">
            <w:pPr>
              <w:spacing w:line="360" w:lineRule="auto"/>
            </w:pPr>
            <w:r>
              <w:rPr>
                <w:rFonts w:hint="eastAsia"/>
              </w:rPr>
              <w:t>从节点号</w:t>
            </w:r>
          </w:p>
        </w:tc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222" w:author="baitangshui" w:date="2013-08-26T20:38:00Z">
              <w:tcPr>
                <w:tcW w:w="93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:rsidR="00521494" w:rsidRDefault="00521494" w:rsidP="00D952B4">
            <w:pPr>
              <w:spacing w:line="360" w:lineRule="auto"/>
              <w:jc w:val="center"/>
            </w:pPr>
            <w:r>
              <w:rPr>
                <w:rFonts w:hint="eastAsia"/>
              </w:rPr>
              <w:t>参数意义</w:t>
            </w:r>
          </w:p>
        </w:tc>
      </w:tr>
    </w:tbl>
    <w:p w:rsidR="00B301E2" w:rsidRPr="00B301E2" w:rsidRDefault="00B301E2" w:rsidP="00125D02">
      <w:pPr>
        <w:rPr>
          <w:smallCaps/>
          <w:vanish/>
          <w:sz w:val="20"/>
          <w:szCs w:val="20"/>
        </w:rPr>
      </w:pPr>
    </w:p>
    <w:tbl>
      <w:tblPr>
        <w:tblW w:w="15451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223" w:author="baitangshui" w:date="2013-08-26T20:39:00Z">
          <w:tblPr>
            <w:tblW w:w="15404" w:type="dxa"/>
            <w:tblInd w:w="-116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74"/>
        <w:gridCol w:w="991"/>
        <w:gridCol w:w="708"/>
        <w:gridCol w:w="1134"/>
        <w:gridCol w:w="995"/>
        <w:gridCol w:w="427"/>
        <w:gridCol w:w="711"/>
        <w:gridCol w:w="565"/>
        <w:gridCol w:w="994"/>
        <w:gridCol w:w="565"/>
        <w:gridCol w:w="993"/>
        <w:gridCol w:w="566"/>
        <w:gridCol w:w="568"/>
        <w:gridCol w:w="424"/>
        <w:gridCol w:w="994"/>
        <w:gridCol w:w="282"/>
        <w:gridCol w:w="1276"/>
        <w:gridCol w:w="283"/>
        <w:gridCol w:w="1701"/>
        <w:tblGridChange w:id="224">
          <w:tblGrid>
            <w:gridCol w:w="1274"/>
            <w:gridCol w:w="991"/>
            <w:gridCol w:w="708"/>
            <w:gridCol w:w="1134"/>
            <w:gridCol w:w="1422"/>
            <w:gridCol w:w="1276"/>
            <w:gridCol w:w="1371"/>
            <w:gridCol w:w="188"/>
            <w:gridCol w:w="1083"/>
            <w:gridCol w:w="476"/>
            <w:gridCol w:w="515"/>
            <w:gridCol w:w="477"/>
            <w:gridCol w:w="231"/>
            <w:gridCol w:w="1045"/>
            <w:gridCol w:w="89"/>
            <w:gridCol w:w="995"/>
            <w:gridCol w:w="475"/>
            <w:gridCol w:w="663"/>
            <w:gridCol w:w="1038"/>
            <w:gridCol w:w="522"/>
            <w:gridCol w:w="1559"/>
            <w:gridCol w:w="1134"/>
            <w:gridCol w:w="1134"/>
            <w:gridCol w:w="1276"/>
            <w:gridCol w:w="567"/>
          </w:tblGrid>
        </w:tblGridChange>
      </w:tblGrid>
      <w:tr w:rsidR="00332CC5" w:rsidTr="00FE0344">
        <w:trPr>
          <w:trPrChange w:id="225" w:author="baitangshui" w:date="2013-08-26T20:39:00Z">
            <w:trPr>
              <w:gridBefore w:val="7"/>
              <w:wAfter w:w="1937" w:type="dxa"/>
            </w:trPr>
          </w:trPrChange>
        </w:trPr>
        <w:tc>
          <w:tcPr>
            <w:tcW w:w="1274" w:type="dxa"/>
            <w:tcBorders>
              <w:bottom w:val="single" w:sz="18" w:space="0" w:color="auto"/>
            </w:tcBorders>
            <w:shd w:val="clear" w:color="auto" w:fill="auto"/>
            <w:tcPrChange w:id="226" w:author="baitangshui" w:date="2013-08-26T20:39:00Z">
              <w:tcPr>
                <w:tcW w:w="1271" w:type="dxa"/>
                <w:gridSpan w:val="2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332CC5" w:rsidRDefault="00332CC5" w:rsidP="00125D02">
            <w:pPr>
              <w:spacing w:line="360" w:lineRule="auto"/>
            </w:pPr>
          </w:p>
        </w:tc>
        <w:tc>
          <w:tcPr>
            <w:tcW w:w="991" w:type="dxa"/>
            <w:tcBorders>
              <w:bottom w:val="single" w:sz="18" w:space="0" w:color="auto"/>
            </w:tcBorders>
            <w:shd w:val="clear" w:color="auto" w:fill="auto"/>
            <w:tcPrChange w:id="227" w:author="baitangshui" w:date="2013-08-26T20:39:00Z">
              <w:tcPr>
                <w:tcW w:w="991" w:type="dxa"/>
                <w:gridSpan w:val="2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332CC5" w:rsidRDefault="00332CC5" w:rsidP="00FE0344">
            <w:pPr>
              <w:spacing w:line="360" w:lineRule="auto"/>
            </w:pPr>
          </w:p>
        </w:tc>
        <w:tc>
          <w:tcPr>
            <w:tcW w:w="708" w:type="dxa"/>
            <w:tcBorders>
              <w:bottom w:val="single" w:sz="18" w:space="0" w:color="auto"/>
            </w:tcBorders>
            <w:shd w:val="clear" w:color="auto" w:fill="auto"/>
            <w:tcPrChange w:id="228" w:author="baitangshui" w:date="2013-08-26T20:39:00Z">
              <w:tcPr>
                <w:tcW w:w="708" w:type="dxa"/>
                <w:gridSpan w:val="2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332CC5" w:rsidRDefault="00332CC5" w:rsidP="00FE0344">
            <w:pPr>
              <w:spacing w:line="360" w:lineRule="auto"/>
            </w:pPr>
          </w:p>
        </w:tc>
        <w:tc>
          <w:tcPr>
            <w:tcW w:w="1134" w:type="dxa"/>
            <w:tcBorders>
              <w:bottom w:val="single" w:sz="18" w:space="0" w:color="auto"/>
            </w:tcBorders>
            <w:shd w:val="clear" w:color="auto" w:fill="auto"/>
            <w:tcPrChange w:id="229" w:author="baitangshui" w:date="2013-08-26T20:39:00Z">
              <w:tcPr>
                <w:tcW w:w="1134" w:type="dxa"/>
                <w:gridSpan w:val="2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332CC5" w:rsidRPr="00B301E2" w:rsidRDefault="00332CC5" w:rsidP="00FE0344">
            <w:pPr>
              <w:spacing w:line="360" w:lineRule="auto"/>
              <w:rPr>
                <w:b/>
              </w:rPr>
            </w:pPr>
          </w:p>
        </w:tc>
        <w:tc>
          <w:tcPr>
            <w:tcW w:w="995" w:type="dxa"/>
            <w:tcBorders>
              <w:bottom w:val="single" w:sz="18" w:space="0" w:color="auto"/>
            </w:tcBorders>
            <w:shd w:val="clear" w:color="auto" w:fill="auto"/>
            <w:tcPrChange w:id="230" w:author="baitangshui" w:date="2013-08-26T20:39:00Z">
              <w:tcPr>
                <w:tcW w:w="995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332CC5" w:rsidRDefault="00332CC5" w:rsidP="00332CC5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</w:t>
            </w:r>
            <w:r w:rsidR="00F86A7F">
              <w:rPr>
                <w:rFonts w:hint="eastAsia"/>
              </w:rPr>
              <w:t>0</w:t>
            </w:r>
          </w:p>
        </w:tc>
        <w:tc>
          <w:tcPr>
            <w:tcW w:w="1138" w:type="dxa"/>
            <w:gridSpan w:val="2"/>
            <w:tcBorders>
              <w:bottom w:val="single" w:sz="18" w:space="0" w:color="auto"/>
            </w:tcBorders>
            <w:shd w:val="clear" w:color="auto" w:fill="auto"/>
            <w:tcPrChange w:id="231" w:author="baitangshui" w:date="2013-08-26T20:39:00Z">
              <w:tcPr>
                <w:tcW w:w="1138" w:type="dxa"/>
                <w:gridSpan w:val="2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332CC5" w:rsidRDefault="00332CC5" w:rsidP="00125D02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</w:t>
            </w:r>
            <w:r w:rsidR="00F86A7F">
              <w:rPr>
                <w:rFonts w:hint="eastAsia"/>
              </w:rPr>
              <w:t>1</w:t>
            </w:r>
          </w:p>
        </w:tc>
        <w:tc>
          <w:tcPr>
            <w:tcW w:w="1559" w:type="dxa"/>
            <w:gridSpan w:val="2"/>
            <w:tcBorders>
              <w:bottom w:val="single" w:sz="18" w:space="0" w:color="auto"/>
            </w:tcBorders>
            <w:shd w:val="clear" w:color="auto" w:fill="auto"/>
            <w:tcPrChange w:id="232" w:author="baitangshui" w:date="2013-08-26T20:39:00Z">
              <w:tcPr>
                <w:tcW w:w="1560" w:type="dxa"/>
                <w:gridSpan w:val="2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332CC5" w:rsidRDefault="00332CC5" w:rsidP="00FE0344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</w:t>
            </w:r>
            <w:r w:rsidR="00F86A7F">
              <w:rPr>
                <w:rFonts w:hint="eastAsia"/>
              </w:rPr>
              <w:t>2</w:t>
            </w:r>
          </w:p>
        </w:tc>
        <w:tc>
          <w:tcPr>
            <w:tcW w:w="1558" w:type="dxa"/>
            <w:gridSpan w:val="2"/>
            <w:tcBorders>
              <w:bottom w:val="single" w:sz="18" w:space="0" w:color="auto"/>
            </w:tcBorders>
            <w:shd w:val="clear" w:color="auto" w:fill="auto"/>
            <w:tcPrChange w:id="233" w:author="baitangshui" w:date="2013-08-26T20:39:00Z">
              <w:tcPr>
                <w:tcW w:w="1559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332CC5" w:rsidRDefault="00332CC5" w:rsidP="00FE0344">
            <w:pPr>
              <w:spacing w:line="360" w:lineRule="auto"/>
              <w:jc w:val="center"/>
            </w:pPr>
            <w:r>
              <w:t>B</w:t>
            </w:r>
            <w:r w:rsidR="00F86A7F">
              <w:rPr>
                <w:rFonts w:hint="eastAsia"/>
              </w:rPr>
              <w:t>yte3</w:t>
            </w:r>
          </w:p>
        </w:tc>
        <w:tc>
          <w:tcPr>
            <w:tcW w:w="1134" w:type="dxa"/>
            <w:gridSpan w:val="2"/>
            <w:tcBorders>
              <w:bottom w:val="single" w:sz="18" w:space="0" w:color="auto"/>
            </w:tcBorders>
            <w:shd w:val="clear" w:color="auto" w:fill="auto"/>
            <w:tcPrChange w:id="234" w:author="baitangshui" w:date="2013-08-26T20:39:00Z">
              <w:tcPr>
                <w:tcW w:w="1134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332CC5" w:rsidRDefault="00332CC5" w:rsidP="00FE0344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</w:t>
            </w:r>
            <w:r w:rsidR="00F86A7F">
              <w:rPr>
                <w:rFonts w:hint="eastAsia"/>
              </w:rPr>
              <w:t>4</w:t>
            </w:r>
          </w:p>
        </w:tc>
        <w:tc>
          <w:tcPr>
            <w:tcW w:w="1418" w:type="dxa"/>
            <w:gridSpan w:val="2"/>
            <w:tcBorders>
              <w:bottom w:val="single" w:sz="18" w:space="0" w:color="auto"/>
            </w:tcBorders>
            <w:shd w:val="clear" w:color="auto" w:fill="auto"/>
            <w:tcPrChange w:id="235" w:author="baitangshui" w:date="2013-08-26T20:39:00Z">
              <w:tcPr>
                <w:tcW w:w="1134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332CC5" w:rsidRDefault="00332CC5" w:rsidP="00FE0344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</w:t>
            </w:r>
            <w:r w:rsidR="00F86A7F">
              <w:rPr>
                <w:rFonts w:hint="eastAsia"/>
              </w:rPr>
              <w:t>5</w:t>
            </w:r>
          </w:p>
        </w:tc>
        <w:tc>
          <w:tcPr>
            <w:tcW w:w="1558" w:type="dxa"/>
            <w:gridSpan w:val="2"/>
            <w:tcBorders>
              <w:bottom w:val="single" w:sz="18" w:space="0" w:color="auto"/>
            </w:tcBorders>
            <w:shd w:val="clear" w:color="auto" w:fill="auto"/>
            <w:tcPrChange w:id="236" w:author="baitangshui" w:date="2013-08-26T20:39:00Z">
              <w:tcPr>
                <w:tcW w:w="1276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332CC5" w:rsidRDefault="00332CC5" w:rsidP="00FE0344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</w:t>
            </w:r>
            <w:r w:rsidR="00F86A7F">
              <w:rPr>
                <w:rFonts w:hint="eastAsia"/>
              </w:rPr>
              <w:t>6</w:t>
            </w:r>
          </w:p>
        </w:tc>
        <w:tc>
          <w:tcPr>
            <w:tcW w:w="1984" w:type="dxa"/>
            <w:gridSpan w:val="2"/>
            <w:tcBorders>
              <w:bottom w:val="single" w:sz="18" w:space="0" w:color="auto"/>
            </w:tcBorders>
            <w:shd w:val="clear" w:color="auto" w:fill="auto"/>
            <w:tcPrChange w:id="237" w:author="baitangshui" w:date="2013-08-26T20:39:00Z">
              <w:tcPr>
                <w:tcW w:w="567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332CC5" w:rsidRDefault="00332CC5" w:rsidP="00D952B4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</w:t>
            </w:r>
            <w:r w:rsidR="00F86A7F">
              <w:rPr>
                <w:rFonts w:hint="eastAsia"/>
              </w:rPr>
              <w:t>7</w:t>
            </w:r>
          </w:p>
        </w:tc>
      </w:tr>
      <w:tr w:rsidR="00332CC5" w:rsidTr="00332CC5">
        <w:trPr>
          <w:trPrChange w:id="238" w:author="baitangshui" w:date="2013-08-26T20:38:00Z">
            <w:trPr>
              <w:gridBefore w:val="7"/>
              <w:wAfter w:w="1937" w:type="dxa"/>
            </w:trPr>
          </w:trPrChange>
        </w:trPr>
        <w:tc>
          <w:tcPr>
            <w:tcW w:w="15451" w:type="dxa"/>
            <w:gridSpan w:val="19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tcPrChange w:id="239" w:author="baitangshui" w:date="2013-08-26T20:38:00Z">
              <w:tcPr>
                <w:tcW w:w="13467" w:type="dxa"/>
                <w:gridSpan w:val="18"/>
                <w:tcBorders>
                  <w:top w:val="single" w:sz="18" w:space="0" w:color="auto"/>
                  <w:left w:val="single" w:sz="18" w:space="0" w:color="auto"/>
                  <w:bottom w:val="single" w:sz="6" w:space="0" w:color="auto"/>
                  <w:right w:val="single" w:sz="18" w:space="0" w:color="auto"/>
                </w:tcBorders>
                <w:shd w:val="clear" w:color="auto" w:fill="auto"/>
              </w:tcPr>
            </w:tcPrChange>
          </w:tcPr>
          <w:p w:rsidR="00332CC5" w:rsidRPr="00B301E2" w:rsidRDefault="00332CC5" w:rsidP="00332CC5">
            <w:pPr>
              <w:spacing w:line="360" w:lineRule="auto"/>
              <w:rPr>
                <w:b/>
                <w:sz w:val="28"/>
                <w:szCs w:val="28"/>
              </w:rPr>
            </w:pPr>
            <w:r w:rsidRPr="00B301E2">
              <w:rPr>
                <w:rFonts w:hint="eastAsia"/>
                <w:b/>
                <w:sz w:val="28"/>
                <w:szCs w:val="28"/>
              </w:rPr>
              <w:t>主节点</w:t>
            </w:r>
            <w:r>
              <w:rPr>
                <w:rFonts w:hint="eastAsia"/>
                <w:b/>
                <w:sz w:val="28"/>
                <w:szCs w:val="28"/>
              </w:rPr>
              <w:t>（</w:t>
            </w:r>
            <w:r>
              <w:rPr>
                <w:rFonts w:hint="eastAsia"/>
                <w:b/>
                <w:sz w:val="28"/>
                <w:szCs w:val="28"/>
              </w:rPr>
              <w:t>ARM0</w:t>
            </w:r>
            <w:r>
              <w:rPr>
                <w:rFonts w:hint="eastAsia"/>
                <w:b/>
                <w:sz w:val="28"/>
                <w:szCs w:val="28"/>
              </w:rPr>
              <w:t>）</w:t>
            </w:r>
            <w:r w:rsidRPr="00B301E2">
              <w:rPr>
                <w:b/>
                <w:sz w:val="28"/>
                <w:szCs w:val="28"/>
              </w:rPr>
              <w:sym w:font="Wingdings" w:char="F0E7"/>
            </w:r>
            <w:r w:rsidRPr="00B301E2">
              <w:rPr>
                <w:b/>
                <w:sz w:val="28"/>
                <w:szCs w:val="28"/>
              </w:rPr>
              <w:sym w:font="Wingdings" w:char="F0E8"/>
            </w:r>
            <w:r w:rsidRPr="00B301E2">
              <w:rPr>
                <w:rFonts w:hint="eastAsia"/>
                <w:b/>
                <w:sz w:val="28"/>
                <w:szCs w:val="28"/>
              </w:rPr>
              <w:t>从节点</w:t>
            </w:r>
            <w:r>
              <w:rPr>
                <w:rFonts w:hint="eastAsia"/>
                <w:b/>
                <w:sz w:val="28"/>
                <w:szCs w:val="28"/>
              </w:rPr>
              <w:t>5</w:t>
            </w:r>
            <w:r>
              <w:rPr>
                <w:rFonts w:hint="eastAsia"/>
                <w:b/>
                <w:sz w:val="28"/>
                <w:szCs w:val="28"/>
              </w:rPr>
              <w:t>（</w:t>
            </w:r>
            <w:r>
              <w:rPr>
                <w:rFonts w:hint="eastAsia"/>
                <w:b/>
                <w:sz w:val="28"/>
                <w:szCs w:val="28"/>
              </w:rPr>
              <w:t>ARM1</w:t>
            </w:r>
            <w:r>
              <w:rPr>
                <w:rFonts w:hint="eastAsia"/>
                <w:b/>
                <w:sz w:val="28"/>
                <w:szCs w:val="28"/>
              </w:rPr>
              <w:t>）</w:t>
            </w:r>
          </w:p>
        </w:tc>
      </w:tr>
      <w:tr w:rsidR="00332CC5" w:rsidTr="00FE0344">
        <w:tc>
          <w:tcPr>
            <w:tcW w:w="12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Default="00332CC5" w:rsidP="00332CC5">
            <w:pPr>
              <w:spacing w:line="360" w:lineRule="auto"/>
            </w:pPr>
            <w:proofErr w:type="gramStart"/>
            <w:r>
              <w:rPr>
                <w:rFonts w:hint="eastAsia"/>
              </w:rPr>
              <w:t>泵设置</w:t>
            </w:r>
            <w:proofErr w:type="gramEnd"/>
            <w:r>
              <w:rPr>
                <w:rFonts w:hint="eastAsia"/>
              </w:rPr>
              <w:t>1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Default="00332CC5" w:rsidP="00332CC5">
            <w:pPr>
              <w:spacing w:line="360" w:lineRule="auto"/>
            </w:pPr>
            <w:r>
              <w:rPr>
                <w:rFonts w:hint="eastAsia"/>
              </w:rPr>
              <w:t>TPDO</w:t>
            </w:r>
            <w:r w:rsidR="00F1480F"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Pr="00B301E2" w:rsidRDefault="00332CC5" w:rsidP="00125D02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8"/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Default="00332CC5" w:rsidP="00332CC5">
            <w:pPr>
              <w:spacing w:line="360" w:lineRule="auto"/>
            </w:pPr>
            <w:r>
              <w:rPr>
                <w:rFonts w:hint="eastAsia"/>
              </w:rPr>
              <w:t>RPDO</w:t>
            </w:r>
            <w:r w:rsidR="00F1480F">
              <w:rPr>
                <w:rFonts w:hint="eastAsia"/>
              </w:rPr>
              <w:t>1</w:t>
            </w:r>
          </w:p>
        </w:tc>
        <w:tc>
          <w:tcPr>
            <w:tcW w:w="26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Default="00332CC5" w:rsidP="00332CC5">
            <w:pPr>
              <w:spacing w:line="360" w:lineRule="auto"/>
              <w:jc w:val="left"/>
            </w:pPr>
            <w:r>
              <w:rPr>
                <w:rFonts w:hint="eastAsia"/>
              </w:rPr>
              <w:t>Byte</w:t>
            </w:r>
            <w:r w:rsidR="008A3FA0">
              <w:rPr>
                <w:rFonts w:hint="eastAsia"/>
              </w:rPr>
              <w:t>1</w:t>
            </w:r>
            <w:r>
              <w:rPr>
                <w:rFonts w:hint="eastAsia"/>
              </w:rPr>
              <w:t>：采血泵限制速度高字节</w:t>
            </w:r>
          </w:p>
          <w:p w:rsidR="00332CC5" w:rsidRDefault="00332CC5" w:rsidP="00125D02">
            <w:pPr>
              <w:spacing w:line="360" w:lineRule="auto"/>
              <w:jc w:val="left"/>
            </w:pPr>
            <w:r>
              <w:rPr>
                <w:rFonts w:hint="eastAsia"/>
              </w:rPr>
              <w:t>Byte</w:t>
            </w:r>
            <w:r w:rsidR="008A3FA0">
              <w:rPr>
                <w:rFonts w:hint="eastAsia"/>
              </w:rPr>
              <w:t>0</w:t>
            </w:r>
            <w:r>
              <w:rPr>
                <w:rFonts w:hint="eastAsia"/>
              </w:rPr>
              <w:t>：采血泵限制速度低字节</w:t>
            </w: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高位</w:t>
            </w:r>
            <w:r>
              <w:rPr>
                <w:rFonts w:hint="eastAsia"/>
              </w:rPr>
              <w:t>*255+</w:t>
            </w:r>
            <w:r>
              <w:rPr>
                <w:rFonts w:hint="eastAsia"/>
              </w:rPr>
              <w:t>低位</w:t>
            </w:r>
            <w:r>
              <w:rPr>
                <w:rFonts w:hint="eastAsia"/>
              </w:rPr>
              <w:t>)/100</w:t>
            </w:r>
            <w:r>
              <w:rPr>
                <w:rFonts w:hint="eastAsia"/>
              </w:rPr>
              <w:t>为真实速度</w:t>
            </w: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单位：</w:t>
            </w:r>
            <w:r>
              <w:rPr>
                <w:rFonts w:hint="eastAsia"/>
              </w:rPr>
              <w:t>rpm/min</w:t>
            </w:r>
          </w:p>
          <w:p w:rsidR="00332CC5" w:rsidRDefault="00332CC5" w:rsidP="00FE0344">
            <w:pPr>
              <w:spacing w:line="360" w:lineRule="auto"/>
              <w:jc w:val="left"/>
              <w:rPr>
                <w:b/>
                <w:color w:val="FF0000"/>
              </w:rPr>
            </w:pPr>
            <w:r w:rsidRPr="00634352">
              <w:rPr>
                <w:rFonts w:hint="eastAsia"/>
                <w:b/>
                <w:color w:val="FF0000"/>
              </w:rPr>
              <w:t>精度：</w:t>
            </w:r>
            <w:r w:rsidRPr="00634352">
              <w:rPr>
                <w:rFonts w:hint="eastAsia"/>
                <w:b/>
                <w:color w:val="FF0000"/>
              </w:rPr>
              <w:t>0.01</w:t>
            </w:r>
          </w:p>
          <w:p w:rsidR="00332CC5" w:rsidRDefault="00332CC5" w:rsidP="00621509">
            <w:pPr>
              <w:spacing w:line="360" w:lineRule="auto"/>
              <w:jc w:val="left"/>
            </w:pPr>
          </w:p>
        </w:tc>
        <w:tc>
          <w:tcPr>
            <w:tcW w:w="31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Default="00332CC5" w:rsidP="00332CC5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Byte</w:t>
            </w:r>
            <w:r w:rsidR="008A3FA0"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泵限制速度高字节</w:t>
            </w:r>
          </w:p>
          <w:p w:rsidR="00332CC5" w:rsidRDefault="00332CC5" w:rsidP="00125D02">
            <w:pPr>
              <w:spacing w:line="360" w:lineRule="auto"/>
              <w:jc w:val="left"/>
            </w:pPr>
            <w:r>
              <w:rPr>
                <w:rFonts w:hint="eastAsia"/>
              </w:rPr>
              <w:t>Byte</w:t>
            </w:r>
            <w:r w:rsidR="008A3FA0"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泵限制速度低字节</w:t>
            </w: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高位</w:t>
            </w:r>
            <w:r>
              <w:rPr>
                <w:rFonts w:hint="eastAsia"/>
              </w:rPr>
              <w:t>*255+</w:t>
            </w:r>
            <w:r>
              <w:rPr>
                <w:rFonts w:hint="eastAsia"/>
              </w:rPr>
              <w:t>低位</w:t>
            </w:r>
            <w:r>
              <w:rPr>
                <w:rFonts w:hint="eastAsia"/>
              </w:rPr>
              <w:t>)/100</w:t>
            </w:r>
            <w:r>
              <w:rPr>
                <w:rFonts w:hint="eastAsia"/>
              </w:rPr>
              <w:t>为真实速度</w:t>
            </w: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rpm/min</w:t>
            </w: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精度：</w:t>
            </w:r>
            <w:r>
              <w:rPr>
                <w:rFonts w:hint="eastAsia"/>
              </w:rPr>
              <w:t>0.01</w:t>
            </w:r>
          </w:p>
          <w:p w:rsidR="00332CC5" w:rsidDel="00CF5E18" w:rsidRDefault="00332CC5" w:rsidP="00621509">
            <w:pPr>
              <w:spacing w:line="360" w:lineRule="auto"/>
              <w:jc w:val="left"/>
            </w:pPr>
          </w:p>
        </w:tc>
        <w:tc>
          <w:tcPr>
            <w:tcW w:w="22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Default="00332CC5" w:rsidP="00125D02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Byte</w:t>
            </w:r>
            <w:r w:rsidR="00EF63A0">
              <w:rPr>
                <w:rFonts w:hint="eastAsia"/>
              </w:rPr>
              <w:t>5</w:t>
            </w:r>
            <w:r>
              <w:rPr>
                <w:rFonts w:hint="eastAsia"/>
              </w:rPr>
              <w:t>：回输泵限制速度高字节</w:t>
            </w:r>
          </w:p>
          <w:p w:rsidR="00332CC5" w:rsidRDefault="00332CC5" w:rsidP="00332CC5">
            <w:pPr>
              <w:spacing w:line="360" w:lineRule="auto"/>
              <w:jc w:val="left"/>
            </w:pPr>
            <w:r>
              <w:rPr>
                <w:rFonts w:hint="eastAsia"/>
              </w:rPr>
              <w:t>Byte</w:t>
            </w:r>
            <w:r w:rsidR="00EF63A0">
              <w:rPr>
                <w:rFonts w:hint="eastAsia"/>
              </w:rPr>
              <w:t>4</w:t>
            </w:r>
            <w:r>
              <w:rPr>
                <w:rFonts w:hint="eastAsia"/>
              </w:rPr>
              <w:t>：回输泵限制速度低字节</w:t>
            </w:r>
          </w:p>
          <w:p w:rsidR="00332CC5" w:rsidRDefault="00332CC5" w:rsidP="00332CC5">
            <w:pPr>
              <w:spacing w:line="360" w:lineRule="auto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高位</w:t>
            </w:r>
            <w:r>
              <w:rPr>
                <w:rFonts w:hint="eastAsia"/>
              </w:rPr>
              <w:t>*255+</w:t>
            </w:r>
            <w:r>
              <w:rPr>
                <w:rFonts w:hint="eastAsia"/>
              </w:rPr>
              <w:t>低位</w:t>
            </w:r>
            <w:r>
              <w:rPr>
                <w:rFonts w:hint="eastAsia"/>
              </w:rPr>
              <w:t>)/100</w:t>
            </w:r>
            <w:r>
              <w:rPr>
                <w:rFonts w:hint="eastAsia"/>
              </w:rPr>
              <w:t>为真实速度</w:t>
            </w:r>
          </w:p>
          <w:p w:rsidR="00332CC5" w:rsidRDefault="00332CC5" w:rsidP="00125D02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单位：</w:t>
            </w:r>
            <w:r>
              <w:rPr>
                <w:rFonts w:hint="eastAsia"/>
              </w:rPr>
              <w:t>rpm/min</w:t>
            </w: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精度：</w:t>
            </w:r>
            <w:r>
              <w:rPr>
                <w:rFonts w:hint="eastAsia"/>
              </w:rPr>
              <w:t>0.01</w:t>
            </w:r>
          </w:p>
          <w:p w:rsidR="00332CC5" w:rsidRPr="0042732C" w:rsidRDefault="00332CC5" w:rsidP="00621509">
            <w:pPr>
              <w:spacing w:line="360" w:lineRule="auto"/>
              <w:jc w:val="left"/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Default="00332CC5" w:rsidP="00332CC5">
            <w:pPr>
              <w:spacing w:line="360" w:lineRule="auto"/>
            </w:pPr>
            <w:r>
              <w:lastRenderedPageBreak/>
              <w:t>B</w:t>
            </w:r>
            <w:r w:rsidR="00E924A5">
              <w:rPr>
                <w:rFonts w:hint="eastAsia"/>
              </w:rPr>
              <w:t>it</w:t>
            </w:r>
            <w:r w:rsidR="00FA145A">
              <w:rPr>
                <w:rFonts w:hint="eastAsia"/>
              </w:rPr>
              <w:t>7</w:t>
            </w:r>
            <w:r>
              <w:rPr>
                <w:rFonts w:hint="eastAsia"/>
              </w:rPr>
              <w:t>：预留</w:t>
            </w:r>
          </w:p>
          <w:p w:rsidR="00332CC5" w:rsidRDefault="00E924A5" w:rsidP="00125D02">
            <w:pPr>
              <w:spacing w:line="360" w:lineRule="auto"/>
            </w:pPr>
            <w:r>
              <w:rPr>
                <w:rFonts w:hint="eastAsia"/>
              </w:rPr>
              <w:t>Bit</w:t>
            </w:r>
            <w:r w:rsidR="00FA145A">
              <w:rPr>
                <w:rFonts w:hint="eastAsia"/>
              </w:rPr>
              <w:t>6</w:t>
            </w:r>
            <w:r w:rsidR="00332CC5">
              <w:rPr>
                <w:rFonts w:hint="eastAsia"/>
              </w:rPr>
              <w:t>：</w:t>
            </w:r>
          </w:p>
          <w:p w:rsidR="00332CC5" w:rsidRDefault="00332CC5" w:rsidP="00FE0344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：采血泵顺时针转</w:t>
            </w:r>
          </w:p>
          <w:p w:rsidR="00332CC5" w:rsidRDefault="00332CC5" w:rsidP="00FE0344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：采血泵逆时针转</w:t>
            </w:r>
          </w:p>
          <w:p w:rsidR="00332CC5" w:rsidRDefault="00332CC5" w:rsidP="00FE0344">
            <w:pPr>
              <w:spacing w:line="360" w:lineRule="auto"/>
            </w:pPr>
          </w:p>
          <w:p w:rsidR="00332CC5" w:rsidRDefault="00332CC5" w:rsidP="00FE0344">
            <w:pPr>
              <w:spacing w:line="360" w:lineRule="auto"/>
            </w:pPr>
            <w:r>
              <w:rPr>
                <w:rFonts w:hint="eastAsia"/>
              </w:rPr>
              <w:t>Bit5</w:t>
            </w:r>
            <w:r>
              <w:rPr>
                <w:rFonts w:hint="eastAsia"/>
              </w:rPr>
              <w:t>：预留</w:t>
            </w:r>
          </w:p>
          <w:p w:rsidR="00332CC5" w:rsidRDefault="00332CC5" w:rsidP="00FE0344">
            <w:pPr>
              <w:spacing w:line="360" w:lineRule="auto"/>
            </w:pPr>
            <w:r>
              <w:rPr>
                <w:rFonts w:hint="eastAsia"/>
              </w:rPr>
              <w:t>Bit4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泵</w:t>
            </w:r>
          </w:p>
          <w:p w:rsidR="00332CC5" w:rsidRDefault="00332CC5" w:rsidP="00FE0344">
            <w:pPr>
              <w:spacing w:line="360" w:lineRule="auto"/>
            </w:pPr>
          </w:p>
          <w:p w:rsidR="00332CC5" w:rsidRDefault="00332CC5" w:rsidP="00FE0344">
            <w:pPr>
              <w:spacing w:line="360" w:lineRule="auto"/>
            </w:pPr>
            <w:r>
              <w:rPr>
                <w:rFonts w:hint="eastAsia"/>
              </w:rPr>
              <w:t>Bit3</w:t>
            </w:r>
            <w:r>
              <w:rPr>
                <w:rFonts w:hint="eastAsia"/>
              </w:rPr>
              <w:t>：预留</w:t>
            </w:r>
          </w:p>
          <w:p w:rsidR="00332CC5" w:rsidRDefault="00332CC5" w:rsidP="00FE0344">
            <w:pPr>
              <w:spacing w:line="360" w:lineRule="auto"/>
            </w:pPr>
            <w:r>
              <w:rPr>
                <w:rFonts w:hint="eastAsia"/>
              </w:rPr>
              <w:t>Bit2</w:t>
            </w:r>
            <w:r>
              <w:rPr>
                <w:rFonts w:hint="eastAsia"/>
              </w:rPr>
              <w:t>：回输泵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332CC5" w:rsidRDefault="00332CC5" w:rsidP="00D952B4">
            <w:pPr>
              <w:spacing w:line="360" w:lineRule="auto"/>
            </w:pPr>
            <w:r>
              <w:rPr>
                <w:rFonts w:hint="eastAsia"/>
              </w:rPr>
              <w:lastRenderedPageBreak/>
              <w:t>Bit76</w:t>
            </w:r>
            <w:r>
              <w:rPr>
                <w:rFonts w:hint="eastAsia"/>
              </w:rPr>
              <w:t>：</w:t>
            </w:r>
          </w:p>
          <w:p w:rsidR="00332CC5" w:rsidRDefault="00332CC5" w:rsidP="00332CC5">
            <w:pPr>
              <w:spacing w:line="360" w:lineRule="auto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：采血泵开启计数</w:t>
            </w:r>
          </w:p>
          <w:p w:rsidR="00332CC5" w:rsidRDefault="00332CC5" w:rsidP="00332CC5">
            <w:pPr>
              <w:spacing w:line="360" w:lineRule="auto"/>
            </w:pP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：采血泵暂停计数</w:t>
            </w:r>
          </w:p>
          <w:p w:rsidR="00332CC5" w:rsidRDefault="00332CC5" w:rsidP="00125D02">
            <w:pPr>
              <w:spacing w:line="360" w:lineRule="auto"/>
            </w:pPr>
          </w:p>
          <w:p w:rsidR="00332CC5" w:rsidRDefault="00332CC5" w:rsidP="00FE0344">
            <w:pPr>
              <w:spacing w:line="360" w:lineRule="auto"/>
            </w:pPr>
            <w:r>
              <w:rPr>
                <w:rFonts w:hint="eastAsia"/>
              </w:rPr>
              <w:lastRenderedPageBreak/>
              <w:t>Bit54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泵</w:t>
            </w:r>
          </w:p>
          <w:p w:rsidR="00332CC5" w:rsidRDefault="00332CC5" w:rsidP="00FE0344">
            <w:pPr>
              <w:spacing w:line="360" w:lineRule="auto"/>
            </w:pPr>
          </w:p>
          <w:p w:rsidR="00332CC5" w:rsidRDefault="00332CC5" w:rsidP="00FE0344">
            <w:pPr>
              <w:spacing w:line="360" w:lineRule="auto"/>
            </w:pPr>
            <w:r>
              <w:rPr>
                <w:rFonts w:hint="eastAsia"/>
              </w:rPr>
              <w:t>Bit32</w:t>
            </w:r>
            <w:r>
              <w:rPr>
                <w:rFonts w:hint="eastAsia"/>
              </w:rPr>
              <w:t>：回输泵</w:t>
            </w:r>
          </w:p>
          <w:p w:rsidR="004C5CAA" w:rsidRDefault="004C5CAA" w:rsidP="00FE0344">
            <w:pPr>
              <w:spacing w:line="360" w:lineRule="auto"/>
            </w:pPr>
          </w:p>
          <w:p w:rsidR="004C5CAA" w:rsidRPr="00125D02" w:rsidRDefault="004C5CAA" w:rsidP="004C5CAA">
            <w:pPr>
              <w:spacing w:line="360" w:lineRule="auto"/>
            </w:pPr>
          </w:p>
        </w:tc>
      </w:tr>
      <w:tr w:rsidR="00332CC5" w:rsidTr="00FE0344">
        <w:tc>
          <w:tcPr>
            <w:tcW w:w="12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Default="00332CC5" w:rsidP="00125D02">
            <w:pPr>
              <w:spacing w:line="360" w:lineRule="auto"/>
            </w:pPr>
            <w:proofErr w:type="gramStart"/>
            <w:r>
              <w:rPr>
                <w:rFonts w:hint="eastAsia"/>
              </w:rPr>
              <w:lastRenderedPageBreak/>
              <w:t>泵状态</w:t>
            </w:r>
            <w:proofErr w:type="gramEnd"/>
            <w:r>
              <w:rPr>
                <w:rFonts w:hint="eastAsia"/>
              </w:rPr>
              <w:t>1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Default="00332CC5" w:rsidP="00FE0344">
            <w:pPr>
              <w:spacing w:line="360" w:lineRule="auto"/>
            </w:pPr>
            <w:r>
              <w:rPr>
                <w:rFonts w:hint="eastAsia"/>
              </w:rPr>
              <w:t>RPDO</w:t>
            </w:r>
            <w:r w:rsidR="00F1480F"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Pr="00B301E2" w:rsidRDefault="00332CC5" w:rsidP="00FE0344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7"/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Default="00332CC5" w:rsidP="00FE0344">
            <w:pPr>
              <w:spacing w:line="360" w:lineRule="auto"/>
            </w:pPr>
            <w:r>
              <w:rPr>
                <w:rFonts w:hint="eastAsia"/>
              </w:rPr>
              <w:t>TPDO</w:t>
            </w:r>
            <w:r w:rsidR="00F1480F">
              <w:rPr>
                <w:rFonts w:hint="eastAsia"/>
              </w:rPr>
              <w:t>1</w:t>
            </w:r>
          </w:p>
        </w:tc>
        <w:tc>
          <w:tcPr>
            <w:tcW w:w="26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Default="00B54868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Byte</w:t>
            </w:r>
            <w:r w:rsidR="00977F75">
              <w:rPr>
                <w:rFonts w:hint="eastAsia"/>
              </w:rPr>
              <w:t>1</w:t>
            </w:r>
            <w:r w:rsidR="00332CC5">
              <w:rPr>
                <w:rFonts w:hint="eastAsia"/>
              </w:rPr>
              <w:t>：采血泵当前速度高字节</w:t>
            </w:r>
          </w:p>
          <w:p w:rsidR="00332CC5" w:rsidRDefault="00B54868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Byte</w:t>
            </w:r>
            <w:r w:rsidR="00977F75">
              <w:rPr>
                <w:rFonts w:hint="eastAsia"/>
              </w:rPr>
              <w:t>0</w:t>
            </w:r>
            <w:r w:rsidR="00332CC5">
              <w:rPr>
                <w:rFonts w:hint="eastAsia"/>
              </w:rPr>
              <w:t>：采血泵当前速度低字节</w:t>
            </w: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高位</w:t>
            </w:r>
            <w:r>
              <w:rPr>
                <w:rFonts w:hint="eastAsia"/>
              </w:rPr>
              <w:t>*255+</w:t>
            </w:r>
            <w:r>
              <w:rPr>
                <w:rFonts w:hint="eastAsia"/>
              </w:rPr>
              <w:t>低位</w:t>
            </w:r>
            <w:r>
              <w:rPr>
                <w:rFonts w:hint="eastAsia"/>
              </w:rPr>
              <w:t>)/100</w:t>
            </w:r>
            <w:r>
              <w:rPr>
                <w:rFonts w:hint="eastAsia"/>
              </w:rPr>
              <w:t>为真实速度</w:t>
            </w: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rpm/min</w:t>
            </w: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精度：</w:t>
            </w:r>
            <w:r>
              <w:rPr>
                <w:rFonts w:hint="eastAsia"/>
              </w:rPr>
              <w:t>0.01</w:t>
            </w:r>
          </w:p>
          <w:p w:rsidR="00332CC5" w:rsidRPr="0042732C" w:rsidRDefault="00332CC5" w:rsidP="00621509">
            <w:pPr>
              <w:spacing w:line="360" w:lineRule="auto"/>
              <w:jc w:val="left"/>
            </w:pPr>
          </w:p>
        </w:tc>
        <w:tc>
          <w:tcPr>
            <w:tcW w:w="31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EC0" w:rsidRDefault="00F45EC0" w:rsidP="00332CC5">
            <w:pPr>
              <w:spacing w:line="360" w:lineRule="auto"/>
              <w:jc w:val="left"/>
            </w:pPr>
            <w:r>
              <w:rPr>
                <w:rFonts w:hint="eastAsia"/>
              </w:rPr>
              <w:t>Byte</w:t>
            </w:r>
            <w:r w:rsidR="00977F75"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AC</w:t>
            </w:r>
            <w:proofErr w:type="gramStart"/>
            <w:r>
              <w:rPr>
                <w:rFonts w:hint="eastAsia"/>
              </w:rPr>
              <w:t>泵当前</w:t>
            </w:r>
            <w:proofErr w:type="gramEnd"/>
            <w:r>
              <w:rPr>
                <w:rFonts w:hint="eastAsia"/>
              </w:rPr>
              <w:t>速度高字节</w:t>
            </w:r>
          </w:p>
          <w:p w:rsidR="00332CC5" w:rsidRDefault="00B54868" w:rsidP="00125D02">
            <w:pPr>
              <w:spacing w:line="360" w:lineRule="auto"/>
              <w:jc w:val="left"/>
            </w:pPr>
            <w:r>
              <w:rPr>
                <w:rFonts w:hint="eastAsia"/>
              </w:rPr>
              <w:t>Byte</w:t>
            </w:r>
            <w:r w:rsidR="00977F75">
              <w:rPr>
                <w:rFonts w:hint="eastAsia"/>
              </w:rPr>
              <w:t>2</w:t>
            </w:r>
            <w:r w:rsidR="00332CC5">
              <w:rPr>
                <w:rFonts w:hint="eastAsia"/>
              </w:rPr>
              <w:t>：</w:t>
            </w:r>
            <w:r w:rsidR="00332CC5">
              <w:rPr>
                <w:rFonts w:hint="eastAsia"/>
              </w:rPr>
              <w:t>AC</w:t>
            </w:r>
            <w:proofErr w:type="gramStart"/>
            <w:r w:rsidR="00332CC5">
              <w:rPr>
                <w:rFonts w:hint="eastAsia"/>
              </w:rPr>
              <w:t>泵当前</w:t>
            </w:r>
            <w:proofErr w:type="gramEnd"/>
            <w:r w:rsidR="00332CC5">
              <w:rPr>
                <w:rFonts w:hint="eastAsia"/>
              </w:rPr>
              <w:t>速度低字节</w:t>
            </w: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高位</w:t>
            </w:r>
            <w:r>
              <w:rPr>
                <w:rFonts w:hint="eastAsia"/>
              </w:rPr>
              <w:t>*255+</w:t>
            </w:r>
            <w:r>
              <w:rPr>
                <w:rFonts w:hint="eastAsia"/>
              </w:rPr>
              <w:t>低位</w:t>
            </w:r>
            <w:r>
              <w:rPr>
                <w:rFonts w:hint="eastAsia"/>
              </w:rPr>
              <w:t>)/100</w:t>
            </w:r>
            <w:r>
              <w:rPr>
                <w:rFonts w:hint="eastAsia"/>
              </w:rPr>
              <w:t>为真实速度</w:t>
            </w: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rpm/min</w:t>
            </w: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精度：</w:t>
            </w:r>
            <w:r>
              <w:rPr>
                <w:rFonts w:hint="eastAsia"/>
              </w:rPr>
              <w:t>0.01</w:t>
            </w:r>
          </w:p>
          <w:p w:rsidR="00332CC5" w:rsidRPr="0042732C" w:rsidRDefault="00332CC5" w:rsidP="00621509">
            <w:pPr>
              <w:spacing w:line="360" w:lineRule="auto"/>
              <w:jc w:val="left"/>
            </w:pPr>
          </w:p>
        </w:tc>
        <w:tc>
          <w:tcPr>
            <w:tcW w:w="22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EC0" w:rsidRDefault="00B54868" w:rsidP="00332CC5">
            <w:pPr>
              <w:spacing w:line="360" w:lineRule="auto"/>
              <w:jc w:val="left"/>
            </w:pPr>
            <w:r>
              <w:rPr>
                <w:rFonts w:hint="eastAsia"/>
              </w:rPr>
              <w:t>Byte</w:t>
            </w:r>
            <w:r w:rsidR="00977F75">
              <w:rPr>
                <w:rFonts w:hint="eastAsia"/>
              </w:rPr>
              <w:t>5</w:t>
            </w:r>
            <w:r w:rsidR="00F45EC0">
              <w:rPr>
                <w:rFonts w:hint="eastAsia"/>
              </w:rPr>
              <w:t>：回输</w:t>
            </w:r>
            <w:proofErr w:type="gramStart"/>
            <w:r w:rsidR="00F45EC0">
              <w:rPr>
                <w:rFonts w:hint="eastAsia"/>
              </w:rPr>
              <w:t>泵当前</w:t>
            </w:r>
            <w:proofErr w:type="gramEnd"/>
            <w:r w:rsidR="00F45EC0">
              <w:rPr>
                <w:rFonts w:hint="eastAsia"/>
              </w:rPr>
              <w:t>速度高字节</w:t>
            </w:r>
          </w:p>
          <w:p w:rsidR="00332CC5" w:rsidRDefault="00B54868" w:rsidP="00125D02">
            <w:pPr>
              <w:spacing w:line="360" w:lineRule="auto"/>
              <w:jc w:val="left"/>
            </w:pPr>
            <w:r>
              <w:rPr>
                <w:rFonts w:hint="eastAsia"/>
              </w:rPr>
              <w:t>Byte</w:t>
            </w:r>
            <w:r w:rsidR="00977F75">
              <w:rPr>
                <w:rFonts w:hint="eastAsia"/>
              </w:rPr>
              <w:t>4</w:t>
            </w:r>
            <w:r w:rsidR="00332CC5">
              <w:rPr>
                <w:rFonts w:hint="eastAsia"/>
              </w:rPr>
              <w:t>：回输</w:t>
            </w:r>
            <w:proofErr w:type="gramStart"/>
            <w:r w:rsidR="00332CC5">
              <w:rPr>
                <w:rFonts w:hint="eastAsia"/>
              </w:rPr>
              <w:t>泵当前</w:t>
            </w:r>
            <w:proofErr w:type="gramEnd"/>
            <w:r w:rsidR="00332CC5">
              <w:rPr>
                <w:rFonts w:hint="eastAsia"/>
              </w:rPr>
              <w:t>速度低字节</w:t>
            </w: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高位</w:t>
            </w:r>
            <w:r>
              <w:rPr>
                <w:rFonts w:hint="eastAsia"/>
              </w:rPr>
              <w:t>*255+</w:t>
            </w:r>
            <w:r>
              <w:rPr>
                <w:rFonts w:hint="eastAsia"/>
              </w:rPr>
              <w:t>低位</w:t>
            </w:r>
            <w:r>
              <w:rPr>
                <w:rFonts w:hint="eastAsia"/>
              </w:rPr>
              <w:t>)/100</w:t>
            </w:r>
            <w:r>
              <w:rPr>
                <w:rFonts w:hint="eastAsia"/>
              </w:rPr>
              <w:t>为真实速度</w:t>
            </w: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rpm/min</w:t>
            </w: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精度：</w:t>
            </w:r>
            <w:r>
              <w:rPr>
                <w:rFonts w:hint="eastAsia"/>
              </w:rPr>
              <w:t>0.01</w:t>
            </w:r>
          </w:p>
          <w:p w:rsidR="00332CC5" w:rsidRPr="0042732C" w:rsidRDefault="00332CC5" w:rsidP="00621509">
            <w:pPr>
              <w:spacing w:line="360" w:lineRule="auto"/>
              <w:jc w:val="left"/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Default="00332CC5" w:rsidP="00332CC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it7</w:t>
            </w:r>
            <w:r w:rsidR="007329B9"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</w:p>
          <w:p w:rsidR="00332CC5" w:rsidRDefault="007329B9" w:rsidP="00332CC5">
            <w:pPr>
              <w:spacing w:line="360" w:lineRule="auto"/>
            </w:pPr>
            <w:r>
              <w:rPr>
                <w:rFonts w:hint="eastAsia"/>
              </w:rPr>
              <w:t>0</w:t>
            </w:r>
            <w:r w:rsidR="00332CC5">
              <w:rPr>
                <w:rFonts w:hint="eastAsia"/>
              </w:rPr>
              <w:t>1</w:t>
            </w:r>
            <w:r w:rsidR="00332CC5">
              <w:rPr>
                <w:rFonts w:hint="eastAsia"/>
              </w:rPr>
              <w:t>：采血泵</w:t>
            </w:r>
            <w:r>
              <w:rPr>
                <w:rFonts w:hint="eastAsia"/>
              </w:rPr>
              <w:t>顺时针</w:t>
            </w:r>
            <w:r w:rsidR="00332CC5">
              <w:rPr>
                <w:rFonts w:hint="eastAsia"/>
              </w:rPr>
              <w:t>运动</w:t>
            </w:r>
          </w:p>
          <w:p w:rsidR="00332CC5" w:rsidRDefault="007329B9" w:rsidP="00332CC5">
            <w:pPr>
              <w:spacing w:line="360" w:lineRule="auto"/>
            </w:pPr>
            <w:r>
              <w:rPr>
                <w:rFonts w:hint="eastAsia"/>
              </w:rPr>
              <w:t>1</w:t>
            </w:r>
            <w:r w:rsidR="00332CC5">
              <w:rPr>
                <w:rFonts w:hint="eastAsia"/>
              </w:rPr>
              <w:t>0</w:t>
            </w:r>
            <w:r w:rsidR="00332CC5">
              <w:rPr>
                <w:rFonts w:hint="eastAsia"/>
              </w:rPr>
              <w:t>：采血泵</w:t>
            </w:r>
            <w:r>
              <w:rPr>
                <w:rFonts w:hint="eastAsia"/>
              </w:rPr>
              <w:t>逆时针运动</w:t>
            </w:r>
          </w:p>
          <w:p w:rsidR="007329B9" w:rsidRDefault="007329B9" w:rsidP="00332CC5">
            <w:pPr>
              <w:spacing w:line="360" w:lineRule="auto"/>
            </w:pP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：静止</w:t>
            </w:r>
          </w:p>
          <w:p w:rsidR="00332CC5" w:rsidRDefault="00332CC5" w:rsidP="00332CC5">
            <w:pPr>
              <w:spacing w:line="360" w:lineRule="auto"/>
            </w:pPr>
          </w:p>
          <w:p w:rsidR="00332CC5" w:rsidRDefault="00332CC5" w:rsidP="00332CC5">
            <w:pPr>
              <w:spacing w:line="360" w:lineRule="auto"/>
            </w:pPr>
          </w:p>
          <w:p w:rsidR="00332CC5" w:rsidRDefault="00332CC5" w:rsidP="00332CC5">
            <w:pPr>
              <w:spacing w:line="360" w:lineRule="auto"/>
            </w:pPr>
            <w:r>
              <w:rPr>
                <w:rFonts w:hint="eastAsia"/>
              </w:rPr>
              <w:t>Bit5</w:t>
            </w:r>
            <w:r w:rsidR="007329B9"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</w:p>
          <w:p w:rsidR="00332CC5" w:rsidRDefault="00332CC5" w:rsidP="00332CC5">
            <w:pPr>
              <w:spacing w:line="360" w:lineRule="auto"/>
            </w:pPr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泵</w:t>
            </w:r>
          </w:p>
          <w:p w:rsidR="00AB605D" w:rsidRDefault="00AB605D" w:rsidP="00332CC5">
            <w:pPr>
              <w:spacing w:line="360" w:lineRule="auto"/>
            </w:pPr>
          </w:p>
          <w:p w:rsidR="00332CC5" w:rsidRDefault="00332CC5" w:rsidP="00332CC5">
            <w:pPr>
              <w:spacing w:line="360" w:lineRule="auto"/>
            </w:pPr>
            <w:r>
              <w:rPr>
                <w:rFonts w:hint="eastAsia"/>
              </w:rPr>
              <w:t>Bit3</w:t>
            </w:r>
            <w:r w:rsidR="007329B9"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332CC5" w:rsidRDefault="00332CC5" w:rsidP="00332CC5">
            <w:pPr>
              <w:spacing w:line="360" w:lineRule="auto"/>
            </w:pPr>
            <w:r>
              <w:rPr>
                <w:rFonts w:hint="eastAsia"/>
              </w:rPr>
              <w:t>回输泵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332CC5" w:rsidRDefault="00F41DBF" w:rsidP="00125D02">
            <w:pPr>
              <w:spacing w:line="360" w:lineRule="auto"/>
              <w:rPr>
                <w:b/>
                <w:color w:val="FF0000"/>
              </w:rPr>
            </w:pPr>
            <w:r w:rsidRPr="00F41DBF">
              <w:rPr>
                <w:b/>
                <w:color w:val="FF0000"/>
              </w:rPr>
              <w:t>B</w:t>
            </w:r>
            <w:r w:rsidRPr="00F41DBF">
              <w:rPr>
                <w:rFonts w:hint="eastAsia"/>
                <w:b/>
                <w:color w:val="FF0000"/>
              </w:rPr>
              <w:t>yte7</w:t>
            </w:r>
            <w:r>
              <w:rPr>
                <w:rFonts w:hint="eastAsia"/>
                <w:b/>
                <w:color w:val="FF0000"/>
              </w:rPr>
              <w:t>：</w:t>
            </w:r>
          </w:p>
          <w:p w:rsidR="00F41DBF" w:rsidRDefault="00F41DBF" w:rsidP="00125D02">
            <w:pPr>
              <w:spacing w:line="360" w:lineRule="auto"/>
              <w:rPr>
                <w:b/>
                <w:color w:val="FF0000"/>
              </w:rPr>
            </w:pPr>
          </w:p>
          <w:p w:rsidR="00F41DBF" w:rsidRDefault="00F41DBF" w:rsidP="00125D02">
            <w:pPr>
              <w:spacing w:line="360" w:lineRule="auto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收到的启动</w:t>
            </w:r>
            <w:r>
              <w:rPr>
                <w:rFonts w:hint="eastAsia"/>
                <w:b/>
                <w:color w:val="FF0000"/>
              </w:rPr>
              <w:t>/</w:t>
            </w:r>
            <w:r>
              <w:rPr>
                <w:rFonts w:hint="eastAsia"/>
                <w:b/>
                <w:color w:val="FF0000"/>
              </w:rPr>
              <w:t>停止指令的</w:t>
            </w:r>
            <w:r>
              <w:rPr>
                <w:rFonts w:hint="eastAsia"/>
                <w:b/>
                <w:color w:val="FF0000"/>
              </w:rPr>
              <w:t>FN</w:t>
            </w:r>
            <w:r w:rsidR="004C42F7">
              <w:rPr>
                <w:rFonts w:hint="eastAsia"/>
                <w:b/>
                <w:color w:val="FF0000"/>
              </w:rPr>
              <w:t>，（</w:t>
            </w:r>
            <w:r w:rsidR="004C42F7">
              <w:rPr>
                <w:rFonts w:hint="eastAsia"/>
                <w:b/>
                <w:color w:val="FF0000"/>
              </w:rPr>
              <w:t>RPDO3</w:t>
            </w:r>
            <w:r w:rsidR="004C42F7">
              <w:rPr>
                <w:rFonts w:hint="eastAsia"/>
                <w:b/>
                <w:color w:val="FF0000"/>
              </w:rPr>
              <w:t>）</w:t>
            </w:r>
            <w:r>
              <w:rPr>
                <w:rFonts w:hint="eastAsia"/>
                <w:b/>
                <w:color w:val="FF0000"/>
              </w:rPr>
              <w:t>；</w:t>
            </w:r>
          </w:p>
          <w:p w:rsidR="00F41DBF" w:rsidRPr="00F41DBF" w:rsidRDefault="00F41DBF" w:rsidP="00125D02">
            <w:pPr>
              <w:spacing w:line="360" w:lineRule="auto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用于</w:t>
            </w:r>
            <w:r w:rsidR="004C42F7">
              <w:rPr>
                <w:rFonts w:hint="eastAsia"/>
                <w:b/>
                <w:color w:val="FF0000"/>
              </w:rPr>
              <w:t>标识这是哪</w:t>
            </w:r>
            <w:r>
              <w:rPr>
                <w:rFonts w:hint="eastAsia"/>
                <w:b/>
                <w:color w:val="FF0000"/>
              </w:rPr>
              <w:t>次</w:t>
            </w:r>
            <w:r w:rsidRPr="00F41DBF">
              <w:rPr>
                <w:rFonts w:hint="eastAsia"/>
                <w:b/>
                <w:color w:val="FF0000"/>
              </w:rPr>
              <w:t>运动行程反馈的速度</w:t>
            </w:r>
          </w:p>
        </w:tc>
      </w:tr>
      <w:tr w:rsidR="00332CC5" w:rsidTr="00FE0344">
        <w:tc>
          <w:tcPr>
            <w:tcW w:w="12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Default="00332CC5" w:rsidP="00332CC5">
            <w:pPr>
              <w:spacing w:line="360" w:lineRule="auto"/>
            </w:pPr>
            <w:proofErr w:type="gramStart"/>
            <w:r>
              <w:rPr>
                <w:rFonts w:hint="eastAsia"/>
              </w:rPr>
              <w:t>泵设置</w:t>
            </w:r>
            <w:proofErr w:type="gramEnd"/>
            <w:r>
              <w:rPr>
                <w:rFonts w:hint="eastAsia"/>
              </w:rPr>
              <w:t>2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Default="00332CC5" w:rsidP="00332CC5">
            <w:pPr>
              <w:spacing w:line="360" w:lineRule="auto"/>
            </w:pPr>
            <w:r>
              <w:rPr>
                <w:rFonts w:hint="eastAsia"/>
              </w:rPr>
              <w:t>TPDO</w:t>
            </w:r>
            <w:r w:rsidR="00F1480F">
              <w:rPr>
                <w:rFonts w:hint="eastAsia"/>
              </w:rPr>
              <w:t>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Pr="00B301E2" w:rsidRDefault="00332CC5" w:rsidP="00125D02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8"/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Default="00332CC5" w:rsidP="00FE0344">
            <w:pPr>
              <w:spacing w:line="360" w:lineRule="auto"/>
            </w:pPr>
            <w:r>
              <w:rPr>
                <w:rFonts w:hint="eastAsia"/>
              </w:rPr>
              <w:t>RPDO</w:t>
            </w:r>
            <w:r w:rsidR="00F1480F">
              <w:rPr>
                <w:rFonts w:hint="eastAsia"/>
              </w:rPr>
              <w:t>2</w:t>
            </w:r>
          </w:p>
        </w:tc>
        <w:tc>
          <w:tcPr>
            <w:tcW w:w="26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Default="00B54868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Byte</w:t>
            </w:r>
            <w:r w:rsidR="006371BA">
              <w:rPr>
                <w:rFonts w:hint="eastAsia"/>
              </w:rPr>
              <w:t>1</w:t>
            </w:r>
            <w:r w:rsidR="00332CC5">
              <w:rPr>
                <w:rFonts w:hint="eastAsia"/>
              </w:rPr>
              <w:t>：采血泵需要运动行程高字节；</w:t>
            </w: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B</w:t>
            </w:r>
            <w:r w:rsidR="00B54868">
              <w:rPr>
                <w:rFonts w:hint="eastAsia"/>
              </w:rPr>
              <w:t>yte</w:t>
            </w:r>
            <w:r w:rsidR="006371BA">
              <w:rPr>
                <w:rFonts w:hint="eastAsia"/>
              </w:rPr>
              <w:t>0</w:t>
            </w:r>
            <w:r>
              <w:rPr>
                <w:rFonts w:hint="eastAsia"/>
              </w:rPr>
              <w:t>：采血泵需要运动行程低字节；</w:t>
            </w:r>
          </w:p>
          <w:p w:rsidR="00332CC5" w:rsidRDefault="00332CC5" w:rsidP="00FE0344">
            <w:pPr>
              <w:spacing w:line="360" w:lineRule="auto"/>
              <w:jc w:val="left"/>
            </w:pPr>
          </w:p>
          <w:p w:rsidR="00735055" w:rsidRDefault="00332CC5" w:rsidP="00332CC5">
            <w:pPr>
              <w:spacing w:line="360" w:lineRule="auto"/>
              <w:jc w:val="left"/>
            </w:pPr>
            <w:r>
              <w:rPr>
                <w:rFonts w:hint="eastAsia"/>
              </w:rPr>
              <w:t>全为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表示：在收到停止动作前，一直根据参数表保持对应的运动状态。</w:t>
            </w:r>
          </w:p>
          <w:p w:rsidR="00735055" w:rsidRDefault="00735055" w:rsidP="00332CC5">
            <w:pPr>
              <w:spacing w:line="360" w:lineRule="auto"/>
              <w:jc w:val="left"/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：运行到指定形成后停止；</w:t>
            </w:r>
          </w:p>
          <w:p w:rsidR="00735055" w:rsidRDefault="00735055" w:rsidP="00332CC5">
            <w:pPr>
              <w:spacing w:line="360" w:lineRule="auto"/>
              <w:jc w:val="left"/>
            </w:pPr>
            <w:r>
              <w:rPr>
                <w:rFonts w:hint="eastAsia"/>
              </w:rPr>
              <w:t>如果运行过程中行程参数变化，停止位置更新为新的行程参数；</w:t>
            </w:r>
          </w:p>
          <w:p w:rsidR="00735055" w:rsidRPr="00125D02" w:rsidRDefault="00735055" w:rsidP="00332CC5">
            <w:pPr>
              <w:spacing w:line="360" w:lineRule="auto"/>
              <w:jc w:val="left"/>
            </w:pPr>
            <w:r>
              <w:rPr>
                <w:rFonts w:hint="eastAsia"/>
              </w:rPr>
              <w:t>如果运动已结束，参数发生变化，忽略此参数变化；</w:t>
            </w:r>
          </w:p>
          <w:p w:rsidR="00332CC5" w:rsidRDefault="00332CC5" w:rsidP="00125D02">
            <w:pPr>
              <w:spacing w:line="360" w:lineRule="auto"/>
              <w:jc w:val="left"/>
            </w:pP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单位：圈</w:t>
            </w:r>
          </w:p>
          <w:p w:rsidR="00332CC5" w:rsidRPr="00125D02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精度：</w:t>
            </w: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圈</w:t>
            </w:r>
          </w:p>
        </w:tc>
        <w:tc>
          <w:tcPr>
            <w:tcW w:w="31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Default="00332CC5" w:rsidP="00332CC5">
            <w:pPr>
              <w:spacing w:line="360" w:lineRule="auto"/>
              <w:jc w:val="left"/>
            </w:pPr>
            <w:r>
              <w:rPr>
                <w:rFonts w:hint="eastAsia"/>
              </w:rPr>
              <w:t>Byte</w:t>
            </w:r>
            <w:r w:rsidR="006371BA"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AC</w:t>
            </w:r>
            <w:proofErr w:type="gramStart"/>
            <w:r>
              <w:rPr>
                <w:rFonts w:hint="eastAsia"/>
              </w:rPr>
              <w:t>泵需要</w:t>
            </w:r>
            <w:proofErr w:type="gramEnd"/>
            <w:r>
              <w:rPr>
                <w:rFonts w:hint="eastAsia"/>
              </w:rPr>
              <w:t>运动行程高字节；</w:t>
            </w:r>
          </w:p>
          <w:p w:rsidR="00332CC5" w:rsidRDefault="00332CC5" w:rsidP="00332CC5">
            <w:pPr>
              <w:spacing w:line="360" w:lineRule="auto"/>
              <w:jc w:val="left"/>
            </w:pPr>
            <w:r>
              <w:rPr>
                <w:rFonts w:hint="eastAsia"/>
              </w:rPr>
              <w:t>Byte</w:t>
            </w:r>
            <w:r w:rsidR="006371BA"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AC</w:t>
            </w:r>
            <w:proofErr w:type="gramStart"/>
            <w:r>
              <w:rPr>
                <w:rFonts w:hint="eastAsia"/>
              </w:rPr>
              <w:t>泵需要</w:t>
            </w:r>
            <w:proofErr w:type="gramEnd"/>
            <w:r>
              <w:rPr>
                <w:rFonts w:hint="eastAsia"/>
              </w:rPr>
              <w:t>运动行程低字节；</w:t>
            </w:r>
          </w:p>
          <w:p w:rsidR="00332CC5" w:rsidRDefault="00332CC5" w:rsidP="00125D02">
            <w:pPr>
              <w:spacing w:line="360" w:lineRule="auto"/>
              <w:jc w:val="left"/>
            </w:pP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全为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表示：在收到停止动作前，一直根据参数表保持对应的运动状态。</w:t>
            </w:r>
          </w:p>
          <w:p w:rsidR="004E744C" w:rsidRDefault="004E744C" w:rsidP="004E744C">
            <w:pPr>
              <w:spacing w:line="360" w:lineRule="auto"/>
              <w:jc w:val="left"/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：运行到指定形成后停止；</w:t>
            </w:r>
          </w:p>
          <w:p w:rsidR="004E744C" w:rsidRDefault="004E744C" w:rsidP="004E744C">
            <w:pPr>
              <w:spacing w:line="360" w:lineRule="auto"/>
              <w:jc w:val="left"/>
            </w:pPr>
            <w:r>
              <w:rPr>
                <w:rFonts w:hint="eastAsia"/>
              </w:rPr>
              <w:t>如果运行过程中行程参</w:t>
            </w:r>
            <w:r w:rsidR="00577A5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数变化，停止位置更新为新的行程参数；</w:t>
            </w:r>
          </w:p>
          <w:p w:rsidR="004E744C" w:rsidRPr="00735055" w:rsidRDefault="004E744C" w:rsidP="004E744C">
            <w:pPr>
              <w:spacing w:line="360" w:lineRule="auto"/>
              <w:jc w:val="left"/>
            </w:pPr>
            <w:r>
              <w:rPr>
                <w:rFonts w:hint="eastAsia"/>
              </w:rPr>
              <w:t>如果运动已结束，参数发生变化，忽略此参数变化；</w:t>
            </w:r>
          </w:p>
          <w:p w:rsidR="00332CC5" w:rsidRPr="00125D02" w:rsidRDefault="00332CC5" w:rsidP="00125D02">
            <w:pPr>
              <w:spacing w:line="360" w:lineRule="auto"/>
              <w:jc w:val="left"/>
            </w:pP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单位：圈</w:t>
            </w: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精度：</w:t>
            </w: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圈</w:t>
            </w:r>
          </w:p>
        </w:tc>
        <w:tc>
          <w:tcPr>
            <w:tcW w:w="22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Byte</w:t>
            </w:r>
            <w:r w:rsidR="00C30298">
              <w:rPr>
                <w:rFonts w:hint="eastAsia"/>
              </w:rPr>
              <w:t>5</w:t>
            </w:r>
            <w:r>
              <w:rPr>
                <w:rFonts w:hint="eastAsia"/>
              </w:rPr>
              <w:t>：回输</w:t>
            </w:r>
            <w:proofErr w:type="gramStart"/>
            <w:r>
              <w:rPr>
                <w:rFonts w:hint="eastAsia"/>
              </w:rPr>
              <w:t>泵需要</w:t>
            </w:r>
            <w:proofErr w:type="gramEnd"/>
            <w:r>
              <w:rPr>
                <w:rFonts w:hint="eastAsia"/>
              </w:rPr>
              <w:t>运动行程高字节；</w:t>
            </w: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Byte</w:t>
            </w:r>
            <w:r w:rsidR="006371BA">
              <w:rPr>
                <w:rFonts w:hint="eastAsia"/>
              </w:rPr>
              <w:t>4</w:t>
            </w:r>
            <w:r>
              <w:rPr>
                <w:rFonts w:hint="eastAsia"/>
              </w:rPr>
              <w:t>：回输</w:t>
            </w:r>
            <w:proofErr w:type="gramStart"/>
            <w:r>
              <w:rPr>
                <w:rFonts w:hint="eastAsia"/>
              </w:rPr>
              <w:t>泵需要</w:t>
            </w:r>
            <w:proofErr w:type="gramEnd"/>
            <w:r>
              <w:rPr>
                <w:rFonts w:hint="eastAsia"/>
              </w:rPr>
              <w:t>运动行程低字节；</w:t>
            </w:r>
          </w:p>
          <w:p w:rsidR="00332CC5" w:rsidRPr="00125D02" w:rsidRDefault="00332CC5" w:rsidP="00FE0344">
            <w:pPr>
              <w:spacing w:line="360" w:lineRule="auto"/>
              <w:jc w:val="left"/>
            </w:pP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全为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表示：在收到停止动作前，一直根据参数表保持对应的运动状态。</w:t>
            </w:r>
          </w:p>
          <w:p w:rsidR="004E744C" w:rsidRDefault="004E744C" w:rsidP="004E744C">
            <w:pPr>
              <w:spacing w:line="360" w:lineRule="auto"/>
              <w:jc w:val="left"/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：运行到指定形成后停止；</w:t>
            </w:r>
          </w:p>
          <w:p w:rsidR="004E744C" w:rsidRDefault="004E744C" w:rsidP="004E744C">
            <w:pPr>
              <w:spacing w:line="360" w:lineRule="auto"/>
              <w:jc w:val="left"/>
            </w:pPr>
            <w:r>
              <w:rPr>
                <w:rFonts w:hint="eastAsia"/>
              </w:rPr>
              <w:t>如果运行过程中行程参数变化，停止位置更新为新的行程参数；</w:t>
            </w:r>
          </w:p>
          <w:p w:rsidR="004E744C" w:rsidRPr="00735055" w:rsidRDefault="004E744C" w:rsidP="004E744C">
            <w:pPr>
              <w:spacing w:line="360" w:lineRule="auto"/>
              <w:jc w:val="left"/>
            </w:pPr>
            <w:r>
              <w:rPr>
                <w:rFonts w:hint="eastAsia"/>
              </w:rPr>
              <w:t>如果运动已结束，参数发生变化，忽略此参数变化；</w:t>
            </w:r>
          </w:p>
          <w:p w:rsidR="00332CC5" w:rsidRPr="00125D02" w:rsidRDefault="00332CC5" w:rsidP="00125D02">
            <w:pPr>
              <w:spacing w:line="360" w:lineRule="auto"/>
              <w:jc w:val="left"/>
            </w:pP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单位：圈</w:t>
            </w: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精度：</w:t>
            </w: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圈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Default="00332CC5" w:rsidP="00FE0344">
            <w:pPr>
              <w:spacing w:line="360" w:lineRule="auto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7E7307" w:rsidRDefault="007E7307" w:rsidP="00FE0344">
            <w:pPr>
              <w:spacing w:line="360" w:lineRule="auto"/>
            </w:pPr>
          </w:p>
        </w:tc>
      </w:tr>
      <w:tr w:rsidR="00332CC5" w:rsidTr="00FE0344">
        <w:tc>
          <w:tcPr>
            <w:tcW w:w="12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Default="00332CC5" w:rsidP="00332CC5">
            <w:pPr>
              <w:spacing w:line="360" w:lineRule="auto"/>
            </w:pPr>
            <w:proofErr w:type="gramStart"/>
            <w:r>
              <w:rPr>
                <w:rFonts w:hint="eastAsia"/>
              </w:rPr>
              <w:t>泵状态</w:t>
            </w:r>
            <w:proofErr w:type="gramEnd"/>
            <w:r>
              <w:rPr>
                <w:rFonts w:hint="eastAsia"/>
              </w:rPr>
              <w:t>2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Default="00F1480F" w:rsidP="00332CC5">
            <w:pPr>
              <w:spacing w:line="360" w:lineRule="auto"/>
            </w:pPr>
            <w:r>
              <w:rPr>
                <w:rFonts w:hint="eastAsia"/>
              </w:rPr>
              <w:t>RPDO2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Pr="00B301E2" w:rsidRDefault="00332CC5" w:rsidP="00125D02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7"/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Default="00F1480F" w:rsidP="00332CC5">
            <w:pPr>
              <w:spacing w:line="360" w:lineRule="auto"/>
            </w:pPr>
            <w:r>
              <w:rPr>
                <w:rFonts w:hint="eastAsia"/>
              </w:rPr>
              <w:t>TPDO2</w:t>
            </w:r>
          </w:p>
        </w:tc>
        <w:tc>
          <w:tcPr>
            <w:tcW w:w="26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Default="00332CC5" w:rsidP="00332CC5">
            <w:pPr>
              <w:spacing w:line="360" w:lineRule="auto"/>
              <w:jc w:val="left"/>
            </w:pPr>
            <w:r>
              <w:rPr>
                <w:rFonts w:hint="eastAsia"/>
              </w:rPr>
              <w:t>Byte</w:t>
            </w:r>
            <w:r w:rsidR="00C30298">
              <w:rPr>
                <w:rFonts w:hint="eastAsia"/>
              </w:rPr>
              <w:t>1</w:t>
            </w:r>
            <w:r>
              <w:rPr>
                <w:rFonts w:hint="eastAsia"/>
              </w:rPr>
              <w:t>：采血泵已运动行程度高字节</w:t>
            </w:r>
          </w:p>
          <w:p w:rsidR="00332CC5" w:rsidRDefault="00332CC5" w:rsidP="00125D02">
            <w:pPr>
              <w:spacing w:line="360" w:lineRule="auto"/>
              <w:jc w:val="left"/>
            </w:pPr>
            <w:r>
              <w:rPr>
                <w:rFonts w:hint="eastAsia"/>
              </w:rPr>
              <w:t>Byte</w:t>
            </w:r>
            <w:r w:rsidR="00C30298">
              <w:rPr>
                <w:rFonts w:hint="eastAsia"/>
              </w:rPr>
              <w:t>0</w:t>
            </w:r>
            <w:r>
              <w:rPr>
                <w:rFonts w:hint="eastAsia"/>
              </w:rPr>
              <w:t>：采血泵限已运动行程低字节</w:t>
            </w: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高位</w:t>
            </w:r>
            <w:r>
              <w:rPr>
                <w:rFonts w:hint="eastAsia"/>
              </w:rPr>
              <w:t>*255+</w:t>
            </w:r>
            <w:r>
              <w:rPr>
                <w:rFonts w:hint="eastAsia"/>
              </w:rPr>
              <w:t>低位</w:t>
            </w:r>
            <w:r>
              <w:rPr>
                <w:rFonts w:hint="eastAsia"/>
              </w:rPr>
              <w:t xml:space="preserve">) </w:t>
            </w: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单位：圈</w:t>
            </w:r>
          </w:p>
          <w:p w:rsidR="00332CC5" w:rsidRDefault="00332CC5" w:rsidP="00FE0344">
            <w:pPr>
              <w:spacing w:line="360" w:lineRule="auto"/>
              <w:jc w:val="left"/>
              <w:rPr>
                <w:ins w:id="240" w:author="Lenovo User" w:date="2013-11-20T15:27:00Z"/>
              </w:rPr>
            </w:pPr>
            <w:r>
              <w:rPr>
                <w:rFonts w:hint="eastAsia"/>
              </w:rPr>
              <w:t>精度：</w:t>
            </w: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圈</w:t>
            </w:r>
          </w:p>
          <w:p w:rsidR="005634E4" w:rsidRDefault="005634E4" w:rsidP="00FE0344">
            <w:pPr>
              <w:spacing w:line="360" w:lineRule="auto"/>
              <w:jc w:val="left"/>
            </w:pPr>
            <w:ins w:id="241" w:author="Lenovo User" w:date="2013-11-20T15:27:00Z">
              <w:r>
                <w:rPr>
                  <w:rFonts w:hint="eastAsia"/>
                </w:rPr>
                <w:t>当返回总行</w:t>
              </w:r>
              <w:proofErr w:type="gramStart"/>
              <w:r>
                <w:rPr>
                  <w:rFonts w:hint="eastAsia"/>
                </w:rPr>
                <w:t>程标志</w:t>
              </w:r>
              <w:proofErr w:type="gramEnd"/>
              <w:r>
                <w:rPr>
                  <w:rFonts w:hint="eastAsia"/>
                </w:rPr>
                <w:t>置位后，此行程表示</w:t>
              </w:r>
            </w:ins>
            <w:ins w:id="242" w:author="Lenovo User" w:date="2013-11-20T15:28:00Z">
              <w:r w:rsidR="004E116E">
                <w:rPr>
                  <w:rFonts w:hint="eastAsia"/>
                </w:rPr>
                <w:t>采血</w:t>
              </w:r>
            </w:ins>
            <w:ins w:id="243" w:author="Lenovo User" w:date="2013-11-20T15:27:00Z">
              <w:r>
                <w:rPr>
                  <w:rFonts w:hint="eastAsia"/>
                </w:rPr>
                <w:t>泵总行程</w:t>
              </w:r>
            </w:ins>
          </w:p>
          <w:p w:rsidR="00332CC5" w:rsidRDefault="00332CC5" w:rsidP="00332CC5">
            <w:pPr>
              <w:spacing w:line="360" w:lineRule="auto"/>
              <w:jc w:val="left"/>
            </w:pPr>
          </w:p>
        </w:tc>
        <w:tc>
          <w:tcPr>
            <w:tcW w:w="31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Default="006D2720" w:rsidP="00332CC5">
            <w:pPr>
              <w:spacing w:line="360" w:lineRule="auto"/>
              <w:jc w:val="left"/>
            </w:pPr>
            <w:r>
              <w:rPr>
                <w:rFonts w:hint="eastAsia"/>
              </w:rPr>
              <w:t>Byte</w:t>
            </w:r>
            <w:r w:rsidR="00C30298">
              <w:rPr>
                <w:rFonts w:hint="eastAsia"/>
              </w:rPr>
              <w:t>3</w:t>
            </w:r>
            <w:r w:rsidR="00332CC5">
              <w:rPr>
                <w:rFonts w:hint="eastAsia"/>
              </w:rPr>
              <w:t>：</w:t>
            </w:r>
            <w:r w:rsidR="00332CC5">
              <w:rPr>
                <w:rFonts w:hint="eastAsia"/>
              </w:rPr>
              <w:t>AC</w:t>
            </w:r>
            <w:proofErr w:type="gramStart"/>
            <w:r w:rsidR="00332CC5">
              <w:rPr>
                <w:rFonts w:hint="eastAsia"/>
              </w:rPr>
              <w:t>泵已运动</w:t>
            </w:r>
            <w:proofErr w:type="gramEnd"/>
            <w:r w:rsidR="00332CC5">
              <w:rPr>
                <w:rFonts w:hint="eastAsia"/>
              </w:rPr>
              <w:t>行程度高字节</w:t>
            </w:r>
          </w:p>
          <w:p w:rsidR="00332CC5" w:rsidRDefault="006D2720" w:rsidP="00125D02">
            <w:pPr>
              <w:spacing w:line="360" w:lineRule="auto"/>
              <w:jc w:val="left"/>
            </w:pPr>
            <w:r>
              <w:rPr>
                <w:rFonts w:hint="eastAsia"/>
              </w:rPr>
              <w:t>Byte</w:t>
            </w:r>
            <w:r w:rsidR="00C30298">
              <w:rPr>
                <w:rFonts w:hint="eastAsia"/>
              </w:rPr>
              <w:t>2</w:t>
            </w:r>
            <w:r w:rsidR="00332CC5">
              <w:rPr>
                <w:rFonts w:hint="eastAsia"/>
              </w:rPr>
              <w:t>：</w:t>
            </w:r>
            <w:r w:rsidR="00332CC5">
              <w:rPr>
                <w:rFonts w:hint="eastAsia"/>
              </w:rPr>
              <w:t>AC</w:t>
            </w:r>
            <w:proofErr w:type="gramStart"/>
            <w:r w:rsidR="00332CC5">
              <w:rPr>
                <w:rFonts w:hint="eastAsia"/>
              </w:rPr>
              <w:t>泵限已</w:t>
            </w:r>
            <w:proofErr w:type="gramEnd"/>
            <w:r w:rsidR="00332CC5">
              <w:rPr>
                <w:rFonts w:hint="eastAsia"/>
              </w:rPr>
              <w:t>运动行程低字节</w:t>
            </w: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高位</w:t>
            </w:r>
            <w:r>
              <w:rPr>
                <w:rFonts w:hint="eastAsia"/>
              </w:rPr>
              <w:t>*255+</w:t>
            </w:r>
            <w:r>
              <w:rPr>
                <w:rFonts w:hint="eastAsia"/>
              </w:rPr>
              <w:t>低位</w:t>
            </w:r>
            <w:r>
              <w:rPr>
                <w:rFonts w:hint="eastAsia"/>
              </w:rPr>
              <w:t xml:space="preserve">) </w:t>
            </w: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圈</w:t>
            </w: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精度：</w:t>
            </w: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圈</w:t>
            </w:r>
          </w:p>
          <w:p w:rsidR="004E116E" w:rsidRDefault="004E116E" w:rsidP="004E116E">
            <w:pPr>
              <w:spacing w:line="360" w:lineRule="auto"/>
              <w:jc w:val="left"/>
              <w:rPr>
                <w:ins w:id="244" w:author="Lenovo User" w:date="2013-11-20T15:28:00Z"/>
              </w:rPr>
            </w:pPr>
            <w:ins w:id="245" w:author="Lenovo User" w:date="2013-11-20T15:28:00Z">
              <w:r>
                <w:rPr>
                  <w:rFonts w:hint="eastAsia"/>
                </w:rPr>
                <w:t>当返回总行</w:t>
              </w:r>
              <w:proofErr w:type="gramStart"/>
              <w:r>
                <w:rPr>
                  <w:rFonts w:hint="eastAsia"/>
                </w:rPr>
                <w:t>程标志</w:t>
              </w:r>
              <w:proofErr w:type="gramEnd"/>
              <w:r>
                <w:rPr>
                  <w:rFonts w:hint="eastAsia"/>
                </w:rPr>
                <w:t>置位后，此行程表示采血泵总行程</w:t>
              </w:r>
            </w:ins>
          </w:p>
          <w:p w:rsidR="00332CC5" w:rsidRPr="004E116E" w:rsidRDefault="00332CC5" w:rsidP="00332CC5">
            <w:pPr>
              <w:spacing w:line="360" w:lineRule="auto"/>
            </w:pPr>
          </w:p>
        </w:tc>
        <w:tc>
          <w:tcPr>
            <w:tcW w:w="22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2CC5" w:rsidRDefault="006D2720" w:rsidP="00332CC5">
            <w:pPr>
              <w:spacing w:line="360" w:lineRule="auto"/>
              <w:jc w:val="left"/>
            </w:pPr>
            <w:r>
              <w:rPr>
                <w:rFonts w:hint="eastAsia"/>
              </w:rPr>
              <w:t>Byte</w:t>
            </w:r>
            <w:r w:rsidR="00C30298">
              <w:rPr>
                <w:rFonts w:hint="eastAsia"/>
              </w:rPr>
              <w:t>5</w:t>
            </w:r>
            <w:r w:rsidR="00332CC5">
              <w:rPr>
                <w:rFonts w:hint="eastAsia"/>
              </w:rPr>
              <w:t>：</w:t>
            </w:r>
            <w:proofErr w:type="gramStart"/>
            <w:r w:rsidR="00332CC5">
              <w:rPr>
                <w:rFonts w:hint="eastAsia"/>
              </w:rPr>
              <w:t>回输泵已运动</w:t>
            </w:r>
            <w:proofErr w:type="gramEnd"/>
            <w:r w:rsidR="00332CC5">
              <w:rPr>
                <w:rFonts w:hint="eastAsia"/>
              </w:rPr>
              <w:t>行程度高字节</w:t>
            </w:r>
          </w:p>
          <w:p w:rsidR="00332CC5" w:rsidRDefault="006D2720" w:rsidP="00332CC5">
            <w:pPr>
              <w:spacing w:line="360" w:lineRule="auto"/>
              <w:jc w:val="left"/>
            </w:pPr>
            <w:r>
              <w:rPr>
                <w:rFonts w:hint="eastAsia"/>
              </w:rPr>
              <w:t>Byte</w:t>
            </w:r>
            <w:r w:rsidR="00C30298">
              <w:rPr>
                <w:rFonts w:hint="eastAsia"/>
              </w:rPr>
              <w:t>4</w:t>
            </w:r>
            <w:r w:rsidR="00332CC5">
              <w:rPr>
                <w:rFonts w:hint="eastAsia"/>
              </w:rPr>
              <w:t>：</w:t>
            </w:r>
            <w:proofErr w:type="gramStart"/>
            <w:r w:rsidR="00332CC5">
              <w:rPr>
                <w:rFonts w:hint="eastAsia"/>
              </w:rPr>
              <w:t>回输泵限已</w:t>
            </w:r>
            <w:proofErr w:type="gramEnd"/>
            <w:r w:rsidR="00332CC5">
              <w:rPr>
                <w:rFonts w:hint="eastAsia"/>
              </w:rPr>
              <w:t>运动行程低字节</w:t>
            </w:r>
          </w:p>
          <w:p w:rsidR="00332CC5" w:rsidRDefault="00332CC5" w:rsidP="00125D02">
            <w:pPr>
              <w:spacing w:line="360" w:lineRule="auto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高位</w:t>
            </w:r>
            <w:r>
              <w:rPr>
                <w:rFonts w:hint="eastAsia"/>
              </w:rPr>
              <w:t>*255+</w:t>
            </w:r>
            <w:r>
              <w:rPr>
                <w:rFonts w:hint="eastAsia"/>
              </w:rPr>
              <w:t>低位</w:t>
            </w:r>
            <w:r>
              <w:rPr>
                <w:rFonts w:hint="eastAsia"/>
              </w:rPr>
              <w:t xml:space="preserve">) </w:t>
            </w:r>
          </w:p>
          <w:p w:rsidR="00332CC5" w:rsidRDefault="00332CC5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圈</w:t>
            </w:r>
          </w:p>
          <w:p w:rsidR="00332CC5" w:rsidRDefault="00332CC5">
            <w:pPr>
              <w:spacing w:line="360" w:lineRule="auto"/>
              <w:jc w:val="left"/>
              <w:rPr>
                <w:ins w:id="246" w:author="Lenovo User" w:date="2013-11-20T15:28:00Z"/>
              </w:rPr>
              <w:pPrChange w:id="247" w:author="baitangshui" w:date="2013-08-26T20:30:00Z">
                <w:pPr>
                  <w:spacing w:line="360" w:lineRule="auto"/>
                </w:pPr>
              </w:pPrChange>
            </w:pPr>
            <w:r>
              <w:rPr>
                <w:rFonts w:hint="eastAsia"/>
              </w:rPr>
              <w:t>精度：</w:t>
            </w: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圈</w:t>
            </w:r>
          </w:p>
          <w:p w:rsidR="004E116E" w:rsidRDefault="004E116E" w:rsidP="004E116E">
            <w:pPr>
              <w:spacing w:line="360" w:lineRule="auto"/>
              <w:jc w:val="left"/>
              <w:rPr>
                <w:ins w:id="248" w:author="Lenovo User" w:date="2013-11-20T15:28:00Z"/>
              </w:rPr>
            </w:pPr>
            <w:ins w:id="249" w:author="Lenovo User" w:date="2013-11-20T15:28:00Z">
              <w:r>
                <w:rPr>
                  <w:rFonts w:hint="eastAsia"/>
                </w:rPr>
                <w:t>当返回总行</w:t>
              </w:r>
              <w:proofErr w:type="gramStart"/>
              <w:r>
                <w:rPr>
                  <w:rFonts w:hint="eastAsia"/>
                </w:rPr>
                <w:t>程标志</w:t>
              </w:r>
              <w:proofErr w:type="gramEnd"/>
              <w:r>
                <w:rPr>
                  <w:rFonts w:hint="eastAsia"/>
                </w:rPr>
                <w:t>置位后，此行程表示采血泵总行程</w:t>
              </w:r>
            </w:ins>
          </w:p>
          <w:p w:rsidR="004E116E" w:rsidRPr="004E116E" w:rsidRDefault="004E116E">
            <w:pPr>
              <w:spacing w:line="360" w:lineRule="auto"/>
              <w:jc w:val="left"/>
              <w:pPrChange w:id="250" w:author="baitangshui" w:date="2013-08-26T20:30:00Z">
                <w:pPr>
                  <w:spacing w:line="360" w:lineRule="auto"/>
                </w:pPr>
              </w:pPrChange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F0974" w:rsidRDefault="002F0974" w:rsidP="002F0974">
            <w:pPr>
              <w:spacing w:line="360" w:lineRule="auto"/>
              <w:jc w:val="center"/>
              <w:rPr>
                <w:ins w:id="251" w:author="User" w:date="2013-11-30T14:43:00Z"/>
              </w:rPr>
            </w:pPr>
            <w:ins w:id="252" w:author="User" w:date="2013-11-30T14:43:00Z">
              <w:r>
                <w:t>B</w:t>
              </w:r>
              <w:r>
                <w:rPr>
                  <w:rFonts w:hint="eastAsia"/>
                </w:rPr>
                <w:t>yte6</w:t>
              </w:r>
            </w:ins>
          </w:p>
          <w:p w:rsidR="00332CC5" w:rsidRPr="00362BF2" w:rsidRDefault="00DB16D7" w:rsidP="002F0974">
            <w:pPr>
              <w:spacing w:line="360" w:lineRule="auto"/>
              <w:rPr>
                <w:color w:val="FF0000"/>
              </w:rPr>
            </w:pPr>
            <w:r w:rsidRPr="00362BF2">
              <w:rPr>
                <w:color w:val="FF0000"/>
              </w:rPr>
              <w:t>B</w:t>
            </w:r>
            <w:r w:rsidRPr="00362BF2">
              <w:rPr>
                <w:rFonts w:hint="eastAsia"/>
                <w:color w:val="FF0000"/>
              </w:rPr>
              <w:t>it7</w:t>
            </w:r>
            <w:r w:rsidR="00DA47EF">
              <w:rPr>
                <w:rFonts w:hint="eastAsia"/>
                <w:color w:val="FF0000"/>
              </w:rPr>
              <w:t>，</w:t>
            </w:r>
            <w:r w:rsidR="00DA47EF">
              <w:rPr>
                <w:rFonts w:hint="eastAsia"/>
                <w:color w:val="FF0000"/>
              </w:rPr>
              <w:t>6</w:t>
            </w:r>
            <w:r w:rsidRPr="00362BF2">
              <w:rPr>
                <w:rFonts w:hint="eastAsia"/>
                <w:color w:val="FF0000"/>
              </w:rPr>
              <w:t>：采血泵行程</w:t>
            </w:r>
          </w:p>
          <w:p w:rsidR="00DB16D7" w:rsidRPr="00362BF2" w:rsidRDefault="00DA47EF" w:rsidP="002F0974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 w:rsidR="00DB16D7" w:rsidRPr="00362BF2">
              <w:rPr>
                <w:rFonts w:hint="eastAsia"/>
                <w:color w:val="FF0000"/>
              </w:rPr>
              <w:t>1</w:t>
            </w:r>
            <w:r w:rsidR="00DB16D7" w:rsidRPr="00362BF2">
              <w:rPr>
                <w:rFonts w:hint="eastAsia"/>
                <w:color w:val="FF0000"/>
              </w:rPr>
              <w:t>：总行程</w:t>
            </w:r>
          </w:p>
          <w:p w:rsidR="00DB16D7" w:rsidRPr="00362BF2" w:rsidRDefault="00DA47EF" w:rsidP="002F0974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 w:rsidR="00DB16D7" w:rsidRPr="00362BF2">
              <w:rPr>
                <w:rFonts w:hint="eastAsia"/>
                <w:color w:val="FF0000"/>
              </w:rPr>
              <w:t>0</w:t>
            </w:r>
            <w:r w:rsidR="00DB16D7" w:rsidRPr="00362BF2">
              <w:rPr>
                <w:rFonts w:hint="eastAsia"/>
                <w:color w:val="FF0000"/>
              </w:rPr>
              <w:t>：单次</w:t>
            </w:r>
          </w:p>
          <w:p w:rsidR="00DB16D7" w:rsidRDefault="00DB16D7" w:rsidP="002F0974">
            <w:pPr>
              <w:spacing w:line="360" w:lineRule="auto"/>
              <w:rPr>
                <w:color w:val="FF0000"/>
              </w:rPr>
            </w:pPr>
            <w:r w:rsidRPr="00362BF2">
              <w:rPr>
                <w:color w:val="FF0000"/>
              </w:rPr>
              <w:t>B</w:t>
            </w:r>
            <w:r w:rsidRPr="00362BF2">
              <w:rPr>
                <w:rFonts w:hint="eastAsia"/>
                <w:color w:val="FF0000"/>
              </w:rPr>
              <w:t>it</w:t>
            </w:r>
            <w:r w:rsidR="00DA47EF">
              <w:rPr>
                <w:rFonts w:hint="eastAsia"/>
                <w:color w:val="FF0000"/>
              </w:rPr>
              <w:t>,5:4</w:t>
            </w:r>
            <w:r w:rsidRPr="00362BF2">
              <w:rPr>
                <w:rFonts w:hint="eastAsia"/>
                <w:color w:val="FF0000"/>
              </w:rPr>
              <w:t>：</w:t>
            </w:r>
            <w:r w:rsidRPr="00362BF2">
              <w:rPr>
                <w:rFonts w:hint="eastAsia"/>
                <w:color w:val="FF0000"/>
              </w:rPr>
              <w:t>AC</w:t>
            </w:r>
            <w:r w:rsidRPr="00362BF2">
              <w:rPr>
                <w:rFonts w:hint="eastAsia"/>
                <w:color w:val="FF0000"/>
              </w:rPr>
              <w:t>泵行程</w:t>
            </w:r>
          </w:p>
          <w:p w:rsidR="00DA47EF" w:rsidRPr="00362BF2" w:rsidRDefault="00DA47EF" w:rsidP="00DA47EF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 w:rsidRPr="00362BF2">
              <w:rPr>
                <w:rFonts w:hint="eastAsia"/>
                <w:color w:val="FF0000"/>
              </w:rPr>
              <w:t>1</w:t>
            </w:r>
            <w:r w:rsidRPr="00362BF2">
              <w:rPr>
                <w:rFonts w:hint="eastAsia"/>
                <w:color w:val="FF0000"/>
              </w:rPr>
              <w:t>：总行程</w:t>
            </w:r>
          </w:p>
          <w:p w:rsidR="00DA47EF" w:rsidRPr="00362BF2" w:rsidRDefault="00DA47EF" w:rsidP="00DA47EF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 w:rsidRPr="00362BF2">
              <w:rPr>
                <w:rFonts w:hint="eastAsia"/>
                <w:color w:val="FF0000"/>
              </w:rPr>
              <w:t>0</w:t>
            </w:r>
            <w:r w:rsidRPr="00362BF2">
              <w:rPr>
                <w:rFonts w:hint="eastAsia"/>
                <w:color w:val="FF0000"/>
              </w:rPr>
              <w:t>：单次</w:t>
            </w:r>
          </w:p>
          <w:p w:rsidR="00DA47EF" w:rsidRPr="00362BF2" w:rsidRDefault="00DA47EF" w:rsidP="002F0974">
            <w:pPr>
              <w:spacing w:line="360" w:lineRule="auto"/>
              <w:rPr>
                <w:color w:val="FF0000"/>
              </w:rPr>
            </w:pPr>
          </w:p>
          <w:p w:rsidR="00DB16D7" w:rsidRDefault="00DB16D7" w:rsidP="002F0974">
            <w:pPr>
              <w:spacing w:line="360" w:lineRule="auto"/>
              <w:rPr>
                <w:color w:val="FF0000"/>
              </w:rPr>
            </w:pPr>
            <w:r w:rsidRPr="00362BF2">
              <w:rPr>
                <w:color w:val="FF0000"/>
              </w:rPr>
              <w:t>B</w:t>
            </w:r>
            <w:r w:rsidRPr="00362BF2">
              <w:rPr>
                <w:rFonts w:hint="eastAsia"/>
                <w:color w:val="FF0000"/>
              </w:rPr>
              <w:t>it</w:t>
            </w:r>
            <w:r w:rsidR="00DA47EF">
              <w:rPr>
                <w:rFonts w:hint="eastAsia"/>
                <w:color w:val="FF0000"/>
              </w:rPr>
              <w:t>3:2</w:t>
            </w:r>
            <w:r w:rsidRPr="00362BF2">
              <w:rPr>
                <w:rFonts w:hint="eastAsia"/>
                <w:color w:val="FF0000"/>
              </w:rPr>
              <w:t>：回输泵行程</w:t>
            </w:r>
          </w:p>
          <w:p w:rsidR="00DA47EF" w:rsidRPr="00362BF2" w:rsidRDefault="00DA47EF" w:rsidP="00DA47EF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 w:rsidRPr="00362BF2">
              <w:rPr>
                <w:rFonts w:hint="eastAsia"/>
                <w:color w:val="FF0000"/>
              </w:rPr>
              <w:t>1</w:t>
            </w:r>
            <w:r w:rsidRPr="00362BF2">
              <w:rPr>
                <w:rFonts w:hint="eastAsia"/>
                <w:color w:val="FF0000"/>
              </w:rPr>
              <w:t>：总行程</w:t>
            </w:r>
          </w:p>
          <w:p w:rsidR="00DA47EF" w:rsidRPr="00362BF2" w:rsidRDefault="00DA47EF" w:rsidP="00DA47EF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0</w:t>
            </w:r>
            <w:r w:rsidRPr="00362BF2">
              <w:rPr>
                <w:rFonts w:hint="eastAsia"/>
                <w:color w:val="FF0000"/>
              </w:rPr>
              <w:t>0</w:t>
            </w:r>
            <w:r w:rsidRPr="00362BF2">
              <w:rPr>
                <w:rFonts w:hint="eastAsia"/>
                <w:color w:val="FF0000"/>
              </w:rPr>
              <w:t>：单次</w:t>
            </w:r>
          </w:p>
          <w:p w:rsidR="00DA47EF" w:rsidRPr="00362BF2" w:rsidRDefault="00DA47EF" w:rsidP="002F0974">
            <w:pPr>
              <w:spacing w:line="360" w:lineRule="auto"/>
              <w:rPr>
                <w:color w:val="FF0000"/>
              </w:rPr>
            </w:pPr>
          </w:p>
          <w:p w:rsidR="00FC2DFB" w:rsidRDefault="00FC2DFB" w:rsidP="00DA47EF">
            <w:pPr>
              <w:spacing w:line="360" w:lineRule="auto"/>
            </w:pPr>
            <w:r w:rsidRPr="00362BF2">
              <w:rPr>
                <w:color w:val="FF0000"/>
              </w:rPr>
              <w:t>B</w:t>
            </w:r>
            <w:r w:rsidRPr="00362BF2">
              <w:rPr>
                <w:rFonts w:hint="eastAsia"/>
                <w:color w:val="FF0000"/>
              </w:rPr>
              <w:t>it</w:t>
            </w:r>
            <w:r w:rsidR="00DA47EF">
              <w:rPr>
                <w:rFonts w:hint="eastAsia"/>
                <w:color w:val="FF0000"/>
              </w:rPr>
              <w:t>1</w:t>
            </w:r>
            <w:r w:rsidRPr="00362BF2">
              <w:rPr>
                <w:rFonts w:hint="eastAsia"/>
                <w:color w:val="FF0000"/>
              </w:rPr>
              <w:t>-bit0</w:t>
            </w:r>
            <w:r w:rsidRPr="00362BF2">
              <w:rPr>
                <w:rFonts w:hint="eastAsia"/>
                <w:color w:val="FF0000"/>
              </w:rPr>
              <w:t>：预留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1DBF" w:rsidRDefault="00F41DBF" w:rsidP="00F41DBF">
            <w:pPr>
              <w:spacing w:line="360" w:lineRule="auto"/>
              <w:rPr>
                <w:b/>
                <w:color w:val="FF0000"/>
              </w:rPr>
            </w:pPr>
            <w:r w:rsidRPr="00F41DBF">
              <w:rPr>
                <w:b/>
                <w:color w:val="FF0000"/>
              </w:rPr>
              <w:lastRenderedPageBreak/>
              <w:t>B</w:t>
            </w:r>
            <w:r w:rsidRPr="00F41DBF">
              <w:rPr>
                <w:rFonts w:hint="eastAsia"/>
                <w:b/>
                <w:color w:val="FF0000"/>
              </w:rPr>
              <w:t>yte7</w:t>
            </w:r>
            <w:r>
              <w:rPr>
                <w:rFonts w:hint="eastAsia"/>
                <w:b/>
                <w:color w:val="FF0000"/>
              </w:rPr>
              <w:t>：</w:t>
            </w:r>
          </w:p>
          <w:p w:rsidR="00F41DBF" w:rsidRDefault="00F41DBF" w:rsidP="00F41DBF">
            <w:pPr>
              <w:spacing w:line="360" w:lineRule="auto"/>
              <w:rPr>
                <w:b/>
                <w:color w:val="FF0000"/>
              </w:rPr>
            </w:pPr>
          </w:p>
          <w:p w:rsidR="00F41DBF" w:rsidRDefault="00F41DBF" w:rsidP="00F41DBF">
            <w:pPr>
              <w:spacing w:line="360" w:lineRule="auto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收到的启动</w:t>
            </w:r>
            <w:r>
              <w:rPr>
                <w:rFonts w:hint="eastAsia"/>
                <w:b/>
                <w:color w:val="FF0000"/>
              </w:rPr>
              <w:t>/</w:t>
            </w:r>
            <w:r>
              <w:rPr>
                <w:rFonts w:hint="eastAsia"/>
                <w:b/>
                <w:color w:val="FF0000"/>
              </w:rPr>
              <w:t>停止指令的</w:t>
            </w:r>
            <w:r>
              <w:rPr>
                <w:rFonts w:hint="eastAsia"/>
                <w:b/>
                <w:color w:val="FF0000"/>
              </w:rPr>
              <w:t>FN</w:t>
            </w:r>
            <w:r>
              <w:rPr>
                <w:rFonts w:hint="eastAsia"/>
                <w:b/>
                <w:color w:val="FF0000"/>
              </w:rPr>
              <w:t>；</w:t>
            </w:r>
          </w:p>
          <w:p w:rsidR="00332CC5" w:rsidRPr="00F41DBF" w:rsidRDefault="00F41DBF" w:rsidP="00F41DBF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用于标识这是那次</w:t>
            </w:r>
            <w:r w:rsidRPr="00F41DBF">
              <w:rPr>
                <w:rFonts w:hint="eastAsia"/>
                <w:b/>
                <w:color w:val="FF0000"/>
              </w:rPr>
              <w:t>运动行程</w:t>
            </w:r>
            <w:r>
              <w:rPr>
                <w:rFonts w:hint="eastAsia"/>
                <w:b/>
                <w:color w:val="FF0000"/>
              </w:rPr>
              <w:t>反馈的</w:t>
            </w:r>
            <w:r w:rsidR="004C42F7">
              <w:rPr>
                <w:rFonts w:hint="eastAsia"/>
                <w:b/>
                <w:color w:val="FF0000"/>
              </w:rPr>
              <w:t>圈数</w:t>
            </w:r>
          </w:p>
        </w:tc>
      </w:tr>
      <w:tr w:rsidR="00A529FC" w:rsidTr="00FE0344">
        <w:trPr>
          <w:trHeight w:val="590"/>
        </w:trPr>
        <w:tc>
          <w:tcPr>
            <w:tcW w:w="12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529FC" w:rsidRDefault="00A529FC" w:rsidP="00125D02">
            <w:pPr>
              <w:spacing w:line="360" w:lineRule="auto"/>
            </w:pPr>
            <w:r>
              <w:rPr>
                <w:rFonts w:hint="eastAsia"/>
              </w:rPr>
              <w:lastRenderedPageBreak/>
              <w:t>传感器读取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529FC" w:rsidRDefault="00F1480F" w:rsidP="00332CC5">
            <w:pPr>
              <w:spacing w:line="360" w:lineRule="auto"/>
            </w:pPr>
            <w:r>
              <w:rPr>
                <w:rFonts w:hint="eastAsia"/>
              </w:rPr>
              <w:t>RPDO3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529FC" w:rsidRPr="00B301E2" w:rsidRDefault="00A529FC" w:rsidP="00125D02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7"/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529FC" w:rsidRDefault="00F1480F" w:rsidP="00332CC5">
            <w:pPr>
              <w:spacing w:line="360" w:lineRule="auto"/>
            </w:pPr>
            <w:r>
              <w:rPr>
                <w:rFonts w:hint="eastAsia"/>
              </w:rPr>
              <w:t>TPDO3</w:t>
            </w:r>
          </w:p>
        </w:tc>
        <w:tc>
          <w:tcPr>
            <w:tcW w:w="26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529FC" w:rsidRDefault="00465E49" w:rsidP="00332CC5">
            <w:pPr>
              <w:spacing w:line="360" w:lineRule="auto"/>
            </w:pPr>
            <w:r>
              <w:rPr>
                <w:rFonts w:hint="eastAsia"/>
              </w:rPr>
              <w:t>Byte</w:t>
            </w:r>
            <w:r w:rsidR="000567E4">
              <w:rPr>
                <w:rFonts w:hint="eastAsia"/>
              </w:rPr>
              <w:t>1</w:t>
            </w:r>
            <w:r w:rsidR="00B944D2">
              <w:rPr>
                <w:rFonts w:hint="eastAsia"/>
              </w:rPr>
              <w:t xml:space="preserve"> </w:t>
            </w:r>
            <w:r w:rsidR="000567E4">
              <w:rPr>
                <w:rFonts w:hint="eastAsia"/>
              </w:rPr>
              <w:t>0</w:t>
            </w:r>
            <w:r w:rsidR="00A529FC">
              <w:rPr>
                <w:rFonts w:hint="eastAsia"/>
              </w:rPr>
              <w:t>：采血压力</w:t>
            </w:r>
          </w:p>
          <w:p w:rsidR="00A529FC" w:rsidRDefault="00A529FC" w:rsidP="00125D02">
            <w:pPr>
              <w:spacing w:line="360" w:lineRule="auto"/>
            </w:pPr>
            <w:r>
              <w:rPr>
                <w:rFonts w:hint="eastAsia"/>
              </w:rPr>
              <w:t>Bit13</w:t>
            </w:r>
            <w:r>
              <w:rPr>
                <w:rFonts w:hint="eastAsia"/>
              </w:rPr>
              <w:t>：</w:t>
            </w:r>
          </w:p>
          <w:p w:rsidR="00A529FC" w:rsidRDefault="00A529FC" w:rsidP="00FE0344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：负数</w:t>
            </w:r>
          </w:p>
          <w:p w:rsidR="00A529FC" w:rsidRDefault="00A529FC" w:rsidP="00FE0344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：正数</w:t>
            </w:r>
          </w:p>
          <w:p w:rsidR="00A529FC" w:rsidRDefault="00A529FC" w:rsidP="00FE0344">
            <w:pPr>
              <w:spacing w:line="360" w:lineRule="auto"/>
            </w:pPr>
          </w:p>
          <w:p w:rsidR="00A529FC" w:rsidRDefault="00A529FC" w:rsidP="00FE0344">
            <w:pPr>
              <w:spacing w:line="360" w:lineRule="auto"/>
            </w:pPr>
            <w:r>
              <w:rPr>
                <w:rFonts w:hint="eastAsia"/>
              </w:rPr>
              <w:t>Bit</w:t>
            </w:r>
            <w:r w:rsidR="00B7423B">
              <w:rPr>
                <w:rFonts w:hint="eastAsia"/>
              </w:rPr>
              <w:t>12</w:t>
            </w:r>
            <w:r>
              <w:rPr>
                <w:rFonts w:hint="eastAsia"/>
              </w:rPr>
              <w:t>~0</w:t>
            </w:r>
            <w:r>
              <w:rPr>
                <w:rFonts w:hint="eastAsia"/>
              </w:rPr>
              <w:t>：</w:t>
            </w:r>
          </w:p>
          <w:p w:rsidR="00A529FC" w:rsidRDefault="00A529FC" w:rsidP="00FE0344">
            <w:pPr>
              <w:spacing w:line="360" w:lineRule="auto"/>
            </w:pPr>
            <w:r>
              <w:rPr>
                <w:rFonts w:hint="eastAsia"/>
              </w:rPr>
              <w:t>-1500mmHg~+1500mmHg</w:t>
            </w:r>
          </w:p>
          <w:p w:rsidR="00A529FC" w:rsidRDefault="00A529FC" w:rsidP="00FE0344">
            <w:pPr>
              <w:spacing w:line="360" w:lineRule="auto"/>
            </w:pPr>
            <w:r>
              <w:rPr>
                <w:rFonts w:hint="eastAsia"/>
              </w:rPr>
              <w:t>精度：</w:t>
            </w:r>
            <w:r>
              <w:rPr>
                <w:rFonts w:hint="eastAsia"/>
              </w:rPr>
              <w:t>1mmHg</w:t>
            </w:r>
          </w:p>
        </w:tc>
        <w:tc>
          <w:tcPr>
            <w:tcW w:w="31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529FC" w:rsidRPr="006A4AFE" w:rsidRDefault="00A529FC" w:rsidP="00A529FC">
            <w:pPr>
              <w:spacing w:line="360" w:lineRule="auto"/>
              <w:rPr>
                <w:strike/>
              </w:rPr>
            </w:pPr>
            <w:r w:rsidRPr="006A4AFE">
              <w:rPr>
                <w:rFonts w:hint="eastAsia"/>
                <w:strike/>
              </w:rPr>
              <w:t>Byte</w:t>
            </w:r>
            <w:r w:rsidR="000567E4" w:rsidRPr="006A4AFE">
              <w:rPr>
                <w:rFonts w:hint="eastAsia"/>
                <w:strike/>
              </w:rPr>
              <w:t>32</w:t>
            </w:r>
            <w:r w:rsidRPr="006A4AFE">
              <w:rPr>
                <w:rFonts w:hint="eastAsia"/>
                <w:strike/>
              </w:rPr>
              <w:t>：回输压力</w:t>
            </w:r>
          </w:p>
          <w:p w:rsidR="00A529FC" w:rsidRPr="006A4AFE" w:rsidRDefault="00A529FC" w:rsidP="00A529FC">
            <w:pPr>
              <w:spacing w:line="360" w:lineRule="auto"/>
              <w:rPr>
                <w:strike/>
              </w:rPr>
            </w:pPr>
            <w:r w:rsidRPr="006A4AFE">
              <w:rPr>
                <w:rFonts w:hint="eastAsia"/>
                <w:strike/>
              </w:rPr>
              <w:t>Bit13</w:t>
            </w:r>
            <w:r w:rsidRPr="006A4AFE">
              <w:rPr>
                <w:rFonts w:hint="eastAsia"/>
                <w:strike/>
              </w:rPr>
              <w:t>：</w:t>
            </w:r>
          </w:p>
          <w:p w:rsidR="00A529FC" w:rsidRPr="006A4AFE" w:rsidRDefault="00A529FC" w:rsidP="00A529FC">
            <w:pPr>
              <w:spacing w:line="360" w:lineRule="auto"/>
              <w:rPr>
                <w:strike/>
              </w:rPr>
            </w:pPr>
            <w:r w:rsidRPr="006A4AFE">
              <w:rPr>
                <w:rFonts w:hint="eastAsia"/>
                <w:strike/>
              </w:rPr>
              <w:t>1</w:t>
            </w:r>
            <w:r w:rsidRPr="006A4AFE">
              <w:rPr>
                <w:rFonts w:hint="eastAsia"/>
                <w:strike/>
              </w:rPr>
              <w:t>：负数</w:t>
            </w:r>
          </w:p>
          <w:p w:rsidR="00A529FC" w:rsidRPr="006A4AFE" w:rsidRDefault="00A529FC" w:rsidP="00A529FC">
            <w:pPr>
              <w:spacing w:line="360" w:lineRule="auto"/>
              <w:rPr>
                <w:strike/>
              </w:rPr>
            </w:pPr>
            <w:r w:rsidRPr="006A4AFE">
              <w:rPr>
                <w:rFonts w:hint="eastAsia"/>
                <w:strike/>
              </w:rPr>
              <w:t>0</w:t>
            </w:r>
            <w:r w:rsidRPr="006A4AFE">
              <w:rPr>
                <w:rFonts w:hint="eastAsia"/>
                <w:strike/>
              </w:rPr>
              <w:t>：正数</w:t>
            </w:r>
          </w:p>
          <w:p w:rsidR="00A529FC" w:rsidRPr="006A4AFE" w:rsidRDefault="00A529FC" w:rsidP="00A529FC">
            <w:pPr>
              <w:spacing w:line="360" w:lineRule="auto"/>
              <w:rPr>
                <w:strike/>
              </w:rPr>
            </w:pPr>
          </w:p>
          <w:p w:rsidR="00A529FC" w:rsidRPr="006A4AFE" w:rsidRDefault="00A529FC" w:rsidP="00A529FC">
            <w:pPr>
              <w:spacing w:line="360" w:lineRule="auto"/>
              <w:rPr>
                <w:strike/>
              </w:rPr>
            </w:pPr>
            <w:r w:rsidRPr="006A4AFE">
              <w:rPr>
                <w:rFonts w:hint="eastAsia"/>
                <w:strike/>
              </w:rPr>
              <w:t>Bit</w:t>
            </w:r>
            <w:r w:rsidR="00B7423B" w:rsidRPr="006A4AFE">
              <w:rPr>
                <w:rFonts w:hint="eastAsia"/>
                <w:strike/>
              </w:rPr>
              <w:t>12</w:t>
            </w:r>
            <w:r w:rsidRPr="006A4AFE">
              <w:rPr>
                <w:rFonts w:hint="eastAsia"/>
                <w:strike/>
              </w:rPr>
              <w:t>~0</w:t>
            </w:r>
            <w:r w:rsidRPr="006A4AFE">
              <w:rPr>
                <w:rFonts w:hint="eastAsia"/>
                <w:strike/>
              </w:rPr>
              <w:t>：</w:t>
            </w:r>
          </w:p>
          <w:p w:rsidR="00A529FC" w:rsidRPr="006A4AFE" w:rsidRDefault="00A529FC" w:rsidP="00A529FC">
            <w:pPr>
              <w:spacing w:line="360" w:lineRule="auto"/>
              <w:rPr>
                <w:strike/>
              </w:rPr>
            </w:pPr>
            <w:r w:rsidRPr="006A4AFE">
              <w:rPr>
                <w:rFonts w:hint="eastAsia"/>
                <w:strike/>
              </w:rPr>
              <w:t>-1500mmHg~+1500mmHg</w:t>
            </w:r>
          </w:p>
          <w:p w:rsidR="00A529FC" w:rsidRDefault="00A529FC" w:rsidP="00A529FC">
            <w:pPr>
              <w:spacing w:line="360" w:lineRule="auto"/>
              <w:rPr>
                <w:strike/>
              </w:rPr>
            </w:pPr>
            <w:r w:rsidRPr="006A4AFE">
              <w:rPr>
                <w:rFonts w:hint="eastAsia"/>
                <w:strike/>
              </w:rPr>
              <w:t>精度：</w:t>
            </w:r>
            <w:r w:rsidRPr="006A4AFE">
              <w:rPr>
                <w:rFonts w:hint="eastAsia"/>
                <w:strike/>
              </w:rPr>
              <w:t>1mmHg</w:t>
            </w:r>
          </w:p>
          <w:p w:rsidR="00413AE4" w:rsidRPr="00413AE4" w:rsidRDefault="00413AE4" w:rsidP="00A529FC">
            <w:pPr>
              <w:spacing w:line="360" w:lineRule="auto"/>
              <w:rPr>
                <w:b/>
                <w:color w:val="FF0000"/>
              </w:rPr>
            </w:pPr>
            <w:r w:rsidRPr="00413AE4">
              <w:rPr>
                <w:rFonts w:hint="eastAsia"/>
                <w:b/>
                <w:color w:val="FF0000"/>
              </w:rPr>
              <w:t>采血回输共用一个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529FC" w:rsidRDefault="00E86C1B" w:rsidP="001325AB">
            <w:pPr>
              <w:spacing w:line="360" w:lineRule="auto"/>
            </w:pPr>
            <w:r>
              <w:rPr>
                <w:rFonts w:hint="eastAsia"/>
              </w:rPr>
              <w:t>Byte4</w:t>
            </w:r>
            <w:r w:rsidR="00A529FC">
              <w:rPr>
                <w:rFonts w:hint="eastAsia"/>
              </w:rPr>
              <w:t>：</w:t>
            </w:r>
          </w:p>
          <w:p w:rsidR="00D8164A" w:rsidRDefault="00D8164A" w:rsidP="001325AB">
            <w:pPr>
              <w:spacing w:line="360" w:lineRule="auto"/>
            </w:pPr>
            <w:r w:rsidRPr="004163B2">
              <w:rPr>
                <w:rFonts w:hint="eastAsia"/>
                <w:b/>
              </w:rPr>
              <w:t>Bit7:</w:t>
            </w:r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气泡探测器</w:t>
            </w:r>
          </w:p>
          <w:p w:rsidR="00D8164A" w:rsidRDefault="00D8164A" w:rsidP="001325AB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：探测到气泡</w:t>
            </w:r>
          </w:p>
          <w:p w:rsidR="00D8164A" w:rsidRDefault="00D8164A" w:rsidP="001325AB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：未探测到气泡</w:t>
            </w:r>
          </w:p>
          <w:p w:rsidR="00A529FC" w:rsidRDefault="00A529FC" w:rsidP="00332CC5">
            <w:pPr>
              <w:spacing w:line="360" w:lineRule="auto"/>
            </w:pPr>
          </w:p>
          <w:p w:rsidR="00D8164A" w:rsidRDefault="00D8164A" w:rsidP="00D8164A">
            <w:pPr>
              <w:spacing w:line="360" w:lineRule="auto"/>
            </w:pPr>
            <w:r w:rsidRPr="004163B2">
              <w:rPr>
                <w:rFonts w:hint="eastAsia"/>
                <w:b/>
              </w:rPr>
              <w:t>Bit6</w:t>
            </w:r>
            <w:r w:rsidRPr="004163B2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高液位探测器</w:t>
            </w:r>
          </w:p>
          <w:p w:rsidR="00D8164A" w:rsidRDefault="00D8164A" w:rsidP="00D8164A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探测到液位</w:t>
            </w:r>
            <w:proofErr w:type="gramEnd"/>
          </w:p>
          <w:p w:rsidR="00D8164A" w:rsidRDefault="00D8164A" w:rsidP="00D8164A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</w:t>
            </w:r>
            <w:proofErr w:type="gramStart"/>
            <w:r>
              <w:rPr>
                <w:rFonts w:hint="eastAsia"/>
              </w:rPr>
              <w:t>探测到液位</w:t>
            </w:r>
            <w:proofErr w:type="gramEnd"/>
          </w:p>
          <w:p w:rsidR="00D8164A" w:rsidRDefault="00D8164A" w:rsidP="00D8164A">
            <w:pPr>
              <w:spacing w:line="360" w:lineRule="auto"/>
            </w:pPr>
          </w:p>
          <w:p w:rsidR="00D8164A" w:rsidRDefault="00D8164A" w:rsidP="00D8164A">
            <w:pPr>
              <w:spacing w:line="360" w:lineRule="auto"/>
            </w:pPr>
            <w:r w:rsidRPr="004163B2">
              <w:rPr>
                <w:rFonts w:hint="eastAsia"/>
                <w:b/>
              </w:rPr>
              <w:t>Bit5</w:t>
            </w:r>
            <w:r w:rsidRPr="004163B2">
              <w:rPr>
                <w:rFonts w:hint="eastAsia"/>
                <w:b/>
              </w:rPr>
              <w:t>：</w:t>
            </w:r>
            <w:proofErr w:type="gramStart"/>
            <w:r>
              <w:rPr>
                <w:rFonts w:hint="eastAsia"/>
              </w:rPr>
              <w:t>低液位</w:t>
            </w:r>
            <w:proofErr w:type="gramEnd"/>
            <w:r>
              <w:rPr>
                <w:rFonts w:hint="eastAsia"/>
              </w:rPr>
              <w:t>探测器</w:t>
            </w:r>
          </w:p>
          <w:p w:rsidR="00D8164A" w:rsidRDefault="00D8164A" w:rsidP="00D8164A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探测到液位</w:t>
            </w:r>
            <w:proofErr w:type="gramEnd"/>
          </w:p>
          <w:p w:rsidR="00D8164A" w:rsidRDefault="00D8164A" w:rsidP="00D8164A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</w:t>
            </w:r>
            <w:proofErr w:type="gramStart"/>
            <w:r>
              <w:rPr>
                <w:rFonts w:hint="eastAsia"/>
              </w:rPr>
              <w:t>探测到液位</w:t>
            </w:r>
            <w:proofErr w:type="gramEnd"/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529FC" w:rsidRDefault="00E86C1B" w:rsidP="00332CC5">
            <w:pPr>
              <w:spacing w:line="360" w:lineRule="auto"/>
            </w:pPr>
            <w:r>
              <w:rPr>
                <w:rFonts w:hint="eastAsia"/>
              </w:rPr>
              <w:t>Byte5</w:t>
            </w:r>
            <w:r w:rsidR="0027585B">
              <w:rPr>
                <w:rFonts w:hint="eastAsia"/>
              </w:rPr>
              <w:t>：</w:t>
            </w:r>
          </w:p>
          <w:p w:rsidR="0027585B" w:rsidRPr="006A4AFE" w:rsidRDefault="0027585B" w:rsidP="00332CC5">
            <w:pPr>
              <w:spacing w:line="360" w:lineRule="auto"/>
              <w:rPr>
                <w:strike/>
              </w:rPr>
            </w:pPr>
            <w:r w:rsidRPr="006A4AFE">
              <w:rPr>
                <w:rFonts w:hint="eastAsia"/>
                <w:b/>
                <w:strike/>
              </w:rPr>
              <w:t>Bit7</w:t>
            </w:r>
            <w:r w:rsidRPr="006A4AFE">
              <w:rPr>
                <w:rFonts w:hint="eastAsia"/>
                <w:b/>
                <w:strike/>
              </w:rPr>
              <w:t>：</w:t>
            </w:r>
            <w:r w:rsidRPr="006A4AFE">
              <w:rPr>
                <w:rFonts w:hint="eastAsia"/>
                <w:strike/>
              </w:rPr>
              <w:t>采血泵霍尔传感器</w:t>
            </w:r>
          </w:p>
          <w:p w:rsidR="0027585B" w:rsidRPr="006A4AFE" w:rsidRDefault="0027585B" w:rsidP="00332CC5">
            <w:pPr>
              <w:spacing w:line="360" w:lineRule="auto"/>
              <w:rPr>
                <w:strike/>
              </w:rPr>
            </w:pPr>
            <w:r w:rsidRPr="006A4AFE">
              <w:rPr>
                <w:rFonts w:hint="eastAsia"/>
                <w:strike/>
              </w:rPr>
              <w:t>1</w:t>
            </w:r>
            <w:r w:rsidRPr="006A4AFE">
              <w:rPr>
                <w:rFonts w:hint="eastAsia"/>
                <w:strike/>
              </w:rPr>
              <w:t>：有信号</w:t>
            </w:r>
          </w:p>
          <w:p w:rsidR="0027585B" w:rsidRPr="006A4AFE" w:rsidRDefault="0027585B" w:rsidP="00332CC5">
            <w:pPr>
              <w:spacing w:line="360" w:lineRule="auto"/>
              <w:rPr>
                <w:strike/>
              </w:rPr>
            </w:pPr>
            <w:r w:rsidRPr="006A4AFE">
              <w:rPr>
                <w:rFonts w:hint="eastAsia"/>
                <w:strike/>
              </w:rPr>
              <w:t>0</w:t>
            </w:r>
            <w:r w:rsidRPr="006A4AFE">
              <w:rPr>
                <w:rFonts w:hint="eastAsia"/>
                <w:strike/>
              </w:rPr>
              <w:t>：无信号</w:t>
            </w:r>
          </w:p>
          <w:p w:rsidR="0027585B" w:rsidRPr="006A4AFE" w:rsidRDefault="0027585B" w:rsidP="00332CC5">
            <w:pPr>
              <w:spacing w:line="360" w:lineRule="auto"/>
              <w:rPr>
                <w:strike/>
              </w:rPr>
            </w:pPr>
          </w:p>
          <w:p w:rsidR="0027585B" w:rsidRPr="006A4AFE" w:rsidRDefault="0027585B" w:rsidP="00332CC5">
            <w:pPr>
              <w:spacing w:line="360" w:lineRule="auto"/>
              <w:rPr>
                <w:strike/>
              </w:rPr>
            </w:pPr>
            <w:r w:rsidRPr="006A4AFE">
              <w:rPr>
                <w:rFonts w:hint="eastAsia"/>
                <w:b/>
                <w:strike/>
              </w:rPr>
              <w:t>Bit6</w:t>
            </w:r>
            <w:r w:rsidRPr="006A4AFE">
              <w:rPr>
                <w:rFonts w:hint="eastAsia"/>
                <w:b/>
                <w:strike/>
              </w:rPr>
              <w:t>：</w:t>
            </w:r>
            <w:r w:rsidRPr="006A4AFE">
              <w:rPr>
                <w:rFonts w:hint="eastAsia"/>
                <w:strike/>
              </w:rPr>
              <w:t>AC</w:t>
            </w:r>
            <w:proofErr w:type="gramStart"/>
            <w:r w:rsidRPr="006A4AFE">
              <w:rPr>
                <w:rFonts w:hint="eastAsia"/>
                <w:strike/>
              </w:rPr>
              <w:t>泵霍尔</w:t>
            </w:r>
            <w:proofErr w:type="gramEnd"/>
            <w:r w:rsidRPr="006A4AFE">
              <w:rPr>
                <w:rFonts w:hint="eastAsia"/>
                <w:strike/>
              </w:rPr>
              <w:t>传感器</w:t>
            </w:r>
          </w:p>
          <w:p w:rsidR="0027585B" w:rsidRPr="006A4AFE" w:rsidRDefault="0027585B" w:rsidP="00332CC5">
            <w:pPr>
              <w:spacing w:line="360" w:lineRule="auto"/>
              <w:rPr>
                <w:strike/>
              </w:rPr>
            </w:pPr>
          </w:p>
          <w:p w:rsidR="0027585B" w:rsidRDefault="0027585B" w:rsidP="00332CC5">
            <w:pPr>
              <w:spacing w:line="360" w:lineRule="auto"/>
              <w:rPr>
                <w:strike/>
              </w:rPr>
            </w:pPr>
            <w:r w:rsidRPr="006A4AFE">
              <w:rPr>
                <w:rFonts w:hint="eastAsia"/>
                <w:b/>
                <w:strike/>
              </w:rPr>
              <w:t>Bit5</w:t>
            </w:r>
            <w:r w:rsidRPr="006A4AFE">
              <w:rPr>
                <w:rFonts w:hint="eastAsia"/>
                <w:b/>
                <w:strike/>
              </w:rPr>
              <w:t>：</w:t>
            </w:r>
            <w:proofErr w:type="gramStart"/>
            <w:r w:rsidRPr="006A4AFE">
              <w:rPr>
                <w:rFonts w:hint="eastAsia"/>
                <w:strike/>
              </w:rPr>
              <w:t>回输泵霍尔</w:t>
            </w:r>
            <w:proofErr w:type="gramEnd"/>
            <w:r w:rsidRPr="006A4AFE">
              <w:rPr>
                <w:rFonts w:hint="eastAsia"/>
                <w:strike/>
              </w:rPr>
              <w:t>传感器</w:t>
            </w:r>
          </w:p>
          <w:p w:rsidR="0008691F" w:rsidRPr="00413AE4" w:rsidRDefault="0008691F" w:rsidP="0008691F">
            <w:pPr>
              <w:spacing w:line="360" w:lineRule="auto"/>
              <w:rPr>
                <w:b/>
              </w:rPr>
            </w:pPr>
            <w:r w:rsidRPr="00413AE4">
              <w:rPr>
                <w:rFonts w:hint="eastAsia"/>
                <w:b/>
              </w:rPr>
              <w:t>Bit7</w:t>
            </w:r>
            <w:r w:rsidRPr="00413AE4">
              <w:rPr>
                <w:rFonts w:hint="eastAsia"/>
                <w:b/>
              </w:rPr>
              <w:t>：采血泵初始化完成</w:t>
            </w:r>
          </w:p>
          <w:p w:rsidR="0008691F" w:rsidRPr="00413AE4" w:rsidRDefault="0008691F" w:rsidP="0008691F">
            <w:pPr>
              <w:spacing w:line="360" w:lineRule="auto"/>
              <w:rPr>
                <w:b/>
              </w:rPr>
            </w:pPr>
            <w:r w:rsidRPr="00413AE4">
              <w:rPr>
                <w:rFonts w:hint="eastAsia"/>
                <w:b/>
              </w:rPr>
              <w:t>1</w:t>
            </w:r>
            <w:r w:rsidRPr="00413AE4">
              <w:rPr>
                <w:rFonts w:hint="eastAsia"/>
                <w:b/>
              </w:rPr>
              <w:t>：完成</w:t>
            </w:r>
          </w:p>
          <w:p w:rsidR="0008691F" w:rsidRPr="00413AE4" w:rsidRDefault="0008691F" w:rsidP="0008691F">
            <w:pPr>
              <w:spacing w:line="360" w:lineRule="auto"/>
              <w:rPr>
                <w:b/>
              </w:rPr>
            </w:pPr>
            <w:r w:rsidRPr="00413AE4">
              <w:rPr>
                <w:rFonts w:hint="eastAsia"/>
                <w:b/>
              </w:rPr>
              <w:t>0</w:t>
            </w:r>
            <w:r w:rsidRPr="00413AE4">
              <w:rPr>
                <w:rFonts w:hint="eastAsia"/>
                <w:b/>
              </w:rPr>
              <w:t>：未完成</w:t>
            </w:r>
          </w:p>
          <w:p w:rsidR="0008691F" w:rsidRPr="00413AE4" w:rsidRDefault="0008691F" w:rsidP="0008691F">
            <w:pPr>
              <w:spacing w:line="360" w:lineRule="auto"/>
              <w:rPr>
                <w:b/>
              </w:rPr>
            </w:pPr>
          </w:p>
          <w:p w:rsidR="0008691F" w:rsidRPr="00413AE4" w:rsidRDefault="0008691F" w:rsidP="0008691F">
            <w:pPr>
              <w:spacing w:line="360" w:lineRule="auto"/>
              <w:rPr>
                <w:b/>
              </w:rPr>
            </w:pPr>
            <w:r w:rsidRPr="00413AE4">
              <w:rPr>
                <w:rFonts w:hint="eastAsia"/>
                <w:b/>
              </w:rPr>
              <w:t>Bit6</w:t>
            </w:r>
            <w:r w:rsidRPr="00413AE4">
              <w:rPr>
                <w:rFonts w:hint="eastAsia"/>
                <w:b/>
              </w:rPr>
              <w:t>：</w:t>
            </w:r>
            <w:r w:rsidRPr="00413AE4">
              <w:rPr>
                <w:rFonts w:hint="eastAsia"/>
                <w:b/>
              </w:rPr>
              <w:t>AC</w:t>
            </w:r>
            <w:r w:rsidRPr="00413AE4">
              <w:rPr>
                <w:rFonts w:hint="eastAsia"/>
                <w:b/>
              </w:rPr>
              <w:t>泵初始化完成</w:t>
            </w:r>
          </w:p>
          <w:p w:rsidR="0008691F" w:rsidRPr="00413AE4" w:rsidRDefault="0008691F" w:rsidP="0008691F">
            <w:pPr>
              <w:spacing w:line="360" w:lineRule="auto"/>
              <w:rPr>
                <w:b/>
              </w:rPr>
            </w:pPr>
          </w:p>
          <w:p w:rsidR="0008691F" w:rsidRPr="00413AE4" w:rsidRDefault="0008691F" w:rsidP="0008691F">
            <w:pPr>
              <w:spacing w:line="360" w:lineRule="auto"/>
              <w:rPr>
                <w:b/>
              </w:rPr>
            </w:pPr>
          </w:p>
          <w:p w:rsidR="0008691F" w:rsidRPr="00413AE4" w:rsidRDefault="0008691F" w:rsidP="0008691F">
            <w:pPr>
              <w:spacing w:line="360" w:lineRule="auto"/>
              <w:rPr>
                <w:b/>
              </w:rPr>
            </w:pPr>
            <w:r w:rsidRPr="00413AE4">
              <w:rPr>
                <w:rFonts w:hint="eastAsia"/>
                <w:b/>
              </w:rPr>
              <w:t>Bit5</w:t>
            </w:r>
            <w:r w:rsidRPr="00413AE4">
              <w:rPr>
                <w:rFonts w:hint="eastAsia"/>
                <w:b/>
              </w:rPr>
              <w:t>：回输泵初始化完成</w:t>
            </w:r>
          </w:p>
          <w:p w:rsidR="006A4AFE" w:rsidRPr="0008691F" w:rsidRDefault="006A4AFE" w:rsidP="00332CC5">
            <w:pPr>
              <w:spacing w:line="360" w:lineRule="auto"/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529FC" w:rsidRPr="00EE702E" w:rsidRDefault="004163B2" w:rsidP="00125D02">
            <w:pPr>
              <w:spacing w:line="360" w:lineRule="auto"/>
              <w:rPr>
                <w:b/>
              </w:rPr>
            </w:pPr>
            <w:r w:rsidRPr="00EE702E">
              <w:rPr>
                <w:rFonts w:hint="eastAsia"/>
                <w:b/>
              </w:rPr>
              <w:t>Byte</w:t>
            </w:r>
            <w:r w:rsidR="007842BD" w:rsidRPr="00EE702E">
              <w:rPr>
                <w:rFonts w:hint="eastAsia"/>
                <w:b/>
              </w:rPr>
              <w:t>6</w:t>
            </w:r>
            <w:r w:rsidRPr="00EE702E">
              <w:rPr>
                <w:rFonts w:hint="eastAsia"/>
                <w:b/>
              </w:rPr>
              <w:t>：</w:t>
            </w:r>
          </w:p>
          <w:p w:rsidR="004163B2" w:rsidRDefault="009504C1" w:rsidP="00125D02">
            <w:pPr>
              <w:spacing w:line="360" w:lineRule="auto"/>
              <w:rPr>
                <w:b/>
              </w:rPr>
            </w:pPr>
            <w:r w:rsidRPr="00EE702E">
              <w:rPr>
                <w:rFonts w:hint="eastAsia"/>
                <w:b/>
              </w:rPr>
              <w:t>回输泵反馈</w:t>
            </w:r>
          </w:p>
          <w:p w:rsidR="00D76665" w:rsidRDefault="00D76665" w:rsidP="00125D0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（硬件）</w:t>
            </w:r>
          </w:p>
          <w:p w:rsidR="0039251E" w:rsidRDefault="0039251E" w:rsidP="0039251E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：正常</w:t>
            </w:r>
          </w:p>
          <w:p w:rsidR="004468DD" w:rsidRDefault="0039251E" w:rsidP="0039251E">
            <w:pPr>
              <w:spacing w:line="360" w:lineRule="auto"/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：异常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529FC" w:rsidRDefault="00A529FC" w:rsidP="00FE0344">
            <w:pPr>
              <w:spacing w:line="360" w:lineRule="auto"/>
            </w:pPr>
          </w:p>
        </w:tc>
      </w:tr>
      <w:tr w:rsidR="00FE0344" w:rsidTr="00556105">
        <w:trPr>
          <w:trHeight w:val="579"/>
        </w:trPr>
        <w:tc>
          <w:tcPr>
            <w:tcW w:w="12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bookmarkStart w:id="253" w:name="_3.2.1_参数具体描述"/>
            <w:bookmarkEnd w:id="253"/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Pr="00B301E2" w:rsidRDefault="00FE0344" w:rsidP="00556105">
            <w:pPr>
              <w:spacing w:line="36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</w:p>
        </w:tc>
        <w:tc>
          <w:tcPr>
            <w:tcW w:w="14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yte0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yte1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yte2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yte3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yte4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yte5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yte7</w:t>
            </w:r>
          </w:p>
        </w:tc>
      </w:tr>
      <w:tr w:rsidR="00394E50" w:rsidTr="00556105">
        <w:trPr>
          <w:trHeight w:val="2403"/>
        </w:trPr>
        <w:tc>
          <w:tcPr>
            <w:tcW w:w="1274" w:type="dxa"/>
            <w:vMerge w:val="restart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shd w:val="clear" w:color="auto" w:fill="auto"/>
          </w:tcPr>
          <w:p w:rsidR="00394E50" w:rsidRDefault="00394E50" w:rsidP="00556105">
            <w:pPr>
              <w:spacing w:line="360" w:lineRule="auto"/>
            </w:pPr>
            <w:r>
              <w:rPr>
                <w:rFonts w:hint="eastAsia"/>
              </w:rPr>
              <w:t>错误码反馈</w:t>
            </w:r>
          </w:p>
        </w:tc>
        <w:tc>
          <w:tcPr>
            <w:tcW w:w="9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94E50" w:rsidRDefault="00394E50" w:rsidP="00556105">
            <w:pPr>
              <w:spacing w:line="360" w:lineRule="auto"/>
            </w:pPr>
            <w:r>
              <w:rPr>
                <w:rFonts w:hint="eastAsia"/>
              </w:rPr>
              <w:t>RPDO6</w:t>
            </w:r>
          </w:p>
        </w:tc>
        <w:tc>
          <w:tcPr>
            <w:tcW w:w="7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94E50" w:rsidRPr="00B301E2" w:rsidRDefault="00394E50" w:rsidP="00556105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7"/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94E50" w:rsidRDefault="00394E50" w:rsidP="00556105">
            <w:pPr>
              <w:spacing w:line="360" w:lineRule="auto"/>
            </w:pPr>
            <w:r>
              <w:rPr>
                <w:rFonts w:hint="eastAsia"/>
              </w:rPr>
              <w:t>TPDO6</w:t>
            </w:r>
          </w:p>
        </w:tc>
        <w:tc>
          <w:tcPr>
            <w:tcW w:w="14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94E50" w:rsidRDefault="00394E50" w:rsidP="00556105">
            <w:pPr>
              <w:spacing w:line="360" w:lineRule="auto"/>
            </w:pPr>
            <w:r>
              <w:rPr>
                <w:rFonts w:hint="eastAsia"/>
              </w:rPr>
              <w:t>bit0:3</w:t>
            </w:r>
            <w:r w:rsidRPr="001804D3">
              <w:rPr>
                <w:rFonts w:hint="eastAsia"/>
              </w:rPr>
              <w:t>采血泵错误码</w:t>
            </w:r>
          </w:p>
          <w:p w:rsidR="00394E50" w:rsidRDefault="00394E50" w:rsidP="00556105">
            <w:pPr>
              <w:spacing w:line="360" w:lineRule="auto"/>
            </w:pPr>
            <w:r>
              <w:rPr>
                <w:rFonts w:hint="eastAsia"/>
              </w:rPr>
              <w:t>0000</w:t>
            </w:r>
            <w:r>
              <w:rPr>
                <w:rFonts w:hint="eastAsia"/>
              </w:rPr>
              <w:t>：正常</w:t>
            </w:r>
          </w:p>
          <w:p w:rsidR="00394E50" w:rsidRDefault="00394E50" w:rsidP="00556105">
            <w:pPr>
              <w:spacing w:line="360" w:lineRule="auto"/>
            </w:pPr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：速度未达到</w:t>
            </w:r>
          </w:p>
          <w:p w:rsidR="00394E50" w:rsidRDefault="00394E50" w:rsidP="00556105">
            <w:pPr>
              <w:spacing w:line="360" w:lineRule="auto"/>
            </w:pPr>
            <w:r>
              <w:rPr>
                <w:rFonts w:hint="eastAsia"/>
              </w:rPr>
              <w:t>0010</w:t>
            </w:r>
            <w:r>
              <w:rPr>
                <w:rFonts w:hint="eastAsia"/>
              </w:rPr>
              <w:t>：超速</w:t>
            </w:r>
          </w:p>
          <w:p w:rsidR="00394E50" w:rsidRDefault="00394E50" w:rsidP="00556105">
            <w:pPr>
              <w:spacing w:line="360" w:lineRule="auto"/>
            </w:pPr>
            <w:r>
              <w:rPr>
                <w:rFonts w:hint="eastAsia"/>
              </w:rPr>
              <w:t>0011</w:t>
            </w:r>
            <w:r>
              <w:rPr>
                <w:rFonts w:hint="eastAsia"/>
              </w:rPr>
              <w:t>：方向错误</w:t>
            </w:r>
          </w:p>
          <w:p w:rsidR="00394E50" w:rsidRDefault="00394E50" w:rsidP="00556105">
            <w:pPr>
              <w:spacing w:line="360" w:lineRule="auto"/>
            </w:pPr>
            <w:r>
              <w:rPr>
                <w:rFonts w:hint="eastAsia"/>
              </w:rPr>
              <w:t>0100</w:t>
            </w:r>
            <w:r>
              <w:rPr>
                <w:rFonts w:hint="eastAsia"/>
              </w:rPr>
              <w:t>：超时</w:t>
            </w:r>
          </w:p>
          <w:p w:rsidR="00317243" w:rsidRPr="00224280" w:rsidRDefault="00317243" w:rsidP="00556105">
            <w:pPr>
              <w:spacing w:line="360" w:lineRule="auto"/>
              <w:rPr>
                <w:b/>
                <w:color w:val="FF0000"/>
              </w:rPr>
            </w:pPr>
            <w:r w:rsidRPr="00224280">
              <w:rPr>
                <w:rFonts w:hint="eastAsia"/>
                <w:b/>
                <w:color w:val="FF0000"/>
              </w:rPr>
              <w:t>0101</w:t>
            </w:r>
            <w:r w:rsidRPr="00224280">
              <w:rPr>
                <w:rFonts w:hint="eastAsia"/>
                <w:b/>
                <w:color w:val="FF0000"/>
              </w:rPr>
              <w:t>：抖动</w:t>
            </w:r>
          </w:p>
          <w:p w:rsidR="00317243" w:rsidRDefault="00317243" w:rsidP="00556105">
            <w:pPr>
              <w:spacing w:line="360" w:lineRule="auto"/>
            </w:pPr>
            <w:r w:rsidRPr="00224280">
              <w:rPr>
                <w:rFonts w:hint="eastAsia"/>
                <w:b/>
                <w:color w:val="FF0000"/>
              </w:rPr>
              <w:t>0111</w:t>
            </w:r>
            <w:r w:rsidRPr="00224280">
              <w:rPr>
                <w:rFonts w:hint="eastAsia"/>
                <w:b/>
                <w:color w:val="FF0000"/>
              </w:rPr>
              <w:t>：编码器</w:t>
            </w:r>
            <w:r w:rsidR="006127C2" w:rsidRPr="00224280">
              <w:rPr>
                <w:rFonts w:hint="eastAsia"/>
                <w:b/>
                <w:color w:val="FF0000"/>
              </w:rPr>
              <w:t>故障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94E50" w:rsidRDefault="00394E50" w:rsidP="00556105">
            <w:pPr>
              <w:spacing w:line="360" w:lineRule="auto"/>
            </w:pPr>
            <w:r>
              <w:rPr>
                <w:rFonts w:hint="eastAsia"/>
              </w:rPr>
              <w:t>bit0:3</w:t>
            </w:r>
            <w:r>
              <w:rPr>
                <w:rFonts w:hint="eastAsia"/>
              </w:rPr>
              <w:t>回输</w:t>
            </w:r>
            <w:r w:rsidRPr="001804D3">
              <w:rPr>
                <w:rFonts w:hint="eastAsia"/>
              </w:rPr>
              <w:t>泵错误码</w:t>
            </w:r>
          </w:p>
          <w:p w:rsidR="00394E50" w:rsidRDefault="00394E50" w:rsidP="00556105">
            <w:pPr>
              <w:spacing w:line="360" w:lineRule="auto"/>
            </w:pPr>
            <w:r>
              <w:rPr>
                <w:rFonts w:hint="eastAsia"/>
              </w:rPr>
              <w:t>0000</w:t>
            </w:r>
            <w:r>
              <w:rPr>
                <w:rFonts w:hint="eastAsia"/>
              </w:rPr>
              <w:t>：正常</w:t>
            </w:r>
          </w:p>
          <w:p w:rsidR="00394E50" w:rsidRDefault="00394E50" w:rsidP="00556105">
            <w:pPr>
              <w:spacing w:line="360" w:lineRule="auto"/>
            </w:pPr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：速度未达到</w:t>
            </w:r>
          </w:p>
          <w:p w:rsidR="00394E50" w:rsidRDefault="00394E50" w:rsidP="00556105">
            <w:pPr>
              <w:spacing w:line="360" w:lineRule="auto"/>
            </w:pPr>
            <w:r>
              <w:rPr>
                <w:rFonts w:hint="eastAsia"/>
              </w:rPr>
              <w:t>0010</w:t>
            </w:r>
            <w:r>
              <w:rPr>
                <w:rFonts w:hint="eastAsia"/>
              </w:rPr>
              <w:t>：超速</w:t>
            </w:r>
          </w:p>
          <w:p w:rsidR="00394E50" w:rsidRDefault="00394E50" w:rsidP="00556105">
            <w:pPr>
              <w:spacing w:line="360" w:lineRule="auto"/>
            </w:pPr>
            <w:r>
              <w:rPr>
                <w:rFonts w:hint="eastAsia"/>
              </w:rPr>
              <w:t>0011</w:t>
            </w:r>
            <w:r>
              <w:rPr>
                <w:rFonts w:hint="eastAsia"/>
              </w:rPr>
              <w:t>：方向错误</w:t>
            </w:r>
          </w:p>
          <w:p w:rsidR="00394E50" w:rsidRDefault="00394E50" w:rsidP="00556105">
            <w:pPr>
              <w:spacing w:line="360" w:lineRule="auto"/>
            </w:pPr>
            <w:r>
              <w:rPr>
                <w:rFonts w:hint="eastAsia"/>
              </w:rPr>
              <w:t>0100</w:t>
            </w:r>
            <w:r>
              <w:rPr>
                <w:rFonts w:hint="eastAsia"/>
              </w:rPr>
              <w:t>：超时</w:t>
            </w:r>
          </w:p>
          <w:p w:rsidR="00224280" w:rsidRPr="00224280" w:rsidRDefault="00224280" w:rsidP="00224280">
            <w:pPr>
              <w:spacing w:line="360" w:lineRule="auto"/>
              <w:rPr>
                <w:b/>
                <w:color w:val="FF0000"/>
              </w:rPr>
            </w:pPr>
            <w:r w:rsidRPr="00224280">
              <w:rPr>
                <w:rFonts w:hint="eastAsia"/>
                <w:b/>
                <w:color w:val="FF0000"/>
              </w:rPr>
              <w:t>0101</w:t>
            </w:r>
            <w:r w:rsidRPr="00224280">
              <w:rPr>
                <w:rFonts w:hint="eastAsia"/>
                <w:b/>
                <w:color w:val="FF0000"/>
              </w:rPr>
              <w:t>：抖动</w:t>
            </w:r>
          </w:p>
          <w:p w:rsidR="00224280" w:rsidRDefault="00224280" w:rsidP="00224280">
            <w:pPr>
              <w:spacing w:line="360" w:lineRule="auto"/>
            </w:pPr>
            <w:r w:rsidRPr="00224280">
              <w:rPr>
                <w:rFonts w:hint="eastAsia"/>
                <w:b/>
                <w:color w:val="FF0000"/>
              </w:rPr>
              <w:t>0111</w:t>
            </w:r>
            <w:r w:rsidRPr="00224280">
              <w:rPr>
                <w:rFonts w:hint="eastAsia"/>
                <w:b/>
                <w:color w:val="FF0000"/>
              </w:rPr>
              <w:t>：编码器故障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A5357B" w:rsidRDefault="00A5357B" w:rsidP="00556105">
            <w:pPr>
              <w:spacing w:line="360" w:lineRule="auto"/>
            </w:pPr>
            <w:r>
              <w:rPr>
                <w:rFonts w:hint="eastAsia"/>
              </w:rPr>
              <w:t>Err_Sensor:</w:t>
            </w:r>
          </w:p>
          <w:p w:rsidR="00A61638" w:rsidRDefault="00A5357B" w:rsidP="00A5357B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 xml:space="preserve">it0: </w:t>
            </w:r>
            <w:r>
              <w:rPr>
                <w:rFonts w:hint="eastAsia"/>
              </w:rPr>
              <w:t>压力传感器是否正常，</w:t>
            </w:r>
          </w:p>
          <w:p w:rsidR="00A61638" w:rsidRDefault="00A5357B" w:rsidP="00A5357B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：正常，</w:t>
            </w:r>
          </w:p>
          <w:p w:rsidR="00A5357B" w:rsidRDefault="00A5357B" w:rsidP="00A5357B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：异常</w:t>
            </w:r>
          </w:p>
          <w:p w:rsidR="00A5357B" w:rsidRDefault="00A5357B" w:rsidP="00A5357B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 xml:space="preserve">it1: </w:t>
            </w:r>
            <w:r>
              <w:rPr>
                <w:rFonts w:hint="eastAsia"/>
              </w:rPr>
              <w:t>气泡探测器是否正常</w:t>
            </w:r>
          </w:p>
          <w:p w:rsidR="00A5357B" w:rsidRDefault="00A5357B" w:rsidP="00A5357B">
            <w:pPr>
              <w:spacing w:line="360" w:lineRule="auto"/>
            </w:pPr>
            <w:r>
              <w:rPr>
                <w:rFonts w:hint="eastAsia"/>
              </w:rPr>
              <w:t xml:space="preserve">Bit2: </w:t>
            </w:r>
            <w:r>
              <w:rPr>
                <w:rFonts w:hint="eastAsia"/>
              </w:rPr>
              <w:t>高液位探测器是否正常</w:t>
            </w:r>
          </w:p>
          <w:p w:rsidR="00A5357B" w:rsidRDefault="00A5357B" w:rsidP="00A5357B">
            <w:pPr>
              <w:spacing w:line="360" w:lineRule="auto"/>
            </w:pPr>
            <w:r>
              <w:rPr>
                <w:rFonts w:hint="eastAsia"/>
              </w:rPr>
              <w:t xml:space="preserve">Bit3: </w:t>
            </w:r>
            <w:proofErr w:type="gramStart"/>
            <w:r>
              <w:rPr>
                <w:rFonts w:hint="eastAsia"/>
              </w:rPr>
              <w:t>低液位</w:t>
            </w:r>
            <w:proofErr w:type="gramEnd"/>
            <w:r>
              <w:rPr>
                <w:rFonts w:hint="eastAsia"/>
              </w:rPr>
              <w:t>探测器是否正常</w:t>
            </w:r>
          </w:p>
          <w:p w:rsidR="00C92988" w:rsidRPr="00A5357B" w:rsidRDefault="00C92988" w:rsidP="00A5357B">
            <w:pPr>
              <w:spacing w:line="360" w:lineRule="auto"/>
            </w:pPr>
            <w:r>
              <w:rPr>
                <w:rFonts w:hint="eastAsia"/>
              </w:rPr>
              <w:t>bit4-bit7:</w:t>
            </w:r>
            <w:r>
              <w:rPr>
                <w:rFonts w:hint="eastAsia"/>
              </w:rPr>
              <w:t>预留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94E50" w:rsidRDefault="00394E50" w:rsidP="00556105">
            <w:pPr>
              <w:spacing w:line="360" w:lineRule="auto"/>
            </w:pPr>
          </w:p>
        </w:tc>
        <w:tc>
          <w:tcPr>
            <w:tcW w:w="992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94E50" w:rsidRDefault="00394E50" w:rsidP="00556105">
            <w:pPr>
              <w:spacing w:line="360" w:lineRule="auto"/>
            </w:pPr>
          </w:p>
        </w:tc>
        <w:tc>
          <w:tcPr>
            <w:tcW w:w="127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94E50" w:rsidRDefault="00394E50" w:rsidP="00556105">
            <w:pPr>
              <w:spacing w:line="360" w:lineRule="auto"/>
            </w:pPr>
          </w:p>
        </w:tc>
        <w:tc>
          <w:tcPr>
            <w:tcW w:w="1559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94E50" w:rsidRDefault="00394E50" w:rsidP="00556105">
            <w:pPr>
              <w:spacing w:line="360" w:lineRule="auto"/>
            </w:pP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94E50" w:rsidRDefault="00394E50" w:rsidP="00556105">
            <w:pPr>
              <w:spacing w:line="360" w:lineRule="auto"/>
            </w:pPr>
          </w:p>
        </w:tc>
      </w:tr>
      <w:tr w:rsidR="00394E50" w:rsidTr="00556105">
        <w:trPr>
          <w:trHeight w:val="2403"/>
        </w:trPr>
        <w:tc>
          <w:tcPr>
            <w:tcW w:w="1274" w:type="dxa"/>
            <w:vMerge/>
            <w:tcBorders>
              <w:left w:val="single" w:sz="18" w:space="0" w:color="auto"/>
              <w:right w:val="single" w:sz="6" w:space="0" w:color="auto"/>
            </w:tcBorders>
            <w:shd w:val="clear" w:color="auto" w:fill="auto"/>
          </w:tcPr>
          <w:p w:rsidR="00394E50" w:rsidRDefault="00394E50" w:rsidP="00556105">
            <w:pPr>
              <w:spacing w:line="360" w:lineRule="auto"/>
            </w:pPr>
          </w:p>
        </w:tc>
        <w:tc>
          <w:tcPr>
            <w:tcW w:w="9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94E50" w:rsidRDefault="00394E50" w:rsidP="00556105">
            <w:pPr>
              <w:spacing w:line="360" w:lineRule="auto"/>
            </w:pPr>
          </w:p>
        </w:tc>
        <w:tc>
          <w:tcPr>
            <w:tcW w:w="70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94E50" w:rsidRPr="00B301E2" w:rsidRDefault="00394E50" w:rsidP="00556105">
            <w:pPr>
              <w:spacing w:line="36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94E50" w:rsidRDefault="00394E50" w:rsidP="00556105">
            <w:pPr>
              <w:spacing w:line="360" w:lineRule="auto"/>
            </w:pPr>
          </w:p>
        </w:tc>
        <w:tc>
          <w:tcPr>
            <w:tcW w:w="14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94E50" w:rsidRDefault="00394E50" w:rsidP="00FE0344">
            <w:pPr>
              <w:spacing w:line="360" w:lineRule="auto"/>
            </w:pPr>
            <w:r w:rsidRPr="00B12D63">
              <w:t>bit4:7</w:t>
            </w:r>
          </w:p>
          <w:p w:rsidR="00394E50" w:rsidRDefault="00394E50" w:rsidP="00FE0344">
            <w:pPr>
              <w:spacing w:line="360" w:lineRule="auto"/>
            </w:pPr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泵错误码</w:t>
            </w:r>
          </w:p>
          <w:p w:rsidR="00394E50" w:rsidRDefault="00394E50" w:rsidP="00FE0344">
            <w:pPr>
              <w:spacing w:line="360" w:lineRule="auto"/>
            </w:pPr>
            <w:r>
              <w:rPr>
                <w:rFonts w:hint="eastAsia"/>
              </w:rPr>
              <w:t>0000</w:t>
            </w:r>
            <w:r>
              <w:rPr>
                <w:rFonts w:hint="eastAsia"/>
              </w:rPr>
              <w:t>：正常</w:t>
            </w:r>
          </w:p>
          <w:p w:rsidR="00394E50" w:rsidRDefault="00394E50" w:rsidP="00FE0344">
            <w:pPr>
              <w:spacing w:line="360" w:lineRule="auto"/>
            </w:pPr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：速度未达到</w:t>
            </w:r>
          </w:p>
          <w:p w:rsidR="00394E50" w:rsidRDefault="00394E50" w:rsidP="00FE0344">
            <w:pPr>
              <w:spacing w:line="360" w:lineRule="auto"/>
            </w:pPr>
            <w:r>
              <w:rPr>
                <w:rFonts w:hint="eastAsia"/>
              </w:rPr>
              <w:t>0010</w:t>
            </w:r>
            <w:r>
              <w:rPr>
                <w:rFonts w:hint="eastAsia"/>
              </w:rPr>
              <w:t>：超速</w:t>
            </w:r>
          </w:p>
          <w:p w:rsidR="00394E50" w:rsidRDefault="00394E50" w:rsidP="00FE0344">
            <w:pPr>
              <w:spacing w:line="360" w:lineRule="auto"/>
            </w:pPr>
            <w:r>
              <w:rPr>
                <w:rFonts w:hint="eastAsia"/>
              </w:rPr>
              <w:t>0011</w:t>
            </w:r>
            <w:r>
              <w:rPr>
                <w:rFonts w:hint="eastAsia"/>
              </w:rPr>
              <w:t>：方向错误</w:t>
            </w:r>
          </w:p>
          <w:p w:rsidR="00394E50" w:rsidRDefault="00394E50" w:rsidP="00FE0344">
            <w:pPr>
              <w:spacing w:line="360" w:lineRule="auto"/>
            </w:pPr>
            <w:r>
              <w:rPr>
                <w:rFonts w:hint="eastAsia"/>
              </w:rPr>
              <w:t>0100</w:t>
            </w:r>
            <w:r>
              <w:rPr>
                <w:rFonts w:hint="eastAsia"/>
              </w:rPr>
              <w:t>：超时</w:t>
            </w:r>
          </w:p>
          <w:p w:rsidR="00224280" w:rsidRPr="00224280" w:rsidRDefault="00224280" w:rsidP="00224280">
            <w:pPr>
              <w:spacing w:line="360" w:lineRule="auto"/>
              <w:rPr>
                <w:b/>
                <w:color w:val="FF0000"/>
              </w:rPr>
            </w:pPr>
            <w:r w:rsidRPr="00224280">
              <w:rPr>
                <w:rFonts w:hint="eastAsia"/>
                <w:b/>
                <w:color w:val="FF0000"/>
              </w:rPr>
              <w:lastRenderedPageBreak/>
              <w:t>0101</w:t>
            </w:r>
            <w:r w:rsidRPr="00224280">
              <w:rPr>
                <w:rFonts w:hint="eastAsia"/>
                <w:b/>
                <w:color w:val="FF0000"/>
              </w:rPr>
              <w:t>：抖动</w:t>
            </w:r>
          </w:p>
          <w:p w:rsidR="00224280" w:rsidRDefault="00224280" w:rsidP="00224280">
            <w:pPr>
              <w:spacing w:line="360" w:lineRule="auto"/>
            </w:pPr>
            <w:r w:rsidRPr="00224280">
              <w:rPr>
                <w:rFonts w:hint="eastAsia"/>
                <w:b/>
                <w:color w:val="FF0000"/>
              </w:rPr>
              <w:t>0111</w:t>
            </w:r>
            <w:r w:rsidRPr="00224280">
              <w:rPr>
                <w:rFonts w:hint="eastAsia"/>
                <w:b/>
                <w:color w:val="FF0000"/>
              </w:rPr>
              <w:t>：编码器故障</w:t>
            </w:r>
          </w:p>
        </w:tc>
        <w:tc>
          <w:tcPr>
            <w:tcW w:w="1276" w:type="dxa"/>
            <w:gridSpan w:val="2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94E50" w:rsidRDefault="00394E50" w:rsidP="00556105">
            <w:pPr>
              <w:spacing w:line="360" w:lineRule="auto"/>
            </w:pPr>
          </w:p>
        </w:tc>
        <w:tc>
          <w:tcPr>
            <w:tcW w:w="1559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94E50" w:rsidRDefault="00394E50" w:rsidP="00556105">
            <w:pPr>
              <w:spacing w:line="360" w:lineRule="auto"/>
            </w:pPr>
          </w:p>
        </w:tc>
        <w:tc>
          <w:tcPr>
            <w:tcW w:w="1559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94E50" w:rsidRDefault="00394E50" w:rsidP="00556105">
            <w:pPr>
              <w:spacing w:line="360" w:lineRule="auto"/>
            </w:pPr>
          </w:p>
        </w:tc>
        <w:tc>
          <w:tcPr>
            <w:tcW w:w="992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94E50" w:rsidRDefault="00394E50" w:rsidP="00556105">
            <w:pPr>
              <w:spacing w:line="360" w:lineRule="auto"/>
            </w:pPr>
          </w:p>
        </w:tc>
        <w:tc>
          <w:tcPr>
            <w:tcW w:w="1276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94E50" w:rsidRDefault="00394E50" w:rsidP="00556105">
            <w:pPr>
              <w:spacing w:line="360" w:lineRule="auto"/>
            </w:pPr>
          </w:p>
        </w:tc>
        <w:tc>
          <w:tcPr>
            <w:tcW w:w="1559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94E50" w:rsidRDefault="00394E50" w:rsidP="00556105">
            <w:pPr>
              <w:spacing w:line="360" w:lineRule="auto"/>
            </w:pPr>
          </w:p>
        </w:tc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94E50" w:rsidRDefault="00394E50" w:rsidP="00556105">
            <w:pPr>
              <w:spacing w:line="360" w:lineRule="auto"/>
            </w:pPr>
          </w:p>
        </w:tc>
      </w:tr>
    </w:tbl>
    <w:p w:rsidR="00105A2D" w:rsidRDefault="00105A2D" w:rsidP="00332CC5"/>
    <w:p w:rsidR="00FE0344" w:rsidRDefault="00FE0344" w:rsidP="00332CC5"/>
    <w:p w:rsidR="00FE0344" w:rsidRDefault="00FE0344" w:rsidP="00332CC5"/>
    <w:p w:rsidR="00FE0344" w:rsidRDefault="00FE0344" w:rsidP="00332CC5"/>
    <w:p w:rsidR="00FE0344" w:rsidRDefault="00FE0344" w:rsidP="00332CC5"/>
    <w:p w:rsidR="00FE0344" w:rsidRDefault="00FE0344" w:rsidP="00332CC5"/>
    <w:p w:rsidR="00FE0344" w:rsidRDefault="00FE0344" w:rsidP="00332CC5"/>
    <w:p w:rsidR="00FE0344" w:rsidRDefault="00FE0344" w:rsidP="00332CC5"/>
    <w:p w:rsidR="00FE0344" w:rsidRDefault="00FE0344" w:rsidP="00332CC5"/>
    <w:p w:rsidR="00FE0344" w:rsidRDefault="00FE0344" w:rsidP="00332CC5"/>
    <w:p w:rsidR="00CF11C4" w:rsidRDefault="00105A2D">
      <w:pPr>
        <w:pStyle w:val="3"/>
        <w:tabs>
          <w:tab w:val="clear" w:pos="862"/>
        </w:tabs>
        <w:ind w:left="838" w:hangingChars="348" w:hanging="838"/>
        <w:rPr>
          <w:lang w:val="en-US" w:eastAsia="zh-CN"/>
        </w:rPr>
        <w:pPrChange w:id="254" w:author="baitangshui" w:date="2013-08-29T15:24:00Z">
          <w:pPr>
            <w:pStyle w:val="20"/>
            <w:ind w:firstLine="400"/>
          </w:pPr>
        </w:pPrChange>
      </w:pPr>
      <w:bookmarkStart w:id="255" w:name="_Toc360127727"/>
      <w:r>
        <w:rPr>
          <w:rFonts w:hint="eastAsia"/>
          <w:lang w:val="en-US"/>
        </w:rPr>
        <w:t>3.</w:t>
      </w:r>
      <w:r w:rsidR="00165040">
        <w:rPr>
          <w:rFonts w:hint="eastAsia"/>
          <w:lang w:val="en-US"/>
        </w:rPr>
        <w:t>2.2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从节点</w:t>
      </w:r>
      <w:r>
        <w:rPr>
          <w:rFonts w:hint="eastAsia"/>
          <w:lang w:val="en-US"/>
        </w:rPr>
        <w:t>6</w:t>
      </w:r>
      <w:r w:rsidR="007F60F2">
        <w:rPr>
          <w:rFonts w:hint="eastAsia"/>
          <w:lang w:val="en-US" w:eastAsia="zh-CN"/>
        </w:rPr>
        <w:t>（</w:t>
      </w:r>
      <w:r w:rsidR="007F60F2">
        <w:rPr>
          <w:rFonts w:hint="eastAsia"/>
          <w:lang w:val="en-US" w:eastAsia="zh-CN"/>
        </w:rPr>
        <w:t>ARM2</w:t>
      </w:r>
      <w:r w:rsidR="007F60F2">
        <w:rPr>
          <w:rFonts w:hint="eastAsia"/>
          <w:lang w:val="en-US" w:eastAsia="zh-CN"/>
        </w:rPr>
        <w:t>）</w:t>
      </w:r>
      <w:r>
        <w:rPr>
          <w:rFonts w:hint="eastAsia"/>
          <w:lang w:val="en-US"/>
        </w:rPr>
        <w:t xml:space="preserve"> PDO</w:t>
      </w:r>
      <w:bookmarkEnd w:id="255"/>
      <w:r w:rsidR="00CF11C4">
        <w:rPr>
          <w:lang w:val="en-US" w:eastAsia="zh-CN"/>
        </w:rPr>
        <w:br/>
      </w:r>
      <w:r w:rsidR="00CF11C4" w:rsidRPr="008831A4">
        <w:rPr>
          <w:rFonts w:ascii="Calibri" w:hAnsi="Calibri" w:hint="eastAsia"/>
          <w:b w:val="0"/>
          <w:bCs w:val="0"/>
          <w:sz w:val="20"/>
          <w:szCs w:val="21"/>
          <w:lang w:val="en-US" w:eastAsia="zh-CN"/>
        </w:rPr>
        <w:t>指令型</w:t>
      </w:r>
      <w:r w:rsidR="00CF11C4" w:rsidRPr="008831A4">
        <w:rPr>
          <w:rFonts w:ascii="Calibri" w:hAnsi="Calibri"/>
          <w:b w:val="0"/>
          <w:bCs w:val="0"/>
          <w:sz w:val="20"/>
          <w:szCs w:val="21"/>
          <w:lang w:val="en-US" w:eastAsia="zh-CN"/>
        </w:rPr>
        <w:t>PDO</w:t>
      </w:r>
    </w:p>
    <w:p w:rsidR="00CF11C4" w:rsidRPr="00740456" w:rsidRDefault="00CF11C4" w:rsidP="00CF11C4">
      <w:pPr>
        <w:pStyle w:val="20"/>
        <w:ind w:firstLine="400"/>
        <w:rPr>
          <w:lang w:val="en-US" w:eastAsia="zh-CN"/>
        </w:rPr>
      </w:pPr>
      <w:r>
        <w:rPr>
          <w:rFonts w:hint="eastAsia"/>
          <w:lang w:val="en-US" w:eastAsia="zh-CN"/>
        </w:rPr>
        <w:t>约定：指令中不使用或不足位均用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>填充</w:t>
      </w:r>
    </w:p>
    <w:tbl>
      <w:tblPr>
        <w:tblW w:w="15451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276"/>
        <w:gridCol w:w="993"/>
        <w:gridCol w:w="708"/>
        <w:gridCol w:w="1134"/>
        <w:gridCol w:w="11340"/>
      </w:tblGrid>
      <w:tr w:rsidR="00CF11C4" w:rsidTr="005C3CF2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指令描述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11C4" w:rsidRPr="000C0E87" w:rsidRDefault="00CF11C4" w:rsidP="005C3CF2">
            <w:pPr>
              <w:spacing w:line="360" w:lineRule="auto"/>
              <w:jc w:val="center"/>
              <w:rPr>
                <w:b/>
              </w:rPr>
            </w:pPr>
            <w:r w:rsidRPr="000C0E87">
              <w:rPr>
                <w:rFonts w:hint="eastAsia"/>
                <w:b/>
              </w:rPr>
              <w:t>主节点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方向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从节点号</w:t>
            </w:r>
          </w:p>
        </w:tc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参数意义</w:t>
            </w:r>
          </w:p>
        </w:tc>
      </w:tr>
    </w:tbl>
    <w:p w:rsidR="00CF11C4" w:rsidRPr="00B301E2" w:rsidRDefault="00CF11C4" w:rsidP="00CF11C4">
      <w:pPr>
        <w:jc w:val="center"/>
        <w:rPr>
          <w:smallCaps/>
          <w:vanish/>
          <w:sz w:val="20"/>
          <w:szCs w:val="20"/>
        </w:rPr>
      </w:pPr>
    </w:p>
    <w:tbl>
      <w:tblPr>
        <w:tblW w:w="15451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0"/>
        <w:gridCol w:w="990"/>
        <w:gridCol w:w="707"/>
        <w:gridCol w:w="1133"/>
        <w:gridCol w:w="999"/>
        <w:gridCol w:w="1137"/>
        <w:gridCol w:w="1561"/>
        <w:gridCol w:w="1559"/>
        <w:gridCol w:w="1134"/>
        <w:gridCol w:w="1418"/>
        <w:gridCol w:w="1559"/>
        <w:gridCol w:w="1984"/>
      </w:tblGrid>
      <w:tr w:rsidR="00CF11C4" w:rsidTr="005C3CF2">
        <w:tc>
          <w:tcPr>
            <w:tcW w:w="1270" w:type="dxa"/>
            <w:tcBorders>
              <w:bottom w:val="single" w:sz="18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</w:p>
        </w:tc>
        <w:tc>
          <w:tcPr>
            <w:tcW w:w="990" w:type="dxa"/>
            <w:tcBorders>
              <w:bottom w:val="single" w:sz="18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</w:p>
        </w:tc>
        <w:tc>
          <w:tcPr>
            <w:tcW w:w="707" w:type="dxa"/>
            <w:tcBorders>
              <w:bottom w:val="single" w:sz="18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</w:p>
        </w:tc>
        <w:tc>
          <w:tcPr>
            <w:tcW w:w="1133" w:type="dxa"/>
            <w:tcBorders>
              <w:bottom w:val="single" w:sz="18" w:space="0" w:color="auto"/>
            </w:tcBorders>
            <w:shd w:val="clear" w:color="auto" w:fill="auto"/>
          </w:tcPr>
          <w:p w:rsidR="00CF11C4" w:rsidRPr="00B301E2" w:rsidRDefault="00CF11C4" w:rsidP="005C3CF2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999" w:type="dxa"/>
            <w:tcBorders>
              <w:bottom w:val="single" w:sz="18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t>B</w:t>
            </w:r>
            <w:r w:rsidR="00E8431E">
              <w:rPr>
                <w:rFonts w:hint="eastAsia"/>
              </w:rPr>
              <w:t>yte0</w:t>
            </w:r>
          </w:p>
        </w:tc>
        <w:tc>
          <w:tcPr>
            <w:tcW w:w="1137" w:type="dxa"/>
            <w:tcBorders>
              <w:bottom w:val="single" w:sz="18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t>B</w:t>
            </w:r>
            <w:r w:rsidR="00E8431E">
              <w:rPr>
                <w:rFonts w:hint="eastAsia"/>
              </w:rPr>
              <w:t>yte1</w:t>
            </w:r>
          </w:p>
        </w:tc>
        <w:tc>
          <w:tcPr>
            <w:tcW w:w="1561" w:type="dxa"/>
            <w:tcBorders>
              <w:bottom w:val="single" w:sz="18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t>B</w:t>
            </w:r>
            <w:r w:rsidR="00E8431E">
              <w:rPr>
                <w:rFonts w:hint="eastAsia"/>
              </w:rPr>
              <w:t>yte2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t>B</w:t>
            </w:r>
            <w:r w:rsidR="00E8431E">
              <w:rPr>
                <w:rFonts w:hint="eastAsia"/>
              </w:rPr>
              <w:t>yte3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t>B</w:t>
            </w:r>
            <w:r w:rsidR="00E8431E">
              <w:rPr>
                <w:rFonts w:hint="eastAsia"/>
              </w:rPr>
              <w:t>yte4</w:t>
            </w:r>
          </w:p>
        </w:tc>
        <w:tc>
          <w:tcPr>
            <w:tcW w:w="1418" w:type="dxa"/>
            <w:tcBorders>
              <w:bottom w:val="single" w:sz="18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t>B</w:t>
            </w:r>
            <w:r w:rsidR="00E8431E">
              <w:rPr>
                <w:rFonts w:hint="eastAsia"/>
              </w:rPr>
              <w:t>yte5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t>B</w:t>
            </w:r>
            <w:r w:rsidR="00E8431E">
              <w:rPr>
                <w:rFonts w:hint="eastAsia"/>
              </w:rPr>
              <w:t>yte6</w:t>
            </w:r>
          </w:p>
        </w:tc>
        <w:tc>
          <w:tcPr>
            <w:tcW w:w="1984" w:type="dxa"/>
            <w:tcBorders>
              <w:bottom w:val="single" w:sz="18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t>B</w:t>
            </w:r>
            <w:r w:rsidR="00E8431E">
              <w:rPr>
                <w:rFonts w:hint="eastAsia"/>
              </w:rPr>
              <w:t>yte7</w:t>
            </w:r>
          </w:p>
        </w:tc>
      </w:tr>
      <w:tr w:rsidR="00CF11C4" w:rsidTr="005C3CF2">
        <w:tc>
          <w:tcPr>
            <w:tcW w:w="15451" w:type="dxa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CF11C4" w:rsidRPr="00B301E2" w:rsidRDefault="00CF11C4" w:rsidP="005C3CF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301E2">
              <w:rPr>
                <w:rFonts w:hint="eastAsia"/>
                <w:b/>
                <w:sz w:val="28"/>
                <w:szCs w:val="28"/>
              </w:rPr>
              <w:t>主节点</w:t>
            </w:r>
            <w:r>
              <w:rPr>
                <w:rFonts w:hint="eastAsia"/>
                <w:b/>
                <w:sz w:val="28"/>
                <w:szCs w:val="28"/>
              </w:rPr>
              <w:t>（</w:t>
            </w:r>
            <w:r>
              <w:rPr>
                <w:rFonts w:hint="eastAsia"/>
                <w:b/>
                <w:sz w:val="28"/>
                <w:szCs w:val="28"/>
              </w:rPr>
              <w:t>ARM0</w:t>
            </w:r>
            <w:r>
              <w:rPr>
                <w:rFonts w:hint="eastAsia"/>
                <w:b/>
                <w:sz w:val="28"/>
                <w:szCs w:val="28"/>
              </w:rPr>
              <w:t>）</w:t>
            </w:r>
            <w:r w:rsidRPr="00B301E2">
              <w:rPr>
                <w:b/>
                <w:sz w:val="28"/>
                <w:szCs w:val="28"/>
              </w:rPr>
              <w:sym w:font="Wingdings" w:char="F0E7"/>
            </w:r>
            <w:r w:rsidRPr="00B301E2">
              <w:rPr>
                <w:b/>
                <w:sz w:val="28"/>
                <w:szCs w:val="28"/>
              </w:rPr>
              <w:sym w:font="Wingdings" w:char="F0E8"/>
            </w:r>
            <w:r w:rsidRPr="00B301E2">
              <w:rPr>
                <w:rFonts w:hint="eastAsia"/>
                <w:b/>
                <w:sz w:val="28"/>
                <w:szCs w:val="28"/>
              </w:rPr>
              <w:t>从节点</w:t>
            </w:r>
            <w:r>
              <w:rPr>
                <w:rFonts w:hint="eastAsia"/>
                <w:b/>
                <w:sz w:val="28"/>
                <w:szCs w:val="28"/>
              </w:rPr>
              <w:t>6</w:t>
            </w:r>
            <w:r>
              <w:rPr>
                <w:rFonts w:hint="eastAsia"/>
                <w:b/>
                <w:sz w:val="28"/>
                <w:szCs w:val="28"/>
              </w:rPr>
              <w:t>（</w:t>
            </w:r>
            <w:r w:rsidR="00901D78">
              <w:rPr>
                <w:rFonts w:hint="eastAsia"/>
                <w:b/>
                <w:sz w:val="28"/>
                <w:szCs w:val="28"/>
              </w:rPr>
              <w:t>ARM2</w:t>
            </w:r>
            <w:r>
              <w:rPr>
                <w:rFonts w:hint="eastAsia"/>
                <w:b/>
                <w:sz w:val="28"/>
                <w:szCs w:val="28"/>
              </w:rPr>
              <w:t>）</w:t>
            </w:r>
          </w:p>
        </w:tc>
      </w:tr>
      <w:tr w:rsidR="00CF11C4" w:rsidTr="005C3CF2">
        <w:tc>
          <w:tcPr>
            <w:tcW w:w="127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控制指令发送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TPDO1</w:t>
            </w:r>
            <w:r w:rsidR="0009384D">
              <w:rPr>
                <w:rFonts w:hint="eastAsia"/>
              </w:rPr>
              <w:t>3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Pr="00B301E2" w:rsidRDefault="00CF11C4" w:rsidP="005C3CF2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8"/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RPDO</w:t>
            </w:r>
            <w:r w:rsidR="0009384D">
              <w:rPr>
                <w:rFonts w:hint="eastAsia"/>
              </w:rPr>
              <w:t>3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FN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）</w:t>
            </w:r>
          </w:p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[1~7,0]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模块表示</w:t>
            </w: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指令标示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5</w:t>
            </w:r>
          </w:p>
          <w:p w:rsidR="001D2B73" w:rsidRDefault="001D2B73" w:rsidP="001D2B73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</w:t>
            </w:r>
            <w:r>
              <w:rPr>
                <w:rFonts w:hint="eastAsia"/>
                <w:b/>
                <w:color w:val="FF0000"/>
              </w:rPr>
              <w:t>it 1:0</w:t>
            </w:r>
          </w:p>
          <w:p w:rsidR="003C586A" w:rsidRPr="003C586A" w:rsidRDefault="001D2B73" w:rsidP="003C586A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</w:t>
            </w:r>
            <w:r w:rsidR="003C586A" w:rsidRPr="003C586A">
              <w:rPr>
                <w:rFonts w:hint="eastAsia"/>
                <w:b/>
                <w:color w:val="FF0000"/>
              </w:rPr>
              <w:t>重传标示：</w:t>
            </w:r>
          </w:p>
          <w:p w:rsidR="003C586A" w:rsidRPr="00B714C7" w:rsidRDefault="003C586A" w:rsidP="003C586A">
            <w:pPr>
              <w:spacing w:line="360" w:lineRule="auto"/>
              <w:jc w:val="center"/>
              <w:rPr>
                <w:b/>
              </w:rPr>
            </w:pPr>
            <w:r w:rsidRPr="00B714C7">
              <w:rPr>
                <w:rFonts w:hint="eastAsia"/>
                <w:b/>
              </w:rPr>
              <w:t>重传加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（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2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3</w:t>
            </w:r>
            <w:r w:rsidRPr="00B714C7">
              <w:rPr>
                <w:rFonts w:hint="eastAsia"/>
                <w:b/>
              </w:rPr>
              <w:t>）</w:t>
            </w:r>
          </w:p>
          <w:p w:rsidR="003C586A" w:rsidRDefault="003C586A" w:rsidP="003C586A">
            <w:pPr>
              <w:spacing w:line="360" w:lineRule="auto"/>
              <w:jc w:val="center"/>
            </w:pPr>
            <w:r w:rsidRPr="00B714C7">
              <w:rPr>
                <w:rFonts w:hint="eastAsia"/>
                <w:b/>
              </w:rPr>
              <w:t>Fn</w:t>
            </w:r>
            <w:r w:rsidRPr="00B714C7">
              <w:rPr>
                <w:rFonts w:hint="eastAsia"/>
                <w:b/>
              </w:rPr>
              <w:t>不加</w:t>
            </w:r>
          </w:p>
        </w:tc>
      </w:tr>
      <w:tr w:rsidR="00CF11C4" w:rsidTr="005C3CF2">
        <w:tc>
          <w:tcPr>
            <w:tcW w:w="127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控制指令发送同步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RPDO1</w:t>
            </w:r>
            <w:r w:rsidR="0009384D">
              <w:rPr>
                <w:rFonts w:hint="eastAsia"/>
              </w:rPr>
              <w:t>4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Pr="00B301E2" w:rsidRDefault="00CF11C4" w:rsidP="005C3CF2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7"/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TPDO</w:t>
            </w:r>
            <w:r w:rsidR="0009384D">
              <w:rPr>
                <w:rFonts w:hint="eastAsia"/>
              </w:rPr>
              <w:t>4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</w:pPr>
            <w:r>
              <w:rPr>
                <w:rFonts w:hint="eastAsia"/>
              </w:rPr>
              <w:t>FN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）</w:t>
            </w:r>
          </w:p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[1~7,0]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ACK</w:t>
            </w:r>
          </w:p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/NAK</w:t>
            </w: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>
            <w:pPr>
              <w:spacing w:line="360" w:lineRule="auto"/>
              <w:jc w:val="center"/>
              <w:pPrChange w:id="256" w:author="baitangshui" w:date="2013-08-29T15:27:00Z">
                <w:pPr>
                  <w:spacing w:line="360" w:lineRule="auto"/>
                </w:pPr>
              </w:pPrChange>
            </w:pPr>
            <w:r>
              <w:rPr>
                <w:rFonts w:hint="eastAsia"/>
              </w:rPr>
              <w:t>状态字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1D2B73" w:rsidRDefault="001D2B73" w:rsidP="001D2B73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</w:t>
            </w:r>
            <w:r>
              <w:rPr>
                <w:rFonts w:hint="eastAsia"/>
                <w:b/>
                <w:color w:val="FF0000"/>
              </w:rPr>
              <w:t>it 1:0</w:t>
            </w:r>
          </w:p>
          <w:p w:rsidR="003C586A" w:rsidRPr="003C586A" w:rsidRDefault="001D2B73" w:rsidP="003C586A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</w:t>
            </w:r>
            <w:r w:rsidR="003C586A" w:rsidRPr="003C586A">
              <w:rPr>
                <w:rFonts w:hint="eastAsia"/>
                <w:b/>
                <w:color w:val="FF0000"/>
              </w:rPr>
              <w:t>重传标示：</w:t>
            </w:r>
          </w:p>
          <w:p w:rsidR="003C586A" w:rsidRPr="00B714C7" w:rsidRDefault="003C586A" w:rsidP="003C586A">
            <w:pPr>
              <w:spacing w:line="360" w:lineRule="auto"/>
              <w:jc w:val="center"/>
              <w:rPr>
                <w:b/>
              </w:rPr>
            </w:pPr>
            <w:r w:rsidRPr="00B714C7">
              <w:rPr>
                <w:rFonts w:hint="eastAsia"/>
                <w:b/>
              </w:rPr>
              <w:t>重传加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（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2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3</w:t>
            </w:r>
            <w:r w:rsidRPr="00B714C7">
              <w:rPr>
                <w:rFonts w:hint="eastAsia"/>
                <w:b/>
              </w:rPr>
              <w:t>）</w:t>
            </w:r>
          </w:p>
          <w:p w:rsidR="00CF11C4" w:rsidRDefault="003C586A" w:rsidP="003C586A">
            <w:pPr>
              <w:spacing w:line="360" w:lineRule="auto"/>
              <w:jc w:val="center"/>
            </w:pPr>
            <w:r w:rsidRPr="00B714C7">
              <w:rPr>
                <w:rFonts w:hint="eastAsia"/>
                <w:b/>
              </w:rPr>
              <w:t>Fn</w:t>
            </w:r>
            <w:r w:rsidRPr="00B714C7">
              <w:rPr>
                <w:rFonts w:hint="eastAsia"/>
                <w:b/>
              </w:rPr>
              <w:t>不加</w:t>
            </w:r>
          </w:p>
        </w:tc>
      </w:tr>
      <w:tr w:rsidR="00CF11C4" w:rsidTr="005C3CF2">
        <w:tc>
          <w:tcPr>
            <w:tcW w:w="127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控制指令接收同步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TPDO1</w:t>
            </w:r>
            <w:r w:rsidR="0009384D">
              <w:rPr>
                <w:rFonts w:hint="eastAsia"/>
              </w:rPr>
              <w:t>4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Pr="00B301E2" w:rsidRDefault="00CF11C4" w:rsidP="005C3CF2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8"/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RPDO</w:t>
            </w:r>
            <w:r w:rsidR="0009384D">
              <w:rPr>
                <w:rFonts w:hint="eastAsia"/>
              </w:rPr>
              <w:t>4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>
            <w:pPr>
              <w:spacing w:line="360" w:lineRule="auto"/>
              <w:pPrChange w:id="257" w:author="baitangshui" w:date="2013-08-29T15:27:00Z">
                <w:pPr>
                  <w:spacing w:line="360" w:lineRule="auto"/>
                  <w:jc w:val="center"/>
                </w:pPr>
              </w:pPrChange>
            </w:pPr>
            <w:r>
              <w:rPr>
                <w:rFonts w:hint="eastAsia"/>
              </w:rPr>
              <w:t>FN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）</w:t>
            </w:r>
          </w:p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[1~7,0]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ACK</w:t>
            </w:r>
          </w:p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/NAK</w:t>
            </w: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125D02">
            <w:pPr>
              <w:spacing w:line="360" w:lineRule="auto"/>
              <w:jc w:val="center"/>
            </w:pPr>
            <w:r>
              <w:rPr>
                <w:rFonts w:hint="eastAsia"/>
              </w:rPr>
              <w:t>状态字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1D2B73" w:rsidRDefault="001D2B73" w:rsidP="001D2B73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</w:t>
            </w:r>
            <w:r>
              <w:rPr>
                <w:rFonts w:hint="eastAsia"/>
                <w:b/>
                <w:color w:val="FF0000"/>
              </w:rPr>
              <w:t>it 1:0</w:t>
            </w:r>
          </w:p>
          <w:p w:rsidR="003C586A" w:rsidRPr="00B714C7" w:rsidRDefault="003C586A" w:rsidP="003C586A">
            <w:pPr>
              <w:spacing w:line="360" w:lineRule="auto"/>
              <w:jc w:val="center"/>
              <w:rPr>
                <w:b/>
              </w:rPr>
            </w:pPr>
            <w:r w:rsidRPr="00B714C7">
              <w:rPr>
                <w:rFonts w:hint="eastAsia"/>
                <w:b/>
              </w:rPr>
              <w:t>重传加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（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2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3</w:t>
            </w:r>
            <w:r w:rsidRPr="00B714C7">
              <w:rPr>
                <w:rFonts w:hint="eastAsia"/>
                <w:b/>
              </w:rPr>
              <w:t>）</w:t>
            </w:r>
          </w:p>
          <w:p w:rsidR="00CF11C4" w:rsidRDefault="003C586A" w:rsidP="003C586A">
            <w:pPr>
              <w:spacing w:line="360" w:lineRule="auto"/>
              <w:jc w:val="center"/>
            </w:pPr>
            <w:r w:rsidRPr="00B714C7">
              <w:rPr>
                <w:rFonts w:hint="eastAsia"/>
                <w:b/>
              </w:rPr>
              <w:t>Fn</w:t>
            </w:r>
            <w:r w:rsidRPr="00B714C7">
              <w:rPr>
                <w:rFonts w:hint="eastAsia"/>
                <w:b/>
              </w:rPr>
              <w:t>不加</w:t>
            </w:r>
          </w:p>
        </w:tc>
      </w:tr>
      <w:tr w:rsidR="00CF11C4" w:rsidTr="005C3CF2">
        <w:tc>
          <w:tcPr>
            <w:tcW w:w="127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控制指令接收同步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RPDO</w:t>
            </w:r>
            <w:r w:rsidR="00F547C7">
              <w:rPr>
                <w:rFonts w:hint="eastAsia"/>
              </w:rPr>
              <w:t>1</w:t>
            </w:r>
            <w:r w:rsidR="0009384D">
              <w:rPr>
                <w:rFonts w:hint="eastAsia"/>
              </w:rPr>
              <w:t>5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Pr="00B301E2" w:rsidRDefault="00CF11C4" w:rsidP="005C3CF2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7"/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TPDO</w:t>
            </w:r>
            <w:r w:rsidR="0009384D">
              <w:rPr>
                <w:rFonts w:hint="eastAsia"/>
              </w:rPr>
              <w:t>5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FN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）</w:t>
            </w:r>
          </w:p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[1~7,0]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模块表示</w:t>
            </w: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指令标示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5</w:t>
            </w:r>
          </w:p>
          <w:p w:rsidR="001D2B73" w:rsidRDefault="001D2B73" w:rsidP="001D2B73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</w:t>
            </w:r>
            <w:r>
              <w:rPr>
                <w:rFonts w:hint="eastAsia"/>
                <w:b/>
                <w:color w:val="FF0000"/>
              </w:rPr>
              <w:t>it 1:0</w:t>
            </w:r>
          </w:p>
          <w:p w:rsidR="003C586A" w:rsidRPr="00B714C7" w:rsidRDefault="003C586A" w:rsidP="003C586A">
            <w:pPr>
              <w:spacing w:line="360" w:lineRule="auto"/>
              <w:jc w:val="center"/>
              <w:rPr>
                <w:b/>
              </w:rPr>
            </w:pPr>
            <w:r w:rsidRPr="00B714C7">
              <w:rPr>
                <w:rFonts w:hint="eastAsia"/>
                <w:b/>
              </w:rPr>
              <w:t>重传加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（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2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3</w:t>
            </w:r>
            <w:r w:rsidRPr="00B714C7">
              <w:rPr>
                <w:rFonts w:hint="eastAsia"/>
                <w:b/>
              </w:rPr>
              <w:t>）</w:t>
            </w:r>
          </w:p>
          <w:p w:rsidR="003C586A" w:rsidRDefault="003C586A" w:rsidP="003C586A">
            <w:pPr>
              <w:spacing w:line="360" w:lineRule="auto"/>
              <w:jc w:val="center"/>
            </w:pPr>
            <w:r w:rsidRPr="00B714C7">
              <w:rPr>
                <w:rFonts w:hint="eastAsia"/>
                <w:b/>
              </w:rPr>
              <w:t>Fn</w:t>
            </w:r>
            <w:r w:rsidRPr="00B714C7">
              <w:rPr>
                <w:rFonts w:hint="eastAsia"/>
                <w:b/>
              </w:rPr>
              <w:t>不加</w:t>
            </w:r>
          </w:p>
        </w:tc>
      </w:tr>
    </w:tbl>
    <w:p w:rsidR="00CF11C4" w:rsidRDefault="00CF11C4" w:rsidP="00CF11C4">
      <w:pPr>
        <w:pStyle w:val="20"/>
        <w:ind w:firstLine="400"/>
        <w:rPr>
          <w:lang w:val="en-US" w:eastAsia="zh-CN"/>
        </w:rPr>
      </w:pPr>
      <w:r>
        <w:rPr>
          <w:rFonts w:hint="eastAsia"/>
          <w:lang w:val="en-US" w:eastAsia="zh-CN"/>
        </w:rPr>
        <w:t>所有的组合或封装动作，通过上述两条</w:t>
      </w:r>
      <w:r>
        <w:rPr>
          <w:rFonts w:hint="eastAsia"/>
          <w:lang w:val="en-US" w:eastAsia="zh-CN"/>
        </w:rPr>
        <w:t>pdo</w:t>
      </w:r>
      <w:r>
        <w:rPr>
          <w:rFonts w:hint="eastAsia"/>
          <w:lang w:val="en-US" w:eastAsia="zh-CN"/>
        </w:rPr>
        <w:t>执行，需详细扩展。。。</w:t>
      </w:r>
    </w:p>
    <w:p w:rsidR="00CF11C4" w:rsidRPr="00395018" w:rsidRDefault="00CF11C4" w:rsidP="00CF11C4">
      <w:pPr>
        <w:pStyle w:val="20"/>
        <w:ind w:firstLine="522"/>
        <w:rPr>
          <w:b/>
          <w:sz w:val="26"/>
          <w:u w:val="single"/>
          <w:lang w:val="en-US" w:eastAsia="zh-CN"/>
        </w:rPr>
      </w:pPr>
      <w:r w:rsidRPr="00395018">
        <w:rPr>
          <w:rFonts w:hint="eastAsia"/>
          <w:b/>
          <w:sz w:val="26"/>
          <w:u w:val="single"/>
          <w:lang w:val="en-US" w:eastAsia="zh-CN"/>
        </w:rPr>
        <w:t>TPDO</w:t>
      </w:r>
      <w:r w:rsidR="00CA1E20">
        <w:rPr>
          <w:rFonts w:hint="eastAsia"/>
          <w:b/>
          <w:sz w:val="26"/>
          <w:u w:val="single"/>
          <w:lang w:val="en-US" w:eastAsia="zh-CN"/>
        </w:rPr>
        <w:t>1</w:t>
      </w:r>
      <w:r w:rsidRPr="00395018">
        <w:rPr>
          <w:rFonts w:hint="eastAsia"/>
          <w:b/>
          <w:sz w:val="26"/>
          <w:u w:val="single"/>
          <w:lang w:val="en-US" w:eastAsia="zh-CN"/>
        </w:rPr>
        <w:t>1-&gt;RPDO1</w:t>
      </w:r>
      <w:r w:rsidRPr="00395018">
        <w:rPr>
          <w:rFonts w:hint="eastAsia"/>
          <w:b/>
          <w:sz w:val="26"/>
          <w:u w:val="single"/>
          <w:lang w:val="en-US" w:eastAsia="zh-CN"/>
        </w:rPr>
        <w:t>模块指令扩展</w:t>
      </w:r>
      <w:r w:rsidR="00D059E3">
        <w:rPr>
          <w:rFonts w:hint="eastAsia"/>
          <w:b/>
          <w:sz w:val="26"/>
          <w:u w:val="single"/>
          <w:lang w:val="en-US" w:eastAsia="zh-CN"/>
        </w:rPr>
        <w:t xml:space="preserve">(ARM0 </w:t>
      </w:r>
      <w:r w:rsidR="00D059E3" w:rsidRPr="00D059E3">
        <w:rPr>
          <w:b/>
          <w:sz w:val="26"/>
          <w:u w:val="single"/>
          <w:lang w:val="en-US" w:eastAsia="zh-CN"/>
        </w:rPr>
        <w:sym w:font="Wingdings" w:char="F0E0"/>
      </w:r>
      <w:r w:rsidR="00D059E3">
        <w:rPr>
          <w:rFonts w:hint="eastAsia"/>
          <w:b/>
          <w:sz w:val="26"/>
          <w:u w:val="single"/>
          <w:lang w:val="en-US" w:eastAsia="zh-CN"/>
        </w:rPr>
        <w:t xml:space="preserve"> ARM2)</w:t>
      </w:r>
    </w:p>
    <w:tbl>
      <w:tblPr>
        <w:tblW w:w="10347" w:type="dxa"/>
        <w:jc w:val="center"/>
        <w:tblInd w:w="3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559"/>
        <w:gridCol w:w="1559"/>
        <w:gridCol w:w="1134"/>
        <w:gridCol w:w="1418"/>
        <w:gridCol w:w="1559"/>
        <w:gridCol w:w="1984"/>
      </w:tblGrid>
      <w:tr w:rsidR="00CF11C4" w:rsidTr="00E13D1A">
        <w:trPr>
          <w:jc w:val="center"/>
        </w:trPr>
        <w:tc>
          <w:tcPr>
            <w:tcW w:w="1134" w:type="dxa"/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t>B</w:t>
            </w:r>
            <w:r w:rsidR="00455E04">
              <w:rPr>
                <w:rFonts w:hint="eastAsia"/>
              </w:rPr>
              <w:t>yte1</w:t>
            </w:r>
          </w:p>
        </w:tc>
        <w:tc>
          <w:tcPr>
            <w:tcW w:w="1559" w:type="dxa"/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t>B</w:t>
            </w:r>
            <w:r w:rsidR="00455E04">
              <w:rPr>
                <w:rFonts w:hint="eastAsia"/>
              </w:rPr>
              <w:t>yte2</w:t>
            </w:r>
          </w:p>
        </w:tc>
        <w:tc>
          <w:tcPr>
            <w:tcW w:w="1559" w:type="dxa"/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t>B</w:t>
            </w:r>
            <w:r w:rsidR="00455E04">
              <w:rPr>
                <w:rFonts w:hint="eastAsia"/>
              </w:rPr>
              <w:t>yte3</w:t>
            </w:r>
          </w:p>
        </w:tc>
        <w:tc>
          <w:tcPr>
            <w:tcW w:w="1134" w:type="dxa"/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t>B</w:t>
            </w:r>
            <w:r w:rsidR="00455E04">
              <w:rPr>
                <w:rFonts w:hint="eastAsia"/>
              </w:rPr>
              <w:t>yte4</w:t>
            </w:r>
          </w:p>
        </w:tc>
        <w:tc>
          <w:tcPr>
            <w:tcW w:w="1418" w:type="dxa"/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t>B</w:t>
            </w:r>
            <w:r w:rsidR="00455E04">
              <w:rPr>
                <w:rFonts w:hint="eastAsia"/>
              </w:rPr>
              <w:t>yte5</w:t>
            </w:r>
          </w:p>
        </w:tc>
        <w:tc>
          <w:tcPr>
            <w:tcW w:w="1559" w:type="dxa"/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t>B</w:t>
            </w:r>
            <w:r w:rsidR="00455E04">
              <w:rPr>
                <w:rFonts w:hint="eastAsia"/>
              </w:rPr>
              <w:t>yte6</w:t>
            </w:r>
          </w:p>
        </w:tc>
        <w:tc>
          <w:tcPr>
            <w:tcW w:w="1984" w:type="dxa"/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t>B</w:t>
            </w:r>
            <w:r w:rsidR="00455E04">
              <w:rPr>
                <w:rFonts w:hint="eastAsia"/>
              </w:rPr>
              <w:t>yte7</w:t>
            </w:r>
          </w:p>
        </w:tc>
      </w:tr>
      <w:tr w:rsidR="00CF11C4" w:rsidTr="00E13D1A">
        <w:trPr>
          <w:jc w:val="center"/>
        </w:trPr>
        <w:tc>
          <w:tcPr>
            <w:tcW w:w="1134" w:type="dxa"/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模块表示</w:t>
            </w:r>
          </w:p>
        </w:tc>
        <w:tc>
          <w:tcPr>
            <w:tcW w:w="1559" w:type="dxa"/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指令标示</w:t>
            </w:r>
          </w:p>
        </w:tc>
        <w:tc>
          <w:tcPr>
            <w:tcW w:w="1559" w:type="dxa"/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5</w:t>
            </w:r>
          </w:p>
        </w:tc>
      </w:tr>
      <w:tr w:rsidR="00CF11C4" w:rsidTr="00E13D1A">
        <w:trPr>
          <w:jc w:val="center"/>
        </w:trPr>
        <w:tc>
          <w:tcPr>
            <w:tcW w:w="1134" w:type="dxa"/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：无效的指令</w:t>
            </w:r>
          </w:p>
        </w:tc>
        <w:tc>
          <w:tcPr>
            <w:tcW w:w="1559" w:type="dxa"/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</w:p>
        </w:tc>
        <w:tc>
          <w:tcPr>
            <w:tcW w:w="1984" w:type="dxa"/>
            <w:shd w:val="clear" w:color="auto" w:fill="auto"/>
          </w:tcPr>
          <w:p w:rsidR="00CF11C4" w:rsidRDefault="00CF11C4" w:rsidP="005C3CF2">
            <w:pPr>
              <w:spacing w:line="360" w:lineRule="auto"/>
              <w:jc w:val="center"/>
            </w:pPr>
          </w:p>
        </w:tc>
      </w:tr>
      <w:tr w:rsidR="0006353C" w:rsidTr="00E13D1A">
        <w:trPr>
          <w:jc w:val="center"/>
        </w:trPr>
        <w:tc>
          <w:tcPr>
            <w:tcW w:w="1134" w:type="dxa"/>
            <w:shd w:val="clear" w:color="auto" w:fill="auto"/>
          </w:tcPr>
          <w:p w:rsidR="0006353C" w:rsidRDefault="0006353C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：电机运行控制</w:t>
            </w:r>
          </w:p>
        </w:tc>
        <w:tc>
          <w:tcPr>
            <w:tcW w:w="1559" w:type="dxa"/>
            <w:shd w:val="clear" w:color="auto" w:fill="auto"/>
          </w:tcPr>
          <w:p w:rsidR="0006353C" w:rsidRDefault="0006353C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Bit76 :PLT</w:t>
            </w:r>
            <w:r>
              <w:rPr>
                <w:rFonts w:hint="eastAsia"/>
              </w:rPr>
              <w:t>泵</w:t>
            </w:r>
          </w:p>
          <w:p w:rsidR="0006353C" w:rsidRDefault="0006353C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：运行</w:t>
            </w:r>
          </w:p>
          <w:p w:rsidR="0006353C" w:rsidRDefault="0006353C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：停止</w:t>
            </w:r>
          </w:p>
          <w:p w:rsidR="0006353C" w:rsidRDefault="0006353C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：初始化</w:t>
            </w:r>
          </w:p>
          <w:p w:rsidR="0006353C" w:rsidRDefault="0006353C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：忽略</w:t>
            </w:r>
          </w:p>
          <w:p w:rsidR="0006353C" w:rsidRDefault="0006353C" w:rsidP="005C3CF2">
            <w:pPr>
              <w:spacing w:line="360" w:lineRule="auto"/>
              <w:jc w:val="center"/>
            </w:pPr>
          </w:p>
          <w:p w:rsidR="0006353C" w:rsidRDefault="0006353C" w:rsidP="00125D02">
            <w:pPr>
              <w:spacing w:line="360" w:lineRule="auto"/>
              <w:jc w:val="center"/>
            </w:pPr>
            <w:r>
              <w:rPr>
                <w:rFonts w:hint="eastAsia"/>
              </w:rPr>
              <w:t>Bit54:</w:t>
            </w:r>
            <w:r>
              <w:rPr>
                <w:rFonts w:hint="eastAsia"/>
              </w:rPr>
              <w:t>血浆泵</w:t>
            </w:r>
          </w:p>
        </w:tc>
        <w:tc>
          <w:tcPr>
            <w:tcW w:w="1559" w:type="dxa"/>
            <w:shd w:val="clear" w:color="auto" w:fill="auto"/>
          </w:tcPr>
          <w:p w:rsidR="0006353C" w:rsidRDefault="0006353C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Bit7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泵</w:t>
            </w:r>
          </w:p>
          <w:p w:rsidR="0006353C" w:rsidRDefault="0006353C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：运行行程清零后重新记录</w:t>
            </w:r>
          </w:p>
          <w:p w:rsidR="0006353C" w:rsidRDefault="0006353C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：继续记录行程</w:t>
            </w:r>
          </w:p>
          <w:p w:rsidR="0006353C" w:rsidRDefault="0006353C" w:rsidP="005C3CF2">
            <w:pPr>
              <w:spacing w:line="360" w:lineRule="auto"/>
              <w:jc w:val="center"/>
            </w:pPr>
          </w:p>
          <w:p w:rsidR="0006353C" w:rsidRPr="001F614A" w:rsidRDefault="0006353C" w:rsidP="00125D02">
            <w:pPr>
              <w:spacing w:line="360" w:lineRule="auto"/>
              <w:jc w:val="center"/>
            </w:pPr>
            <w:r>
              <w:rPr>
                <w:rFonts w:hint="eastAsia"/>
              </w:rPr>
              <w:t>Bit5</w:t>
            </w:r>
            <w:r>
              <w:rPr>
                <w:rFonts w:hint="eastAsia"/>
              </w:rPr>
              <w:t>：血浆泵</w:t>
            </w:r>
          </w:p>
        </w:tc>
        <w:tc>
          <w:tcPr>
            <w:tcW w:w="1134" w:type="dxa"/>
            <w:shd w:val="clear" w:color="auto" w:fill="auto"/>
          </w:tcPr>
          <w:p w:rsidR="0006353C" w:rsidRDefault="0006353C" w:rsidP="005C3CF2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06353C" w:rsidRDefault="0006353C" w:rsidP="005C3CF2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06353C" w:rsidRDefault="0006353C" w:rsidP="005C3CF2">
            <w:pPr>
              <w:spacing w:line="360" w:lineRule="auto"/>
              <w:jc w:val="center"/>
            </w:pPr>
          </w:p>
        </w:tc>
        <w:tc>
          <w:tcPr>
            <w:tcW w:w="1984" w:type="dxa"/>
            <w:shd w:val="clear" w:color="auto" w:fill="auto"/>
          </w:tcPr>
          <w:p w:rsidR="001D2B73" w:rsidRDefault="001D2B73" w:rsidP="003E104B">
            <w:pPr>
              <w:spacing w:line="360" w:lineRule="auto"/>
              <w:jc w:val="center"/>
              <w:rPr>
                <w:b/>
                <w:color w:val="FF0000"/>
              </w:rPr>
            </w:pPr>
          </w:p>
          <w:p w:rsidR="001D2B73" w:rsidRDefault="001D2B73" w:rsidP="001D2B73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</w:t>
            </w:r>
            <w:r>
              <w:rPr>
                <w:rFonts w:hint="eastAsia"/>
                <w:b/>
                <w:color w:val="FF0000"/>
              </w:rPr>
              <w:t>it 1:0</w:t>
            </w:r>
          </w:p>
          <w:p w:rsidR="003C586A" w:rsidRPr="003C586A" w:rsidRDefault="003C586A" w:rsidP="003C586A">
            <w:pPr>
              <w:spacing w:line="360" w:lineRule="auto"/>
              <w:jc w:val="center"/>
              <w:rPr>
                <w:b/>
                <w:color w:val="FF0000"/>
              </w:rPr>
            </w:pPr>
            <w:r w:rsidRPr="003C586A">
              <w:rPr>
                <w:rFonts w:hint="eastAsia"/>
                <w:b/>
                <w:color w:val="FF0000"/>
              </w:rPr>
              <w:t>重传标示：</w:t>
            </w:r>
          </w:p>
          <w:p w:rsidR="003C586A" w:rsidRPr="00B714C7" w:rsidRDefault="003C586A" w:rsidP="003C586A">
            <w:pPr>
              <w:spacing w:line="360" w:lineRule="auto"/>
              <w:jc w:val="center"/>
              <w:rPr>
                <w:b/>
              </w:rPr>
            </w:pPr>
            <w:r w:rsidRPr="00B714C7">
              <w:rPr>
                <w:rFonts w:hint="eastAsia"/>
                <w:b/>
              </w:rPr>
              <w:t>重传加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（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2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3</w:t>
            </w:r>
            <w:r w:rsidRPr="00B714C7">
              <w:rPr>
                <w:rFonts w:hint="eastAsia"/>
                <w:b/>
              </w:rPr>
              <w:t>）</w:t>
            </w:r>
          </w:p>
          <w:p w:rsidR="003C586A" w:rsidRDefault="003C586A" w:rsidP="003C586A">
            <w:pPr>
              <w:spacing w:line="360" w:lineRule="auto"/>
            </w:pPr>
            <w:r w:rsidRPr="00B714C7">
              <w:rPr>
                <w:rFonts w:hint="eastAsia"/>
                <w:b/>
              </w:rPr>
              <w:t>Fn</w:t>
            </w:r>
            <w:r w:rsidRPr="00B714C7">
              <w:rPr>
                <w:rFonts w:hint="eastAsia"/>
                <w:b/>
              </w:rPr>
              <w:t>不加</w:t>
            </w:r>
          </w:p>
        </w:tc>
      </w:tr>
      <w:tr w:rsidR="0006353C" w:rsidTr="00E13D1A">
        <w:trPr>
          <w:jc w:val="center"/>
        </w:trPr>
        <w:tc>
          <w:tcPr>
            <w:tcW w:w="1134" w:type="dxa"/>
            <w:shd w:val="clear" w:color="auto" w:fill="auto"/>
          </w:tcPr>
          <w:p w:rsidR="0006353C" w:rsidRDefault="0006353C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阀位置</w:t>
            </w:r>
            <w:proofErr w:type="gramEnd"/>
            <w:r>
              <w:rPr>
                <w:rFonts w:hint="eastAsia"/>
              </w:rPr>
              <w:t>设定</w:t>
            </w:r>
          </w:p>
        </w:tc>
        <w:tc>
          <w:tcPr>
            <w:tcW w:w="1559" w:type="dxa"/>
            <w:shd w:val="clear" w:color="auto" w:fill="auto"/>
          </w:tcPr>
          <w:p w:rsidR="0006353C" w:rsidRDefault="0006353C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Bit76</w:t>
            </w:r>
            <w:r>
              <w:rPr>
                <w:rFonts w:hint="eastAsia"/>
              </w:rPr>
              <w:t>：血小板阀</w:t>
            </w:r>
          </w:p>
          <w:p w:rsidR="0006353C" w:rsidRDefault="0006353C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：左</w:t>
            </w:r>
          </w:p>
          <w:p w:rsidR="0006353C" w:rsidRDefault="0006353C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01</w:t>
            </w:r>
            <w:r>
              <w:rPr>
                <w:rFonts w:hint="eastAsia"/>
              </w:rPr>
              <w:t>：中</w:t>
            </w:r>
          </w:p>
          <w:p w:rsidR="0006353C" w:rsidRDefault="0006353C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：右</w:t>
            </w:r>
          </w:p>
          <w:p w:rsidR="0006353C" w:rsidRDefault="0006353C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：忽略</w:t>
            </w:r>
          </w:p>
          <w:p w:rsidR="0006353C" w:rsidRDefault="0006353C" w:rsidP="005C3CF2">
            <w:pPr>
              <w:spacing w:line="360" w:lineRule="auto"/>
              <w:jc w:val="center"/>
            </w:pPr>
          </w:p>
          <w:p w:rsidR="0006353C" w:rsidRDefault="0006353C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Bit54</w:t>
            </w:r>
            <w:r>
              <w:rPr>
                <w:rFonts w:hint="eastAsia"/>
              </w:rPr>
              <w:t>：血浆阀</w:t>
            </w:r>
          </w:p>
          <w:p w:rsidR="0006353C" w:rsidRDefault="0006353C" w:rsidP="005C3CF2">
            <w:pPr>
              <w:spacing w:line="360" w:lineRule="auto"/>
              <w:jc w:val="center"/>
            </w:pPr>
          </w:p>
          <w:p w:rsidR="0006353C" w:rsidRDefault="0006353C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Bit32</w:t>
            </w:r>
            <w:r>
              <w:rPr>
                <w:rFonts w:hint="eastAsia"/>
              </w:rPr>
              <w:t>：红细胞阀</w:t>
            </w:r>
          </w:p>
        </w:tc>
        <w:tc>
          <w:tcPr>
            <w:tcW w:w="1559" w:type="dxa"/>
            <w:shd w:val="clear" w:color="auto" w:fill="auto"/>
          </w:tcPr>
          <w:p w:rsidR="0006353C" w:rsidRDefault="0006353C" w:rsidP="005C3CF2">
            <w:pPr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06353C" w:rsidRDefault="0006353C" w:rsidP="005C3CF2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06353C" w:rsidRDefault="0006353C" w:rsidP="005C3CF2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06353C" w:rsidRDefault="0006353C" w:rsidP="005C3CF2">
            <w:pPr>
              <w:spacing w:line="360" w:lineRule="auto"/>
              <w:jc w:val="center"/>
            </w:pPr>
          </w:p>
        </w:tc>
        <w:tc>
          <w:tcPr>
            <w:tcW w:w="1984" w:type="dxa"/>
            <w:shd w:val="clear" w:color="auto" w:fill="auto"/>
          </w:tcPr>
          <w:p w:rsidR="0006353C" w:rsidRDefault="0006353C" w:rsidP="005C3CF2">
            <w:pPr>
              <w:spacing w:line="360" w:lineRule="auto"/>
              <w:jc w:val="center"/>
            </w:pPr>
          </w:p>
        </w:tc>
      </w:tr>
      <w:tr w:rsidR="0006353C" w:rsidTr="00E13D1A">
        <w:trPr>
          <w:jc w:val="center"/>
        </w:trPr>
        <w:tc>
          <w:tcPr>
            <w:tcW w:w="1134" w:type="dxa"/>
            <w:tcBorders>
              <w:bottom w:val="single" w:sz="18" w:space="0" w:color="auto"/>
            </w:tcBorders>
            <w:shd w:val="clear" w:color="auto" w:fill="auto"/>
          </w:tcPr>
          <w:p w:rsidR="0006353C" w:rsidRDefault="0006353C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0xA5</w:t>
            </w:r>
          </w:p>
          <w:p w:rsidR="0006353C" w:rsidRDefault="0006353C" w:rsidP="0077603A">
            <w:pPr>
              <w:spacing w:line="360" w:lineRule="auto"/>
              <w:jc w:val="center"/>
            </w:pPr>
            <w:r>
              <w:rPr>
                <w:rFonts w:hint="eastAsia"/>
              </w:rPr>
              <w:t>初始化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</w:tcPr>
          <w:p w:rsidR="0006353C" w:rsidRDefault="0006353C" w:rsidP="005C3CF2">
            <w:pPr>
              <w:spacing w:line="360" w:lineRule="auto"/>
              <w:jc w:val="center"/>
            </w:pPr>
            <w:r>
              <w:t>R</w:t>
            </w:r>
            <w:r>
              <w:rPr>
                <w:rFonts w:hint="eastAsia"/>
              </w:rPr>
              <w:t>eserve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</w:tcPr>
          <w:p w:rsidR="0006353C" w:rsidRDefault="0006353C" w:rsidP="00AC30B3">
            <w:pPr>
              <w:spacing w:line="360" w:lineRule="auto"/>
              <w:jc w:val="center"/>
            </w:pPr>
            <w:r>
              <w:t>R</w:t>
            </w:r>
            <w:r>
              <w:rPr>
                <w:rFonts w:hint="eastAsia"/>
              </w:rPr>
              <w:t>eserve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shd w:val="clear" w:color="auto" w:fill="auto"/>
          </w:tcPr>
          <w:p w:rsidR="0006353C" w:rsidRDefault="0006353C" w:rsidP="006D0005">
            <w:pPr>
              <w:spacing w:line="360" w:lineRule="auto"/>
              <w:jc w:val="center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：初始化指令</w:t>
            </w:r>
          </w:p>
          <w:p w:rsidR="0006353C" w:rsidRDefault="0006353C" w:rsidP="006D0005">
            <w:pPr>
              <w:spacing w:line="360" w:lineRule="auto"/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：行程指令</w:t>
            </w:r>
          </w:p>
          <w:p w:rsidR="0006353C" w:rsidRPr="006D0005" w:rsidRDefault="0006353C" w:rsidP="005C3CF2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bottom w:val="single" w:sz="18" w:space="0" w:color="auto"/>
            </w:tcBorders>
            <w:shd w:val="clear" w:color="auto" w:fill="auto"/>
          </w:tcPr>
          <w:p w:rsidR="0006353C" w:rsidRDefault="0006353C" w:rsidP="006D0005">
            <w:pPr>
              <w:spacing w:line="360" w:lineRule="auto"/>
              <w:jc w:val="center"/>
              <w:rPr>
                <w:ins w:id="258" w:author="Lenovo User" w:date="2013-11-30T16:17:00Z"/>
              </w:rPr>
            </w:pPr>
            <w:ins w:id="259" w:author="Lenovo User" w:date="2013-11-30T16:16:00Z">
              <w:r>
                <w:t>B</w:t>
              </w:r>
              <w:r>
                <w:rPr>
                  <w:rFonts w:hint="eastAsia"/>
                </w:rPr>
                <w:t>it7</w:t>
              </w:r>
            </w:ins>
            <w:r>
              <w:rPr>
                <w:rFonts w:hint="eastAsia"/>
              </w:rPr>
              <w:t>:6</w:t>
            </w:r>
            <w:ins w:id="260" w:author="Lenovo User" w:date="2013-11-30T16:17:00Z">
              <w:r>
                <w:rPr>
                  <w:rFonts w:hint="eastAsia"/>
                </w:rPr>
                <w:t>：</w:t>
              </w:r>
            </w:ins>
            <w:r>
              <w:rPr>
                <w:rFonts w:hint="eastAsia"/>
              </w:rPr>
              <w:t>PLT</w:t>
            </w:r>
            <w:ins w:id="261" w:author="Lenovo User" w:date="2013-11-30T16:17:00Z">
              <w:r>
                <w:rPr>
                  <w:rFonts w:hint="eastAsia"/>
                </w:rPr>
                <w:t>泵</w:t>
              </w:r>
            </w:ins>
          </w:p>
          <w:p w:rsidR="0006353C" w:rsidRPr="007D2D27" w:rsidRDefault="0006353C" w:rsidP="00053838">
            <w:pPr>
              <w:spacing w:line="360" w:lineRule="auto"/>
              <w:jc w:val="center"/>
              <w:rPr>
                <w:ins w:id="262" w:author="Lenovo User" w:date="2013-11-30T16:17:00Z"/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ins w:id="263" w:author="Lenovo User" w:date="2013-11-30T16:17:00Z">
              <w:r w:rsidRPr="007D2D27">
                <w:rPr>
                  <w:rFonts w:hint="eastAsia"/>
                  <w:color w:val="FF0000"/>
                </w:rPr>
                <w:t>1</w:t>
              </w:r>
              <w:r w:rsidRPr="007D2D27">
                <w:rPr>
                  <w:rFonts w:hint="eastAsia"/>
                  <w:color w:val="FF0000"/>
                </w:rPr>
                <w:t>：</w:t>
              </w:r>
            </w:ins>
            <w:r w:rsidRPr="007D2D27">
              <w:rPr>
                <w:rFonts w:hint="eastAsia"/>
                <w:color w:val="FF0000"/>
              </w:rPr>
              <w:t>总行程（反馈总行程）</w:t>
            </w:r>
          </w:p>
          <w:p w:rsidR="0006353C" w:rsidRDefault="0006353C" w:rsidP="00053838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ins w:id="264" w:author="Lenovo User" w:date="2013-11-30T16:17:00Z">
              <w:r w:rsidRPr="007D2D27">
                <w:rPr>
                  <w:rFonts w:hint="eastAsia"/>
                  <w:color w:val="FF0000"/>
                </w:rPr>
                <w:t>0</w:t>
              </w:r>
              <w:r w:rsidRPr="007D2D27">
                <w:rPr>
                  <w:rFonts w:hint="eastAsia"/>
                  <w:color w:val="FF0000"/>
                </w:rPr>
                <w:t>：</w:t>
              </w:r>
            </w:ins>
            <w:r w:rsidRPr="007D2D27">
              <w:rPr>
                <w:rFonts w:hint="eastAsia"/>
                <w:color w:val="FF0000"/>
              </w:rPr>
              <w:t>单次行程（反馈单次行程）</w:t>
            </w:r>
          </w:p>
          <w:p w:rsidR="0006353C" w:rsidRPr="007D2D27" w:rsidRDefault="0006353C" w:rsidP="00053838">
            <w:pPr>
              <w:spacing w:line="360" w:lineRule="auto"/>
              <w:jc w:val="center"/>
              <w:rPr>
                <w:ins w:id="265" w:author="Lenovo User" w:date="2013-11-30T16:17:00Z"/>
                <w:color w:val="FF0000"/>
              </w:rPr>
            </w:pPr>
            <w:r>
              <w:rPr>
                <w:rFonts w:hint="eastAsia"/>
                <w:color w:val="FF0000"/>
              </w:rPr>
              <w:t>11</w:t>
            </w:r>
            <w:r>
              <w:rPr>
                <w:rFonts w:hint="eastAsia"/>
                <w:color w:val="FF0000"/>
              </w:rPr>
              <w:t>：总行程清零</w:t>
            </w:r>
          </w:p>
          <w:p w:rsidR="0006353C" w:rsidRDefault="0006353C" w:rsidP="006D0005">
            <w:pPr>
              <w:spacing w:line="360" w:lineRule="auto"/>
              <w:jc w:val="center"/>
              <w:rPr>
                <w:ins w:id="266" w:author="Lenovo User" w:date="2013-11-30T16:17:00Z"/>
              </w:rPr>
            </w:pPr>
            <w:ins w:id="267" w:author="Lenovo User" w:date="2013-11-30T16:17:00Z">
              <w:r>
                <w:t>B</w:t>
              </w:r>
              <w:r>
                <w:rPr>
                  <w:rFonts w:hint="eastAsia"/>
                </w:rPr>
                <w:t>it</w:t>
              </w:r>
            </w:ins>
            <w:r>
              <w:rPr>
                <w:rFonts w:hint="eastAsia"/>
              </w:rPr>
              <w:t>5:4</w:t>
            </w:r>
            <w:ins w:id="268" w:author="Lenovo User" w:date="2013-11-30T16:18:00Z">
              <w:r>
                <w:rPr>
                  <w:rFonts w:hint="eastAsia"/>
                </w:rPr>
                <w:t>：</w:t>
              </w:r>
            </w:ins>
            <w:r>
              <w:rPr>
                <w:rFonts w:hint="eastAsia"/>
              </w:rPr>
              <w:t>血浆</w:t>
            </w:r>
            <w:ins w:id="269" w:author="Lenovo User" w:date="2013-11-30T16:17:00Z">
              <w:r>
                <w:rPr>
                  <w:rFonts w:hint="eastAsia"/>
                </w:rPr>
                <w:t>泵</w:t>
              </w:r>
            </w:ins>
          </w:p>
          <w:p w:rsidR="0006353C" w:rsidRDefault="0006353C" w:rsidP="006D0005">
            <w:pPr>
              <w:spacing w:line="360" w:lineRule="auto"/>
              <w:jc w:val="center"/>
            </w:pP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</w:tcPr>
          <w:p w:rsidR="0006353C" w:rsidRDefault="0006353C" w:rsidP="005C3CF2">
            <w:pPr>
              <w:spacing w:line="360" w:lineRule="auto"/>
              <w:jc w:val="center"/>
            </w:pPr>
            <w:r>
              <w:t>R</w:t>
            </w:r>
            <w:r>
              <w:rPr>
                <w:rFonts w:hint="eastAsia"/>
              </w:rPr>
              <w:t>eserve</w:t>
            </w:r>
          </w:p>
        </w:tc>
        <w:tc>
          <w:tcPr>
            <w:tcW w:w="1984" w:type="dxa"/>
            <w:tcBorders>
              <w:bottom w:val="single" w:sz="18" w:space="0" w:color="auto"/>
            </w:tcBorders>
            <w:shd w:val="clear" w:color="auto" w:fill="auto"/>
          </w:tcPr>
          <w:p w:rsidR="0006353C" w:rsidRDefault="0006353C" w:rsidP="005C3CF2">
            <w:pPr>
              <w:spacing w:line="360" w:lineRule="auto"/>
              <w:jc w:val="center"/>
            </w:pPr>
            <w:r>
              <w:t>R</w:t>
            </w:r>
            <w:r>
              <w:rPr>
                <w:rFonts w:hint="eastAsia"/>
              </w:rPr>
              <w:t>eserve</w:t>
            </w:r>
          </w:p>
        </w:tc>
      </w:tr>
      <w:tr w:rsidR="0006353C" w:rsidTr="00E13D1A">
        <w:trPr>
          <w:jc w:val="center"/>
        </w:trPr>
        <w:tc>
          <w:tcPr>
            <w:tcW w:w="1134" w:type="dxa"/>
            <w:tcBorders>
              <w:bottom w:val="single" w:sz="18" w:space="0" w:color="auto"/>
            </w:tcBorders>
            <w:shd w:val="clear" w:color="auto" w:fill="auto"/>
          </w:tcPr>
          <w:p w:rsidR="0006353C" w:rsidRDefault="0006353C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：参数更新同步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</w:tcPr>
          <w:p w:rsidR="0006353C" w:rsidRDefault="0006353C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（请求一次立即的下位状态反馈）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</w:tcPr>
          <w:p w:rsidR="0006353C" w:rsidRDefault="0006353C" w:rsidP="005C3CF2">
            <w:pPr>
              <w:spacing w:line="360" w:lineRule="auto"/>
              <w:jc w:val="center"/>
            </w:pPr>
          </w:p>
        </w:tc>
        <w:tc>
          <w:tcPr>
            <w:tcW w:w="1134" w:type="dxa"/>
            <w:tcBorders>
              <w:bottom w:val="single" w:sz="18" w:space="0" w:color="auto"/>
            </w:tcBorders>
            <w:shd w:val="clear" w:color="auto" w:fill="auto"/>
          </w:tcPr>
          <w:p w:rsidR="0006353C" w:rsidRDefault="0006353C" w:rsidP="005C3CF2">
            <w:pPr>
              <w:spacing w:line="360" w:lineRule="auto"/>
              <w:jc w:val="center"/>
            </w:pPr>
          </w:p>
        </w:tc>
        <w:tc>
          <w:tcPr>
            <w:tcW w:w="1418" w:type="dxa"/>
            <w:tcBorders>
              <w:bottom w:val="single" w:sz="18" w:space="0" w:color="auto"/>
            </w:tcBorders>
            <w:shd w:val="clear" w:color="auto" w:fill="auto"/>
          </w:tcPr>
          <w:p w:rsidR="0006353C" w:rsidRDefault="0006353C" w:rsidP="005C3CF2">
            <w:pPr>
              <w:spacing w:line="360" w:lineRule="auto"/>
              <w:jc w:val="center"/>
            </w:pP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</w:tcPr>
          <w:p w:rsidR="0006353C" w:rsidRDefault="0006353C" w:rsidP="005C3CF2">
            <w:pPr>
              <w:spacing w:line="360" w:lineRule="auto"/>
              <w:jc w:val="center"/>
            </w:pPr>
          </w:p>
        </w:tc>
        <w:tc>
          <w:tcPr>
            <w:tcW w:w="1984" w:type="dxa"/>
            <w:tcBorders>
              <w:bottom w:val="single" w:sz="18" w:space="0" w:color="auto"/>
            </w:tcBorders>
            <w:shd w:val="clear" w:color="auto" w:fill="auto"/>
          </w:tcPr>
          <w:p w:rsidR="0006353C" w:rsidRDefault="0006353C" w:rsidP="005C3CF2">
            <w:pPr>
              <w:spacing w:line="360" w:lineRule="auto"/>
              <w:jc w:val="center"/>
            </w:pPr>
          </w:p>
        </w:tc>
      </w:tr>
    </w:tbl>
    <w:p w:rsidR="005F5287" w:rsidRPr="00395018" w:rsidRDefault="005F5287">
      <w:pPr>
        <w:pStyle w:val="20"/>
        <w:ind w:firstLine="522"/>
        <w:rPr>
          <w:sz w:val="26"/>
          <w:u w:val="single"/>
          <w:lang w:val="en-US" w:eastAsia="zh-CN"/>
          <w:rPrChange w:id="270" w:author="baitangshui" w:date="2013-08-26T20:26:00Z">
            <w:rPr>
              <w:lang w:val="en-US" w:eastAsia="zh-CN"/>
            </w:rPr>
          </w:rPrChange>
        </w:rPr>
        <w:pPrChange w:id="271" w:author="baitangshui" w:date="2013-08-26T20:30:00Z">
          <w:pPr>
            <w:pStyle w:val="3"/>
            <w:tabs>
              <w:tab w:val="clear" w:pos="862"/>
            </w:tabs>
            <w:ind w:left="720" w:firstLine="0"/>
          </w:pPr>
        </w:pPrChange>
      </w:pPr>
      <w:r w:rsidRPr="00395018">
        <w:rPr>
          <w:b/>
          <w:sz w:val="26"/>
          <w:u w:val="single"/>
          <w:lang w:val="en-US" w:eastAsia="zh-CN"/>
          <w:rPrChange w:id="272" w:author="baitangshui" w:date="2013-08-26T20:26:00Z">
            <w:rPr>
              <w:b w:val="0"/>
              <w:bCs w:val="0"/>
              <w:lang w:val="en-US" w:eastAsia="zh-CN"/>
            </w:rPr>
          </w:rPrChange>
        </w:rPr>
        <w:t>TPDO</w:t>
      </w:r>
      <w:r>
        <w:rPr>
          <w:rFonts w:hint="eastAsia"/>
          <w:b/>
          <w:sz w:val="26"/>
          <w:u w:val="single"/>
          <w:lang w:val="en-US" w:eastAsia="zh-CN"/>
        </w:rPr>
        <w:t>5</w:t>
      </w:r>
      <w:r w:rsidRPr="00395018">
        <w:rPr>
          <w:b/>
          <w:sz w:val="26"/>
          <w:u w:val="single"/>
          <w:lang w:val="en-US" w:eastAsia="zh-CN"/>
          <w:rPrChange w:id="273" w:author="baitangshui" w:date="2013-08-26T20:26:00Z">
            <w:rPr>
              <w:b w:val="0"/>
              <w:bCs w:val="0"/>
              <w:lang w:val="en-US" w:eastAsia="zh-CN"/>
            </w:rPr>
          </w:rPrChange>
        </w:rPr>
        <w:t>-&gt;RPDO</w:t>
      </w:r>
      <w:r>
        <w:rPr>
          <w:rFonts w:hint="eastAsia"/>
          <w:b/>
          <w:sz w:val="26"/>
          <w:u w:val="single"/>
          <w:lang w:val="en-US" w:eastAsia="zh-CN"/>
        </w:rPr>
        <w:t>15</w:t>
      </w:r>
      <w:r w:rsidRPr="00395018">
        <w:rPr>
          <w:rFonts w:hint="eastAsia"/>
          <w:b/>
          <w:sz w:val="26"/>
          <w:u w:val="single"/>
          <w:lang w:val="en-US" w:eastAsia="zh-CN"/>
          <w:rPrChange w:id="274" w:author="baitangshui" w:date="2013-08-26T20:26:00Z">
            <w:rPr>
              <w:rFonts w:hint="eastAsia"/>
              <w:b w:val="0"/>
              <w:bCs w:val="0"/>
              <w:lang w:val="en-US" w:eastAsia="zh-CN"/>
            </w:rPr>
          </w:rPrChange>
        </w:rPr>
        <w:t>模块指令扩展</w:t>
      </w:r>
      <w:r w:rsidR="00491282">
        <w:rPr>
          <w:rFonts w:hint="eastAsia"/>
          <w:b/>
          <w:sz w:val="26"/>
          <w:u w:val="single"/>
          <w:lang w:val="en-US" w:eastAsia="zh-CN"/>
        </w:rPr>
        <w:t xml:space="preserve">(ARM2 </w:t>
      </w:r>
      <w:r w:rsidR="00491282" w:rsidRPr="00491282">
        <w:rPr>
          <w:b/>
          <w:sz w:val="26"/>
          <w:u w:val="single"/>
          <w:lang w:val="en-US" w:eastAsia="zh-CN"/>
        </w:rPr>
        <w:sym w:font="Wingdings" w:char="F0E0"/>
      </w:r>
      <w:r w:rsidR="00491282">
        <w:rPr>
          <w:rFonts w:hint="eastAsia"/>
          <w:b/>
          <w:sz w:val="26"/>
          <w:u w:val="single"/>
          <w:lang w:val="en-US" w:eastAsia="zh-CN"/>
        </w:rPr>
        <w:t xml:space="preserve"> ARM0)</w:t>
      </w:r>
    </w:p>
    <w:tbl>
      <w:tblPr>
        <w:tblW w:w="10347" w:type="dxa"/>
        <w:jc w:val="center"/>
        <w:tblInd w:w="3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559"/>
        <w:gridCol w:w="1559"/>
        <w:gridCol w:w="1134"/>
        <w:gridCol w:w="1418"/>
        <w:gridCol w:w="1559"/>
        <w:gridCol w:w="1984"/>
      </w:tblGrid>
      <w:tr w:rsidR="00491282" w:rsidTr="00E13D1A">
        <w:trPr>
          <w:jc w:val="center"/>
        </w:trPr>
        <w:tc>
          <w:tcPr>
            <w:tcW w:w="1134" w:type="dxa"/>
            <w:shd w:val="clear" w:color="auto" w:fill="auto"/>
          </w:tcPr>
          <w:p w:rsidR="00491282" w:rsidRDefault="00491282" w:rsidP="00DC49CF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yte1</w:t>
            </w:r>
          </w:p>
        </w:tc>
        <w:tc>
          <w:tcPr>
            <w:tcW w:w="1559" w:type="dxa"/>
            <w:shd w:val="clear" w:color="auto" w:fill="auto"/>
          </w:tcPr>
          <w:p w:rsidR="00491282" w:rsidRDefault="00491282" w:rsidP="00DC49CF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yte2</w:t>
            </w:r>
          </w:p>
        </w:tc>
        <w:tc>
          <w:tcPr>
            <w:tcW w:w="1559" w:type="dxa"/>
            <w:shd w:val="clear" w:color="auto" w:fill="auto"/>
          </w:tcPr>
          <w:p w:rsidR="00491282" w:rsidRDefault="00491282" w:rsidP="00DC49CF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yte3</w:t>
            </w:r>
          </w:p>
        </w:tc>
        <w:tc>
          <w:tcPr>
            <w:tcW w:w="1134" w:type="dxa"/>
            <w:shd w:val="clear" w:color="auto" w:fill="auto"/>
          </w:tcPr>
          <w:p w:rsidR="00491282" w:rsidRDefault="00491282" w:rsidP="00DC49CF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yte4</w:t>
            </w:r>
          </w:p>
        </w:tc>
        <w:tc>
          <w:tcPr>
            <w:tcW w:w="1418" w:type="dxa"/>
            <w:shd w:val="clear" w:color="auto" w:fill="auto"/>
          </w:tcPr>
          <w:p w:rsidR="00491282" w:rsidRDefault="00491282" w:rsidP="00DC49CF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yte5</w:t>
            </w:r>
          </w:p>
        </w:tc>
        <w:tc>
          <w:tcPr>
            <w:tcW w:w="1559" w:type="dxa"/>
            <w:shd w:val="clear" w:color="auto" w:fill="auto"/>
          </w:tcPr>
          <w:p w:rsidR="00491282" w:rsidRDefault="00491282" w:rsidP="00DC49CF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yte6</w:t>
            </w:r>
          </w:p>
        </w:tc>
        <w:tc>
          <w:tcPr>
            <w:tcW w:w="1984" w:type="dxa"/>
            <w:shd w:val="clear" w:color="auto" w:fill="auto"/>
          </w:tcPr>
          <w:p w:rsidR="00491282" w:rsidRDefault="00491282" w:rsidP="00DC49CF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yte7</w:t>
            </w:r>
          </w:p>
        </w:tc>
      </w:tr>
      <w:tr w:rsidR="00491282" w:rsidTr="00E13D1A">
        <w:trPr>
          <w:jc w:val="center"/>
        </w:trPr>
        <w:tc>
          <w:tcPr>
            <w:tcW w:w="1134" w:type="dxa"/>
            <w:shd w:val="clear" w:color="auto" w:fill="auto"/>
          </w:tcPr>
          <w:p w:rsidR="00491282" w:rsidRDefault="00491282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模块表示</w:t>
            </w:r>
          </w:p>
        </w:tc>
        <w:tc>
          <w:tcPr>
            <w:tcW w:w="1559" w:type="dxa"/>
            <w:shd w:val="clear" w:color="auto" w:fill="auto"/>
          </w:tcPr>
          <w:p w:rsidR="00491282" w:rsidRDefault="00491282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指令标示</w:t>
            </w:r>
          </w:p>
        </w:tc>
        <w:tc>
          <w:tcPr>
            <w:tcW w:w="1559" w:type="dxa"/>
            <w:shd w:val="clear" w:color="auto" w:fill="auto"/>
          </w:tcPr>
          <w:p w:rsidR="00491282" w:rsidRDefault="00491282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491282" w:rsidRDefault="00491282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:rsidR="00491282" w:rsidRDefault="00491282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:rsidR="00491282" w:rsidRDefault="00491282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  <w:shd w:val="clear" w:color="auto" w:fill="auto"/>
          </w:tcPr>
          <w:p w:rsidR="00491282" w:rsidRDefault="00491282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5</w:t>
            </w:r>
          </w:p>
        </w:tc>
      </w:tr>
      <w:tr w:rsidR="00491282" w:rsidTr="00E13D1A">
        <w:trPr>
          <w:jc w:val="center"/>
        </w:trPr>
        <w:tc>
          <w:tcPr>
            <w:tcW w:w="1134" w:type="dxa"/>
            <w:shd w:val="clear" w:color="auto" w:fill="auto"/>
          </w:tcPr>
          <w:p w:rsidR="00491282" w:rsidRDefault="00491282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：无效的指令</w:t>
            </w:r>
          </w:p>
        </w:tc>
        <w:tc>
          <w:tcPr>
            <w:tcW w:w="1559" w:type="dxa"/>
            <w:shd w:val="clear" w:color="auto" w:fill="auto"/>
          </w:tcPr>
          <w:p w:rsidR="00491282" w:rsidRDefault="00491282" w:rsidP="00DC49CF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491282" w:rsidRDefault="00491282" w:rsidP="00DC49CF">
            <w:pPr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491282" w:rsidRDefault="00491282" w:rsidP="00DC49CF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491282" w:rsidRDefault="00491282" w:rsidP="00DC49CF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491282" w:rsidRDefault="00491282" w:rsidP="00DC49CF">
            <w:pPr>
              <w:spacing w:line="360" w:lineRule="auto"/>
              <w:jc w:val="center"/>
            </w:pPr>
          </w:p>
        </w:tc>
        <w:tc>
          <w:tcPr>
            <w:tcW w:w="1984" w:type="dxa"/>
            <w:shd w:val="clear" w:color="auto" w:fill="auto"/>
          </w:tcPr>
          <w:p w:rsidR="00491282" w:rsidRDefault="00491282" w:rsidP="00DC49CF">
            <w:pPr>
              <w:spacing w:line="360" w:lineRule="auto"/>
              <w:jc w:val="center"/>
            </w:pPr>
          </w:p>
        </w:tc>
      </w:tr>
      <w:tr w:rsidR="00491282" w:rsidTr="00E13D1A">
        <w:trPr>
          <w:jc w:val="center"/>
        </w:trPr>
        <w:tc>
          <w:tcPr>
            <w:tcW w:w="1134" w:type="dxa"/>
            <w:shd w:val="clear" w:color="auto" w:fill="auto"/>
          </w:tcPr>
          <w:p w:rsidR="00491282" w:rsidRDefault="00491282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错误</w:t>
            </w:r>
          </w:p>
        </w:tc>
        <w:tc>
          <w:tcPr>
            <w:tcW w:w="1559" w:type="dxa"/>
            <w:shd w:val="clear" w:color="auto" w:fill="auto"/>
          </w:tcPr>
          <w:p w:rsidR="00491282" w:rsidRDefault="00491282" w:rsidP="00DC49CF">
            <w:pPr>
              <w:spacing w:line="360" w:lineRule="auto"/>
            </w:pPr>
            <w:r>
              <w:rPr>
                <w:rFonts w:hint="eastAsia"/>
              </w:rPr>
              <w:t>0x01: Task Waring</w:t>
            </w:r>
            <w:r>
              <w:rPr>
                <w:rFonts w:hint="eastAsia"/>
              </w:rPr>
              <w:t>，忽略处理</w:t>
            </w:r>
          </w:p>
          <w:p w:rsidR="00491282" w:rsidRDefault="00491282" w:rsidP="00DC49CF">
            <w:pPr>
              <w:spacing w:line="360" w:lineRule="auto"/>
            </w:pPr>
            <w:r>
              <w:rPr>
                <w:rFonts w:hint="eastAsia"/>
              </w:rPr>
              <w:t>0x02: Task E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ror</w:t>
            </w:r>
            <w:r>
              <w:rPr>
                <w:rFonts w:hint="eastAsia"/>
              </w:rPr>
              <w:t>，流程停止</w:t>
            </w:r>
          </w:p>
          <w:p w:rsidR="00491282" w:rsidRDefault="00491282" w:rsidP="00DC49CF">
            <w:pPr>
              <w:spacing w:line="360" w:lineRule="auto"/>
            </w:pPr>
          </w:p>
        </w:tc>
        <w:tc>
          <w:tcPr>
            <w:tcW w:w="1559" w:type="dxa"/>
            <w:shd w:val="clear" w:color="auto" w:fill="auto"/>
          </w:tcPr>
          <w:p w:rsidR="00491282" w:rsidRDefault="00491282" w:rsidP="00DC49CF">
            <w:pPr>
              <w:spacing w:line="360" w:lineRule="auto"/>
            </w:pPr>
            <w:r>
              <w:rPr>
                <w:rFonts w:hint="eastAsia"/>
              </w:rPr>
              <w:t xml:space="preserve">bit0:3  </w:t>
            </w:r>
            <w:r>
              <w:rPr>
                <w:rFonts w:hint="eastAsia"/>
              </w:rPr>
              <w:t>板号</w:t>
            </w:r>
          </w:p>
          <w:p w:rsidR="00491282" w:rsidRDefault="00491282" w:rsidP="00DC49CF">
            <w:pPr>
              <w:spacing w:line="360" w:lineRule="auto"/>
            </w:pPr>
          </w:p>
          <w:p w:rsidR="00491282" w:rsidRDefault="00491282" w:rsidP="00DC49CF">
            <w:pPr>
              <w:spacing w:line="360" w:lineRule="auto"/>
            </w:pPr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号板</w:t>
            </w:r>
          </w:p>
          <w:p w:rsidR="00491282" w:rsidRDefault="00491282" w:rsidP="00DC49CF">
            <w:pPr>
              <w:spacing w:line="360" w:lineRule="auto"/>
            </w:pPr>
            <w:r>
              <w:rPr>
                <w:rFonts w:hint="eastAsia"/>
              </w:rPr>
              <w:t>0010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号板</w:t>
            </w:r>
          </w:p>
          <w:p w:rsidR="00491282" w:rsidRDefault="00491282" w:rsidP="00DC49CF">
            <w:pPr>
              <w:spacing w:line="360" w:lineRule="auto"/>
            </w:pPr>
            <w:r>
              <w:rPr>
                <w:rFonts w:hint="eastAsia"/>
              </w:rPr>
              <w:t>0011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号板</w:t>
            </w:r>
          </w:p>
          <w:p w:rsidR="00491282" w:rsidRDefault="00491282" w:rsidP="00DC49CF">
            <w:pPr>
              <w:spacing w:line="360" w:lineRule="auto"/>
            </w:pPr>
            <w:r w:rsidRPr="00B12D63">
              <w:t>bit4:7</w:t>
            </w:r>
          </w:p>
          <w:p w:rsidR="00491282" w:rsidRDefault="00491282" w:rsidP="00DC49CF">
            <w:pPr>
              <w:spacing w:line="360" w:lineRule="auto"/>
            </w:pPr>
            <w:r>
              <w:rPr>
                <w:rFonts w:hint="eastAsia"/>
              </w:rPr>
              <w:t>任务号</w:t>
            </w:r>
          </w:p>
          <w:p w:rsidR="00491282" w:rsidRDefault="00491282" w:rsidP="00DC49CF">
            <w:pPr>
              <w:spacing w:line="360" w:lineRule="auto"/>
            </w:pPr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task</w:t>
            </w:r>
          </w:p>
          <w:p w:rsidR="00491282" w:rsidRDefault="00491282" w:rsidP="00DC49CF">
            <w:pPr>
              <w:spacing w:line="360" w:lineRule="auto"/>
            </w:pPr>
            <w:r>
              <w:rPr>
                <w:rFonts w:hint="eastAsia"/>
              </w:rPr>
              <w:t>0010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task</w:t>
            </w:r>
          </w:p>
          <w:p w:rsidR="00491282" w:rsidRDefault="00491282" w:rsidP="00DC49CF">
            <w:pPr>
              <w:spacing w:line="360" w:lineRule="auto"/>
            </w:pPr>
            <w:r>
              <w:t>…</w:t>
            </w:r>
          </w:p>
          <w:p w:rsidR="00491282" w:rsidRDefault="00491282" w:rsidP="00DC49CF">
            <w:pPr>
              <w:spacing w:line="360" w:lineRule="auto"/>
            </w:pPr>
            <w:r>
              <w:rPr>
                <w:rFonts w:hint="eastAsia"/>
              </w:rPr>
              <w:t>1111:15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task</w:t>
            </w:r>
          </w:p>
        </w:tc>
        <w:tc>
          <w:tcPr>
            <w:tcW w:w="1134" w:type="dxa"/>
            <w:shd w:val="clear" w:color="auto" w:fill="auto"/>
          </w:tcPr>
          <w:p w:rsidR="00491282" w:rsidRPr="00125D02" w:rsidRDefault="00491282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8bit</w:t>
            </w:r>
            <w:r>
              <w:rPr>
                <w:rFonts w:hint="eastAsia"/>
              </w:rPr>
              <w:t>错误码</w:t>
            </w:r>
          </w:p>
        </w:tc>
        <w:tc>
          <w:tcPr>
            <w:tcW w:w="1418" w:type="dxa"/>
            <w:shd w:val="clear" w:color="auto" w:fill="auto"/>
          </w:tcPr>
          <w:p w:rsidR="00491282" w:rsidRDefault="00491282" w:rsidP="00DC49CF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491282" w:rsidRDefault="00491282" w:rsidP="00DC49CF">
            <w:pPr>
              <w:spacing w:line="360" w:lineRule="auto"/>
              <w:jc w:val="center"/>
            </w:pPr>
          </w:p>
        </w:tc>
        <w:tc>
          <w:tcPr>
            <w:tcW w:w="1984" w:type="dxa"/>
            <w:shd w:val="clear" w:color="auto" w:fill="auto"/>
          </w:tcPr>
          <w:p w:rsidR="001D2B73" w:rsidRDefault="001D2B73" w:rsidP="001D2B73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</w:t>
            </w:r>
            <w:r>
              <w:rPr>
                <w:rFonts w:hint="eastAsia"/>
                <w:b/>
                <w:color w:val="FF0000"/>
              </w:rPr>
              <w:t>it 1:0</w:t>
            </w:r>
          </w:p>
          <w:p w:rsidR="003C586A" w:rsidRPr="003C586A" w:rsidRDefault="003C586A" w:rsidP="003C586A">
            <w:pPr>
              <w:spacing w:line="360" w:lineRule="auto"/>
              <w:jc w:val="center"/>
              <w:rPr>
                <w:b/>
                <w:color w:val="FF0000"/>
              </w:rPr>
            </w:pPr>
            <w:r w:rsidRPr="003C586A">
              <w:rPr>
                <w:rFonts w:hint="eastAsia"/>
                <w:b/>
                <w:color w:val="FF0000"/>
              </w:rPr>
              <w:t>重传标示：</w:t>
            </w:r>
          </w:p>
          <w:p w:rsidR="003C586A" w:rsidRPr="00B714C7" w:rsidRDefault="003C586A" w:rsidP="003C586A">
            <w:pPr>
              <w:spacing w:line="360" w:lineRule="auto"/>
              <w:jc w:val="center"/>
              <w:rPr>
                <w:b/>
              </w:rPr>
            </w:pPr>
            <w:r w:rsidRPr="00B714C7">
              <w:rPr>
                <w:rFonts w:hint="eastAsia"/>
                <w:b/>
              </w:rPr>
              <w:t>重传加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（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2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3</w:t>
            </w:r>
            <w:r w:rsidRPr="00B714C7">
              <w:rPr>
                <w:rFonts w:hint="eastAsia"/>
                <w:b/>
              </w:rPr>
              <w:t>）</w:t>
            </w:r>
          </w:p>
          <w:p w:rsidR="00491282" w:rsidRDefault="003C586A" w:rsidP="003C586A">
            <w:pPr>
              <w:spacing w:line="360" w:lineRule="auto"/>
              <w:jc w:val="center"/>
            </w:pPr>
            <w:r w:rsidRPr="00B714C7">
              <w:rPr>
                <w:rFonts w:hint="eastAsia"/>
                <w:b/>
              </w:rPr>
              <w:t>Fn</w:t>
            </w:r>
            <w:r w:rsidRPr="00B714C7">
              <w:rPr>
                <w:rFonts w:hint="eastAsia"/>
                <w:b/>
              </w:rPr>
              <w:t>不加</w:t>
            </w:r>
          </w:p>
        </w:tc>
      </w:tr>
    </w:tbl>
    <w:p w:rsidR="00105A2D" w:rsidRDefault="00105A2D">
      <w:pPr>
        <w:pStyle w:val="3"/>
        <w:tabs>
          <w:tab w:val="clear" w:pos="862"/>
        </w:tabs>
        <w:ind w:left="0" w:firstLine="0"/>
        <w:rPr>
          <w:lang w:val="en-US" w:eastAsia="zh-CN"/>
        </w:rPr>
        <w:pPrChange w:id="275" w:author="baitangshui" w:date="2013-08-29T14:13:00Z">
          <w:pPr>
            <w:pStyle w:val="3"/>
            <w:tabs>
              <w:tab w:val="clear" w:pos="862"/>
            </w:tabs>
            <w:ind w:left="720" w:firstLine="0"/>
          </w:pPr>
        </w:pPrChange>
      </w:pPr>
    </w:p>
    <w:tbl>
      <w:tblPr>
        <w:tblW w:w="15451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276"/>
        <w:gridCol w:w="993"/>
        <w:gridCol w:w="708"/>
        <w:gridCol w:w="1134"/>
        <w:gridCol w:w="11340"/>
      </w:tblGrid>
      <w:tr w:rsidR="00901D78" w:rsidTr="005C3CF2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1D78" w:rsidRDefault="00901D78" w:rsidP="005C3CF2">
            <w:pPr>
              <w:spacing w:line="360" w:lineRule="auto"/>
            </w:pPr>
            <w:r>
              <w:rPr>
                <w:rFonts w:hint="eastAsia"/>
              </w:rPr>
              <w:t>指令描述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1D78" w:rsidRPr="000C0E87" w:rsidRDefault="00901D78" w:rsidP="005C3CF2">
            <w:pPr>
              <w:spacing w:line="360" w:lineRule="auto"/>
              <w:rPr>
                <w:b/>
              </w:rPr>
            </w:pPr>
            <w:r w:rsidRPr="000C0E87">
              <w:rPr>
                <w:rFonts w:hint="eastAsia"/>
                <w:b/>
              </w:rPr>
              <w:t>主节点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1D78" w:rsidRDefault="00901D78" w:rsidP="005C3CF2">
            <w:pPr>
              <w:spacing w:line="360" w:lineRule="auto"/>
            </w:pPr>
            <w:r>
              <w:rPr>
                <w:rFonts w:hint="eastAsia"/>
              </w:rPr>
              <w:t>方向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1D78" w:rsidRDefault="00901D78" w:rsidP="005C3CF2">
            <w:pPr>
              <w:spacing w:line="360" w:lineRule="auto"/>
            </w:pPr>
            <w:r>
              <w:rPr>
                <w:rFonts w:hint="eastAsia"/>
              </w:rPr>
              <w:t>从节点号</w:t>
            </w:r>
          </w:p>
        </w:tc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1D78" w:rsidRDefault="00901D78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参数意义</w:t>
            </w:r>
          </w:p>
        </w:tc>
      </w:tr>
    </w:tbl>
    <w:p w:rsidR="00901D78" w:rsidRPr="00B301E2" w:rsidRDefault="00901D78" w:rsidP="00901D78">
      <w:pPr>
        <w:rPr>
          <w:smallCaps/>
          <w:vanish/>
          <w:sz w:val="20"/>
          <w:szCs w:val="20"/>
        </w:rPr>
      </w:pPr>
    </w:p>
    <w:tbl>
      <w:tblPr>
        <w:tblW w:w="15451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276" w:author="baitangshui" w:date="2013-08-29T14:52:00Z">
          <w:tblPr>
            <w:tblW w:w="17434" w:type="dxa"/>
            <w:tblInd w:w="-116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75"/>
        <w:gridCol w:w="991"/>
        <w:gridCol w:w="708"/>
        <w:gridCol w:w="1134"/>
        <w:gridCol w:w="995"/>
        <w:gridCol w:w="1138"/>
        <w:gridCol w:w="1559"/>
        <w:gridCol w:w="1558"/>
        <w:gridCol w:w="1134"/>
        <w:gridCol w:w="142"/>
        <w:gridCol w:w="1276"/>
        <w:gridCol w:w="1558"/>
        <w:gridCol w:w="1983"/>
        <w:tblGridChange w:id="277">
          <w:tblGrid>
            <w:gridCol w:w="1275"/>
            <w:gridCol w:w="991"/>
            <w:gridCol w:w="708"/>
            <w:gridCol w:w="1134"/>
            <w:gridCol w:w="2133"/>
            <w:gridCol w:w="1935"/>
            <w:gridCol w:w="1182"/>
            <w:gridCol w:w="93"/>
            <w:gridCol w:w="991"/>
            <w:gridCol w:w="192"/>
            <w:gridCol w:w="516"/>
            <w:gridCol w:w="760"/>
            <w:gridCol w:w="374"/>
            <w:gridCol w:w="995"/>
            <w:gridCol w:w="189"/>
            <w:gridCol w:w="949"/>
            <w:gridCol w:w="1034"/>
            <w:gridCol w:w="525"/>
            <w:gridCol w:w="1558"/>
            <w:gridCol w:w="1134"/>
            <w:gridCol w:w="1418"/>
            <w:gridCol w:w="1558"/>
            <w:gridCol w:w="1983"/>
          </w:tblGrid>
        </w:tblGridChange>
      </w:tblGrid>
      <w:tr w:rsidR="008575DA" w:rsidTr="008575DA">
        <w:trPr>
          <w:trPrChange w:id="278" w:author="baitangshui" w:date="2013-08-29T14:52:00Z">
            <w:trPr>
              <w:gridBefore w:val="6"/>
              <w:wAfter w:w="1983" w:type="dxa"/>
            </w:trPr>
          </w:trPrChange>
        </w:trPr>
        <w:tc>
          <w:tcPr>
            <w:tcW w:w="1275" w:type="dxa"/>
            <w:tcBorders>
              <w:bottom w:val="single" w:sz="18" w:space="0" w:color="auto"/>
            </w:tcBorders>
            <w:shd w:val="clear" w:color="auto" w:fill="auto"/>
            <w:tcPrChange w:id="279" w:author="baitangshui" w:date="2013-08-29T14:52:00Z">
              <w:tcPr>
                <w:tcW w:w="1275" w:type="dxa"/>
                <w:gridSpan w:val="2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8575DA" w:rsidRDefault="008575DA" w:rsidP="005C3CF2">
            <w:pPr>
              <w:spacing w:line="360" w:lineRule="auto"/>
            </w:pPr>
          </w:p>
        </w:tc>
        <w:tc>
          <w:tcPr>
            <w:tcW w:w="991" w:type="dxa"/>
            <w:tcBorders>
              <w:bottom w:val="single" w:sz="18" w:space="0" w:color="auto"/>
            </w:tcBorders>
            <w:shd w:val="clear" w:color="auto" w:fill="auto"/>
            <w:tcPrChange w:id="280" w:author="baitangshui" w:date="2013-08-29T14:52:00Z">
              <w:tcPr>
                <w:tcW w:w="991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8575DA" w:rsidRDefault="008575DA" w:rsidP="005C3CF2">
            <w:pPr>
              <w:spacing w:line="360" w:lineRule="auto"/>
            </w:pPr>
          </w:p>
        </w:tc>
        <w:tc>
          <w:tcPr>
            <w:tcW w:w="708" w:type="dxa"/>
            <w:tcBorders>
              <w:bottom w:val="single" w:sz="18" w:space="0" w:color="auto"/>
            </w:tcBorders>
            <w:shd w:val="clear" w:color="auto" w:fill="auto"/>
            <w:tcPrChange w:id="281" w:author="baitangshui" w:date="2013-08-29T14:52:00Z">
              <w:tcPr>
                <w:tcW w:w="708" w:type="dxa"/>
                <w:gridSpan w:val="2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8575DA" w:rsidRDefault="008575DA" w:rsidP="005C3CF2">
            <w:pPr>
              <w:spacing w:line="360" w:lineRule="auto"/>
            </w:pPr>
          </w:p>
        </w:tc>
        <w:tc>
          <w:tcPr>
            <w:tcW w:w="1134" w:type="dxa"/>
            <w:tcBorders>
              <w:bottom w:val="single" w:sz="18" w:space="0" w:color="auto"/>
            </w:tcBorders>
            <w:shd w:val="clear" w:color="auto" w:fill="auto"/>
            <w:tcPrChange w:id="282" w:author="baitangshui" w:date="2013-08-29T14:52:00Z">
              <w:tcPr>
                <w:tcW w:w="1134" w:type="dxa"/>
                <w:gridSpan w:val="2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8575DA" w:rsidRPr="00B301E2" w:rsidRDefault="008575DA" w:rsidP="005C3CF2">
            <w:pPr>
              <w:spacing w:line="360" w:lineRule="auto"/>
              <w:rPr>
                <w:b/>
              </w:rPr>
            </w:pPr>
          </w:p>
        </w:tc>
        <w:tc>
          <w:tcPr>
            <w:tcW w:w="995" w:type="dxa"/>
            <w:tcBorders>
              <w:bottom w:val="single" w:sz="18" w:space="0" w:color="auto"/>
            </w:tcBorders>
            <w:shd w:val="clear" w:color="auto" w:fill="auto"/>
            <w:tcPrChange w:id="283" w:author="baitangshui" w:date="2013-08-29T14:52:00Z">
              <w:tcPr>
                <w:tcW w:w="995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8575DA" w:rsidRDefault="008575DA" w:rsidP="005C3CF2">
            <w:pPr>
              <w:spacing w:line="360" w:lineRule="auto"/>
              <w:jc w:val="center"/>
            </w:pPr>
            <w:r>
              <w:t>B</w:t>
            </w:r>
            <w:r w:rsidR="00913927">
              <w:rPr>
                <w:rFonts w:hint="eastAsia"/>
              </w:rPr>
              <w:t>yte0</w:t>
            </w:r>
          </w:p>
        </w:tc>
        <w:tc>
          <w:tcPr>
            <w:tcW w:w="1138" w:type="dxa"/>
            <w:tcBorders>
              <w:bottom w:val="single" w:sz="18" w:space="0" w:color="auto"/>
            </w:tcBorders>
            <w:shd w:val="clear" w:color="auto" w:fill="auto"/>
            <w:tcPrChange w:id="284" w:author="baitangshui" w:date="2013-08-29T14:52:00Z">
              <w:tcPr>
                <w:tcW w:w="1138" w:type="dxa"/>
                <w:gridSpan w:val="2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8575DA" w:rsidRDefault="008575DA" w:rsidP="005C3CF2">
            <w:pPr>
              <w:spacing w:line="360" w:lineRule="auto"/>
              <w:jc w:val="center"/>
            </w:pPr>
            <w:r>
              <w:t>B</w:t>
            </w:r>
            <w:r w:rsidR="00913927">
              <w:rPr>
                <w:rFonts w:hint="eastAsia"/>
              </w:rPr>
              <w:t>yte1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  <w:tcPrChange w:id="285" w:author="baitangshui" w:date="2013-08-29T14:52:00Z">
              <w:tcPr>
                <w:tcW w:w="1559" w:type="dxa"/>
                <w:gridSpan w:val="2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8575DA" w:rsidRDefault="008575DA" w:rsidP="005C3CF2">
            <w:pPr>
              <w:spacing w:line="360" w:lineRule="auto"/>
              <w:jc w:val="center"/>
            </w:pPr>
            <w:r>
              <w:t>B</w:t>
            </w:r>
            <w:r w:rsidR="00913927">
              <w:rPr>
                <w:rFonts w:hint="eastAsia"/>
              </w:rPr>
              <w:t>yte2</w:t>
            </w:r>
          </w:p>
        </w:tc>
        <w:tc>
          <w:tcPr>
            <w:tcW w:w="1558" w:type="dxa"/>
            <w:tcBorders>
              <w:bottom w:val="single" w:sz="18" w:space="0" w:color="auto"/>
            </w:tcBorders>
            <w:shd w:val="clear" w:color="auto" w:fill="auto"/>
            <w:tcPrChange w:id="286" w:author="baitangshui" w:date="2013-08-29T14:52:00Z">
              <w:tcPr>
                <w:tcW w:w="1558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8575DA" w:rsidRDefault="008575DA" w:rsidP="005C3CF2">
            <w:pPr>
              <w:spacing w:line="360" w:lineRule="auto"/>
              <w:jc w:val="center"/>
            </w:pPr>
            <w:r>
              <w:t>B</w:t>
            </w:r>
            <w:r w:rsidR="00913927">
              <w:rPr>
                <w:rFonts w:hint="eastAsia"/>
              </w:rPr>
              <w:t>yte3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shd w:val="clear" w:color="auto" w:fill="auto"/>
            <w:tcPrChange w:id="287" w:author="baitangshui" w:date="2013-08-29T14:52:00Z">
              <w:tcPr>
                <w:tcW w:w="1134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8575DA" w:rsidRDefault="008575DA" w:rsidP="005C3CF2">
            <w:pPr>
              <w:spacing w:line="360" w:lineRule="auto"/>
              <w:jc w:val="center"/>
            </w:pPr>
            <w:r>
              <w:t>B</w:t>
            </w:r>
            <w:r w:rsidR="00913927">
              <w:rPr>
                <w:rFonts w:hint="eastAsia"/>
              </w:rPr>
              <w:t>yte4</w:t>
            </w:r>
          </w:p>
        </w:tc>
        <w:tc>
          <w:tcPr>
            <w:tcW w:w="1418" w:type="dxa"/>
            <w:gridSpan w:val="2"/>
            <w:tcBorders>
              <w:bottom w:val="single" w:sz="18" w:space="0" w:color="auto"/>
            </w:tcBorders>
            <w:shd w:val="clear" w:color="auto" w:fill="auto"/>
            <w:tcPrChange w:id="288" w:author="baitangshui" w:date="2013-08-29T14:52:00Z">
              <w:tcPr>
                <w:tcW w:w="1418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8575DA" w:rsidRDefault="008575DA" w:rsidP="005C3CF2">
            <w:pPr>
              <w:spacing w:line="360" w:lineRule="auto"/>
              <w:jc w:val="center"/>
            </w:pPr>
            <w:r>
              <w:t>B</w:t>
            </w:r>
            <w:r w:rsidR="00913927">
              <w:rPr>
                <w:rFonts w:hint="eastAsia"/>
              </w:rPr>
              <w:t>yte5</w:t>
            </w:r>
          </w:p>
        </w:tc>
        <w:tc>
          <w:tcPr>
            <w:tcW w:w="1558" w:type="dxa"/>
            <w:tcBorders>
              <w:bottom w:val="single" w:sz="18" w:space="0" w:color="auto"/>
            </w:tcBorders>
            <w:shd w:val="clear" w:color="auto" w:fill="auto"/>
            <w:tcPrChange w:id="289" w:author="baitangshui" w:date="2013-08-29T14:52:00Z">
              <w:tcPr>
                <w:tcW w:w="1558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8575DA" w:rsidRDefault="008575DA" w:rsidP="005C3CF2">
            <w:pPr>
              <w:spacing w:line="360" w:lineRule="auto"/>
              <w:jc w:val="center"/>
            </w:pPr>
            <w:r>
              <w:t>B</w:t>
            </w:r>
            <w:r w:rsidR="00913927">
              <w:rPr>
                <w:rFonts w:hint="eastAsia"/>
              </w:rPr>
              <w:t>yte6</w:t>
            </w:r>
          </w:p>
        </w:tc>
        <w:tc>
          <w:tcPr>
            <w:tcW w:w="1983" w:type="dxa"/>
            <w:tcBorders>
              <w:bottom w:val="single" w:sz="18" w:space="0" w:color="auto"/>
            </w:tcBorders>
            <w:shd w:val="clear" w:color="auto" w:fill="auto"/>
            <w:tcPrChange w:id="290" w:author="baitangshui" w:date="2013-08-29T14:52:00Z">
              <w:tcPr>
                <w:tcW w:w="1983" w:type="dxa"/>
                <w:tcBorders>
                  <w:bottom w:val="single" w:sz="18" w:space="0" w:color="auto"/>
                </w:tcBorders>
                <w:shd w:val="clear" w:color="auto" w:fill="auto"/>
              </w:tcPr>
            </w:tcPrChange>
          </w:tcPr>
          <w:p w:rsidR="008575DA" w:rsidRDefault="008575DA" w:rsidP="005C3CF2">
            <w:pPr>
              <w:spacing w:line="360" w:lineRule="auto"/>
              <w:jc w:val="center"/>
            </w:pPr>
            <w:r>
              <w:t>B</w:t>
            </w:r>
            <w:r w:rsidR="00913927">
              <w:rPr>
                <w:rFonts w:hint="eastAsia"/>
              </w:rPr>
              <w:t>yte7</w:t>
            </w:r>
          </w:p>
        </w:tc>
      </w:tr>
      <w:tr w:rsidR="008575DA" w:rsidTr="008575DA">
        <w:trPr>
          <w:trPrChange w:id="291" w:author="baitangshui" w:date="2013-08-29T14:52:00Z">
            <w:trPr>
              <w:gridBefore w:val="6"/>
              <w:wAfter w:w="1983" w:type="dxa"/>
            </w:trPr>
          </w:trPrChange>
        </w:trPr>
        <w:tc>
          <w:tcPr>
            <w:tcW w:w="15451" w:type="dxa"/>
            <w:gridSpan w:val="1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tcPrChange w:id="292" w:author="baitangshui" w:date="2013-08-29T14:52:00Z">
              <w:tcPr>
                <w:tcW w:w="15451" w:type="dxa"/>
                <w:gridSpan w:val="17"/>
                <w:tcBorders>
                  <w:top w:val="single" w:sz="18" w:space="0" w:color="auto"/>
                  <w:left w:val="single" w:sz="18" w:space="0" w:color="auto"/>
                  <w:bottom w:val="single" w:sz="6" w:space="0" w:color="auto"/>
                  <w:right w:val="single" w:sz="18" w:space="0" w:color="auto"/>
                </w:tcBorders>
                <w:shd w:val="clear" w:color="auto" w:fill="auto"/>
              </w:tcPr>
            </w:tcPrChange>
          </w:tcPr>
          <w:p w:rsidR="008575DA" w:rsidRPr="00B301E2" w:rsidRDefault="008575DA" w:rsidP="005C3CF2">
            <w:pPr>
              <w:spacing w:line="360" w:lineRule="auto"/>
              <w:rPr>
                <w:b/>
                <w:sz w:val="28"/>
                <w:szCs w:val="28"/>
              </w:rPr>
            </w:pPr>
            <w:r w:rsidRPr="00B301E2">
              <w:rPr>
                <w:rFonts w:hint="eastAsia"/>
                <w:b/>
                <w:sz w:val="28"/>
                <w:szCs w:val="28"/>
              </w:rPr>
              <w:t>主节点</w:t>
            </w:r>
            <w:r>
              <w:rPr>
                <w:rFonts w:hint="eastAsia"/>
                <w:b/>
                <w:sz w:val="28"/>
                <w:szCs w:val="28"/>
              </w:rPr>
              <w:t>（</w:t>
            </w:r>
            <w:r>
              <w:rPr>
                <w:rFonts w:hint="eastAsia"/>
                <w:b/>
                <w:sz w:val="28"/>
                <w:szCs w:val="28"/>
              </w:rPr>
              <w:t>ARM0</w:t>
            </w:r>
            <w:r>
              <w:rPr>
                <w:rFonts w:hint="eastAsia"/>
                <w:b/>
                <w:sz w:val="28"/>
                <w:szCs w:val="28"/>
              </w:rPr>
              <w:t>）</w:t>
            </w:r>
            <w:r w:rsidRPr="00B301E2">
              <w:rPr>
                <w:b/>
                <w:sz w:val="28"/>
                <w:szCs w:val="28"/>
              </w:rPr>
              <w:sym w:font="Wingdings" w:char="F0E7"/>
            </w:r>
            <w:r w:rsidRPr="00B301E2">
              <w:rPr>
                <w:b/>
                <w:sz w:val="28"/>
                <w:szCs w:val="28"/>
              </w:rPr>
              <w:sym w:font="Wingdings" w:char="F0E8"/>
            </w:r>
            <w:r w:rsidRPr="00B301E2">
              <w:rPr>
                <w:rFonts w:hint="eastAsia"/>
                <w:b/>
                <w:sz w:val="28"/>
                <w:szCs w:val="28"/>
              </w:rPr>
              <w:t>从节点</w:t>
            </w:r>
            <w:r>
              <w:rPr>
                <w:rFonts w:hint="eastAsia"/>
                <w:b/>
                <w:sz w:val="28"/>
                <w:szCs w:val="28"/>
              </w:rPr>
              <w:t>6</w:t>
            </w:r>
            <w:r>
              <w:rPr>
                <w:rFonts w:hint="eastAsia"/>
                <w:b/>
                <w:sz w:val="28"/>
                <w:szCs w:val="28"/>
              </w:rPr>
              <w:t>（</w:t>
            </w:r>
            <w:r>
              <w:rPr>
                <w:rFonts w:hint="eastAsia"/>
                <w:b/>
                <w:sz w:val="28"/>
                <w:szCs w:val="28"/>
              </w:rPr>
              <w:t>ARM2</w:t>
            </w:r>
            <w:r>
              <w:rPr>
                <w:rFonts w:hint="eastAsia"/>
                <w:b/>
                <w:sz w:val="28"/>
                <w:szCs w:val="28"/>
              </w:rPr>
              <w:t>）</w:t>
            </w:r>
          </w:p>
        </w:tc>
      </w:tr>
      <w:tr w:rsidR="008575DA" w:rsidTr="008575DA">
        <w:trPr>
          <w:trPrChange w:id="293" w:author="baitangshui" w:date="2013-08-29T14:52:00Z">
            <w:trPr>
              <w:gridBefore w:val="6"/>
              <w:wAfter w:w="1983" w:type="dxa"/>
            </w:trPr>
          </w:trPrChange>
        </w:trPr>
        <w:tc>
          <w:tcPr>
            <w:tcW w:w="127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294" w:author="baitangshui" w:date="2013-08-29T14:52:00Z">
              <w:tcPr>
                <w:tcW w:w="1275" w:type="dxa"/>
                <w:gridSpan w:val="2"/>
                <w:tcBorders>
                  <w:top w:val="single" w:sz="6" w:space="0" w:color="auto"/>
                  <w:left w:val="single" w:sz="18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8575DA" w:rsidRDefault="008575DA" w:rsidP="005C3CF2">
            <w:pPr>
              <w:spacing w:line="360" w:lineRule="auto"/>
            </w:pPr>
            <w:proofErr w:type="gramStart"/>
            <w:r>
              <w:rPr>
                <w:rFonts w:hint="eastAsia"/>
              </w:rPr>
              <w:t>泵设置</w:t>
            </w:r>
            <w:proofErr w:type="gramEnd"/>
            <w:r>
              <w:rPr>
                <w:rFonts w:hint="eastAsia"/>
              </w:rPr>
              <w:t>1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295" w:author="baitangshui" w:date="2013-08-29T14:52:00Z">
              <w:tcPr>
                <w:tcW w:w="99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8575DA" w:rsidRDefault="008575DA" w:rsidP="005C3CF2">
            <w:pPr>
              <w:spacing w:line="360" w:lineRule="auto"/>
            </w:pPr>
            <w:r>
              <w:rPr>
                <w:rFonts w:hint="eastAsia"/>
              </w:rPr>
              <w:t>TPDO1</w:t>
            </w:r>
            <w:r w:rsidR="0009384D"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296" w:author="baitangshui" w:date="2013-08-29T14:52:00Z">
              <w:tcPr>
                <w:tcW w:w="708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8575DA" w:rsidRPr="00B301E2" w:rsidRDefault="008575DA" w:rsidP="005C3CF2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8"/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297" w:author="baitangshui" w:date="2013-08-29T14:52:00Z">
              <w:tcPr>
                <w:tcW w:w="1134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8575DA" w:rsidRDefault="008575DA" w:rsidP="005C3CF2">
            <w:pPr>
              <w:spacing w:line="360" w:lineRule="auto"/>
            </w:pPr>
            <w:r>
              <w:rPr>
                <w:rFonts w:hint="eastAsia"/>
              </w:rPr>
              <w:t>RPDO</w:t>
            </w:r>
            <w:r w:rsidR="0009384D">
              <w:rPr>
                <w:rFonts w:hint="eastAsia"/>
              </w:rPr>
              <w:t>1</w:t>
            </w:r>
          </w:p>
        </w:tc>
        <w:tc>
          <w:tcPr>
            <w:tcW w:w="21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298" w:author="baitangshui" w:date="2013-08-29T14:52:00Z">
              <w:tcPr>
                <w:tcW w:w="2133" w:type="dxa"/>
                <w:gridSpan w:val="3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8575DA" w:rsidRDefault="00655693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Byte1</w:t>
            </w:r>
            <w:r w:rsidR="008575DA">
              <w:rPr>
                <w:rFonts w:hint="eastAsia"/>
              </w:rPr>
              <w:t>：</w:t>
            </w:r>
            <w:r w:rsidR="008575DA">
              <w:rPr>
                <w:rFonts w:hint="eastAsia"/>
              </w:rPr>
              <w:t>PLT</w:t>
            </w:r>
            <w:r w:rsidR="008575DA">
              <w:rPr>
                <w:rFonts w:hint="eastAsia"/>
              </w:rPr>
              <w:t>泵限制速度高字节</w:t>
            </w:r>
          </w:p>
          <w:p w:rsidR="008575DA" w:rsidRDefault="00655693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Byte0</w:t>
            </w:r>
            <w:r w:rsidR="008575DA">
              <w:rPr>
                <w:rFonts w:hint="eastAsia"/>
              </w:rPr>
              <w:t>：</w:t>
            </w:r>
            <w:r w:rsidR="008575DA">
              <w:rPr>
                <w:rFonts w:hint="eastAsia"/>
              </w:rPr>
              <w:t>PLT</w:t>
            </w:r>
            <w:r w:rsidR="008575DA">
              <w:rPr>
                <w:rFonts w:hint="eastAsia"/>
              </w:rPr>
              <w:t>泵限制速度低字节</w:t>
            </w:r>
          </w:p>
          <w:p w:rsidR="008575DA" w:rsidRDefault="008575DA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高位</w:t>
            </w:r>
            <w:r>
              <w:rPr>
                <w:rFonts w:hint="eastAsia"/>
              </w:rPr>
              <w:t>*255+</w:t>
            </w:r>
            <w:r>
              <w:rPr>
                <w:rFonts w:hint="eastAsia"/>
              </w:rPr>
              <w:t>低位</w:t>
            </w:r>
            <w:r>
              <w:rPr>
                <w:rFonts w:hint="eastAsia"/>
              </w:rPr>
              <w:t>)/100</w:t>
            </w:r>
            <w:r>
              <w:rPr>
                <w:rFonts w:hint="eastAsia"/>
              </w:rPr>
              <w:t>为真实速度</w:t>
            </w:r>
          </w:p>
          <w:p w:rsidR="008575DA" w:rsidRDefault="008575DA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单位：</w:t>
            </w:r>
            <w:r>
              <w:rPr>
                <w:rFonts w:hint="eastAsia"/>
              </w:rPr>
              <w:t>rpm/min</w:t>
            </w:r>
          </w:p>
          <w:p w:rsidR="008575DA" w:rsidRDefault="008575DA">
            <w:pPr>
              <w:spacing w:line="360" w:lineRule="auto"/>
              <w:jc w:val="left"/>
              <w:pPrChange w:id="299" w:author="baitangshui" w:date="2013-08-29T14:35:00Z">
                <w:pPr>
                  <w:spacing w:line="360" w:lineRule="auto"/>
                </w:pPr>
              </w:pPrChange>
            </w:pPr>
            <w:r>
              <w:rPr>
                <w:rFonts w:hint="eastAsia"/>
              </w:rPr>
              <w:t>精度：</w:t>
            </w:r>
            <w:r>
              <w:rPr>
                <w:rFonts w:hint="eastAsia"/>
              </w:rPr>
              <w:t>0.01</w:t>
            </w:r>
          </w:p>
          <w:p w:rsidR="0042732C" w:rsidRDefault="0042732C" w:rsidP="00621509">
            <w:pPr>
              <w:spacing w:line="360" w:lineRule="auto"/>
              <w:jc w:val="left"/>
            </w:pPr>
          </w:p>
        </w:tc>
        <w:tc>
          <w:tcPr>
            <w:tcW w:w="31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300" w:author="baitangshui" w:date="2013-08-29T14:52:00Z">
              <w:tcPr>
                <w:tcW w:w="3117" w:type="dxa"/>
                <w:gridSpan w:val="3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8575DA" w:rsidRDefault="00655693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Byte3</w:t>
            </w:r>
            <w:r w:rsidR="008575DA">
              <w:rPr>
                <w:rFonts w:hint="eastAsia"/>
              </w:rPr>
              <w:t>：血浆泵限制速度高字节</w:t>
            </w:r>
          </w:p>
          <w:p w:rsidR="008575DA" w:rsidRDefault="00655693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Byte2</w:t>
            </w:r>
            <w:r w:rsidR="008575DA">
              <w:rPr>
                <w:rFonts w:hint="eastAsia"/>
              </w:rPr>
              <w:t>：血浆泵限制速度低字节</w:t>
            </w:r>
          </w:p>
          <w:p w:rsidR="008575DA" w:rsidRDefault="008575DA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高位</w:t>
            </w:r>
            <w:r>
              <w:rPr>
                <w:rFonts w:hint="eastAsia"/>
              </w:rPr>
              <w:t>*255+</w:t>
            </w:r>
            <w:r>
              <w:rPr>
                <w:rFonts w:hint="eastAsia"/>
              </w:rPr>
              <w:t>低位</w:t>
            </w:r>
            <w:r>
              <w:rPr>
                <w:rFonts w:hint="eastAsia"/>
              </w:rPr>
              <w:t>)/100</w:t>
            </w:r>
            <w:r>
              <w:rPr>
                <w:rFonts w:hint="eastAsia"/>
              </w:rPr>
              <w:t>为真实速度</w:t>
            </w:r>
          </w:p>
          <w:p w:rsidR="008575DA" w:rsidRDefault="008575DA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rpm/min</w:t>
            </w:r>
          </w:p>
          <w:p w:rsidR="008575DA" w:rsidRDefault="008575DA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精度：</w:t>
            </w:r>
            <w:r>
              <w:rPr>
                <w:rFonts w:hint="eastAsia"/>
              </w:rPr>
              <w:t>0.01</w:t>
            </w:r>
          </w:p>
          <w:p w:rsidR="0042732C" w:rsidDel="00CF5E18" w:rsidRDefault="0042732C" w:rsidP="00621509">
            <w:pPr>
              <w:spacing w:line="360" w:lineRule="auto"/>
              <w:jc w:val="left"/>
            </w:pP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301" w:author="baitangshui" w:date="2013-08-29T14:52:00Z">
              <w:tcPr>
                <w:tcW w:w="2552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8575DA" w:rsidRDefault="00655693">
            <w:pPr>
              <w:spacing w:line="360" w:lineRule="auto"/>
              <w:jc w:val="left"/>
              <w:pPrChange w:id="302" w:author="baitangshui" w:date="2013-08-29T14:39:00Z">
                <w:pPr>
                  <w:spacing w:line="360" w:lineRule="auto"/>
                </w:pPr>
              </w:pPrChange>
            </w:pPr>
            <w:r>
              <w:rPr>
                <w:rFonts w:hint="eastAsia"/>
              </w:rPr>
              <w:lastRenderedPageBreak/>
              <w:t>Byte54</w:t>
            </w:r>
            <w:r w:rsidR="008575DA">
              <w:rPr>
                <w:rFonts w:hint="eastAsia"/>
              </w:rPr>
              <w:t>：预留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303" w:author="baitangshui" w:date="2013-08-29T14:52:00Z">
              <w:tcPr>
                <w:tcW w:w="155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8575DA" w:rsidRDefault="008575DA" w:rsidP="005C3CF2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it7</w:t>
            </w:r>
            <w:r>
              <w:rPr>
                <w:rFonts w:hint="eastAsia"/>
              </w:rPr>
              <w:t>：预留</w:t>
            </w:r>
          </w:p>
          <w:p w:rsidR="008575DA" w:rsidRDefault="008575DA" w:rsidP="005C3CF2">
            <w:pPr>
              <w:spacing w:line="360" w:lineRule="auto"/>
            </w:pPr>
            <w:r>
              <w:rPr>
                <w:rFonts w:hint="eastAsia"/>
              </w:rPr>
              <w:t>Bit6</w:t>
            </w:r>
            <w:r>
              <w:rPr>
                <w:rFonts w:hint="eastAsia"/>
              </w:rPr>
              <w:t>：</w:t>
            </w:r>
          </w:p>
          <w:p w:rsidR="008575DA" w:rsidRDefault="008575DA" w:rsidP="005C3CF2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泵顺时针转</w:t>
            </w:r>
          </w:p>
          <w:p w:rsidR="008575DA" w:rsidRDefault="008575DA" w:rsidP="005C3CF2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泵逆时针转</w:t>
            </w:r>
          </w:p>
          <w:p w:rsidR="008575DA" w:rsidRDefault="008575DA" w:rsidP="005C3CF2">
            <w:pPr>
              <w:spacing w:line="360" w:lineRule="auto"/>
            </w:pPr>
          </w:p>
          <w:p w:rsidR="008575DA" w:rsidRDefault="008575DA" w:rsidP="005C3CF2">
            <w:pPr>
              <w:spacing w:line="360" w:lineRule="auto"/>
            </w:pPr>
            <w:r>
              <w:rPr>
                <w:rFonts w:hint="eastAsia"/>
              </w:rPr>
              <w:t>Bit5</w:t>
            </w:r>
            <w:r>
              <w:rPr>
                <w:rFonts w:hint="eastAsia"/>
              </w:rPr>
              <w:t>：预留</w:t>
            </w:r>
          </w:p>
          <w:p w:rsidR="008575DA" w:rsidRDefault="008575DA" w:rsidP="005C3CF2">
            <w:pPr>
              <w:spacing w:line="360" w:lineRule="auto"/>
            </w:pPr>
            <w:r>
              <w:rPr>
                <w:rFonts w:hint="eastAsia"/>
              </w:rPr>
              <w:t>Bit4</w:t>
            </w:r>
            <w:r>
              <w:rPr>
                <w:rFonts w:hint="eastAsia"/>
              </w:rPr>
              <w:t>：血浆泵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tcPrChange w:id="304" w:author="baitangshui" w:date="2013-08-29T14:52:00Z">
              <w:tcPr>
                <w:tcW w:w="198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8" w:space="0" w:color="auto"/>
                </w:tcBorders>
                <w:shd w:val="clear" w:color="auto" w:fill="auto"/>
              </w:tcPr>
            </w:tcPrChange>
          </w:tcPr>
          <w:p w:rsidR="008575DA" w:rsidRDefault="008575DA" w:rsidP="005C3CF2">
            <w:pPr>
              <w:spacing w:line="360" w:lineRule="auto"/>
            </w:pPr>
            <w:r>
              <w:rPr>
                <w:rFonts w:hint="eastAsia"/>
              </w:rPr>
              <w:lastRenderedPageBreak/>
              <w:t>Bit76</w:t>
            </w:r>
            <w:r>
              <w:rPr>
                <w:rFonts w:hint="eastAsia"/>
              </w:rPr>
              <w:t>：</w:t>
            </w:r>
          </w:p>
          <w:p w:rsidR="008575DA" w:rsidRDefault="008575DA" w:rsidP="005C3CF2">
            <w:pPr>
              <w:spacing w:line="360" w:lineRule="auto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泵开启计数</w:t>
            </w:r>
          </w:p>
          <w:p w:rsidR="008575DA" w:rsidRDefault="008575DA" w:rsidP="005C3CF2">
            <w:pPr>
              <w:spacing w:line="360" w:lineRule="auto"/>
            </w:pP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泵暂停计数</w:t>
            </w:r>
          </w:p>
          <w:p w:rsidR="008575DA" w:rsidRDefault="008575DA" w:rsidP="005C3CF2">
            <w:pPr>
              <w:spacing w:line="360" w:lineRule="auto"/>
            </w:pPr>
            <w:r>
              <w:rPr>
                <w:rFonts w:hint="eastAsia"/>
              </w:rPr>
              <w:t>1x</w:t>
            </w:r>
            <w:r>
              <w:rPr>
                <w:rFonts w:hint="eastAsia"/>
              </w:rPr>
              <w:t>：预留</w:t>
            </w:r>
          </w:p>
          <w:p w:rsidR="008575DA" w:rsidRDefault="008575DA" w:rsidP="005C3CF2">
            <w:pPr>
              <w:spacing w:line="360" w:lineRule="auto"/>
            </w:pPr>
          </w:p>
          <w:p w:rsidR="008575DA" w:rsidRDefault="008575DA" w:rsidP="005C3CF2">
            <w:pPr>
              <w:spacing w:line="360" w:lineRule="auto"/>
            </w:pPr>
            <w:r>
              <w:rPr>
                <w:rFonts w:hint="eastAsia"/>
              </w:rPr>
              <w:t>Bit54</w:t>
            </w:r>
            <w:r>
              <w:rPr>
                <w:rFonts w:hint="eastAsia"/>
              </w:rPr>
              <w:t>：血浆泵</w:t>
            </w:r>
          </w:p>
          <w:p w:rsidR="00AD0A56" w:rsidRDefault="00AD0A56" w:rsidP="005C3CF2">
            <w:pPr>
              <w:spacing w:line="360" w:lineRule="auto"/>
            </w:pPr>
          </w:p>
          <w:p w:rsidR="00AD0A56" w:rsidRPr="00CD2053" w:rsidRDefault="00AD0A56" w:rsidP="005C3CF2">
            <w:pPr>
              <w:spacing w:line="360" w:lineRule="auto"/>
            </w:pPr>
          </w:p>
        </w:tc>
      </w:tr>
      <w:tr w:rsidR="00F41DBF" w:rsidTr="008575DA">
        <w:trPr>
          <w:trPrChange w:id="305" w:author="baitangshui" w:date="2013-08-29T14:52:00Z">
            <w:trPr>
              <w:gridBefore w:val="6"/>
              <w:wAfter w:w="1983" w:type="dxa"/>
            </w:trPr>
          </w:trPrChange>
        </w:trPr>
        <w:tc>
          <w:tcPr>
            <w:tcW w:w="127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306" w:author="baitangshui" w:date="2013-08-29T14:52:00Z">
              <w:tcPr>
                <w:tcW w:w="1275" w:type="dxa"/>
                <w:gridSpan w:val="2"/>
                <w:tcBorders>
                  <w:top w:val="single" w:sz="6" w:space="0" w:color="auto"/>
                  <w:left w:val="single" w:sz="18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F41DBF" w:rsidRDefault="00F41DBF" w:rsidP="005C3CF2">
            <w:pPr>
              <w:spacing w:line="360" w:lineRule="auto"/>
            </w:pPr>
            <w:proofErr w:type="gramStart"/>
            <w:r>
              <w:rPr>
                <w:rFonts w:hint="eastAsia"/>
              </w:rPr>
              <w:lastRenderedPageBreak/>
              <w:t>泵状态</w:t>
            </w:r>
            <w:proofErr w:type="gramEnd"/>
            <w:r>
              <w:rPr>
                <w:rFonts w:hint="eastAsia"/>
              </w:rPr>
              <w:t>1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307" w:author="baitangshui" w:date="2013-08-29T14:52:00Z">
              <w:tcPr>
                <w:tcW w:w="99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F41DBF" w:rsidRDefault="00F41DBF" w:rsidP="005C3CF2">
            <w:pPr>
              <w:spacing w:line="360" w:lineRule="auto"/>
            </w:pPr>
            <w:r>
              <w:rPr>
                <w:rFonts w:hint="eastAsia"/>
              </w:rPr>
              <w:t>RPDO11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308" w:author="baitangshui" w:date="2013-08-29T14:52:00Z">
              <w:tcPr>
                <w:tcW w:w="708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F41DBF" w:rsidRPr="00B301E2" w:rsidRDefault="00F41DBF" w:rsidP="005C3CF2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7"/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309" w:author="baitangshui" w:date="2013-08-29T14:52:00Z">
              <w:tcPr>
                <w:tcW w:w="1134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F41DBF" w:rsidRDefault="00F41DBF" w:rsidP="005C3CF2">
            <w:pPr>
              <w:spacing w:line="360" w:lineRule="auto"/>
            </w:pPr>
            <w:r>
              <w:rPr>
                <w:rFonts w:hint="eastAsia"/>
              </w:rPr>
              <w:t>TPDO1</w:t>
            </w:r>
          </w:p>
        </w:tc>
        <w:tc>
          <w:tcPr>
            <w:tcW w:w="21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310" w:author="baitangshui" w:date="2013-08-29T14:52:00Z">
              <w:tcPr>
                <w:tcW w:w="2133" w:type="dxa"/>
                <w:gridSpan w:val="3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Byte1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PLT</w:t>
            </w:r>
            <w:proofErr w:type="gramStart"/>
            <w:r>
              <w:rPr>
                <w:rFonts w:hint="eastAsia"/>
              </w:rPr>
              <w:t>泵当前</w:t>
            </w:r>
            <w:proofErr w:type="gramEnd"/>
            <w:r>
              <w:rPr>
                <w:rFonts w:hint="eastAsia"/>
              </w:rPr>
              <w:t>速度高字节</w:t>
            </w: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Byte0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PLT</w:t>
            </w:r>
            <w:proofErr w:type="gramStart"/>
            <w:r>
              <w:rPr>
                <w:rFonts w:hint="eastAsia"/>
              </w:rPr>
              <w:t>泵当前</w:t>
            </w:r>
            <w:proofErr w:type="gramEnd"/>
            <w:r>
              <w:rPr>
                <w:rFonts w:hint="eastAsia"/>
              </w:rPr>
              <w:t>速度低字节</w:t>
            </w: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高位</w:t>
            </w:r>
            <w:r>
              <w:rPr>
                <w:rFonts w:hint="eastAsia"/>
              </w:rPr>
              <w:t>*255+</w:t>
            </w:r>
            <w:r>
              <w:rPr>
                <w:rFonts w:hint="eastAsia"/>
              </w:rPr>
              <w:t>低位</w:t>
            </w:r>
            <w:r>
              <w:rPr>
                <w:rFonts w:hint="eastAsia"/>
              </w:rPr>
              <w:t>)/100</w:t>
            </w:r>
            <w:r>
              <w:rPr>
                <w:rFonts w:hint="eastAsia"/>
              </w:rPr>
              <w:t>为真实速度</w:t>
            </w: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rpm/min</w:t>
            </w: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精度：</w:t>
            </w:r>
            <w:r>
              <w:rPr>
                <w:rFonts w:hint="eastAsia"/>
              </w:rPr>
              <w:t>0.01</w:t>
            </w:r>
          </w:p>
          <w:p w:rsidR="00F41DBF" w:rsidRDefault="00F41DBF" w:rsidP="00621509">
            <w:pPr>
              <w:spacing w:line="360" w:lineRule="auto"/>
              <w:jc w:val="left"/>
            </w:pPr>
          </w:p>
        </w:tc>
        <w:tc>
          <w:tcPr>
            <w:tcW w:w="31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311" w:author="baitangshui" w:date="2013-08-29T14:52:00Z">
              <w:tcPr>
                <w:tcW w:w="3117" w:type="dxa"/>
                <w:gridSpan w:val="3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Byte3</w:t>
            </w:r>
            <w:r>
              <w:rPr>
                <w:rFonts w:hint="eastAsia"/>
              </w:rPr>
              <w:t>：血浆</w:t>
            </w:r>
            <w:proofErr w:type="gramStart"/>
            <w:r>
              <w:rPr>
                <w:rFonts w:hint="eastAsia"/>
              </w:rPr>
              <w:t>泵当前</w:t>
            </w:r>
            <w:proofErr w:type="gramEnd"/>
            <w:r>
              <w:rPr>
                <w:rFonts w:hint="eastAsia"/>
              </w:rPr>
              <w:t>速度高字节</w:t>
            </w: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Byte2</w:t>
            </w:r>
            <w:r>
              <w:rPr>
                <w:rFonts w:hint="eastAsia"/>
              </w:rPr>
              <w:t>：血浆</w:t>
            </w:r>
            <w:proofErr w:type="gramStart"/>
            <w:r>
              <w:rPr>
                <w:rFonts w:hint="eastAsia"/>
              </w:rPr>
              <w:t>泵当前</w:t>
            </w:r>
            <w:proofErr w:type="gramEnd"/>
            <w:r>
              <w:rPr>
                <w:rFonts w:hint="eastAsia"/>
              </w:rPr>
              <w:t>速度低字节</w:t>
            </w: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高位</w:t>
            </w:r>
            <w:r>
              <w:rPr>
                <w:rFonts w:hint="eastAsia"/>
              </w:rPr>
              <w:t>*255+</w:t>
            </w:r>
            <w:r>
              <w:rPr>
                <w:rFonts w:hint="eastAsia"/>
              </w:rPr>
              <w:t>低位</w:t>
            </w:r>
            <w:r>
              <w:rPr>
                <w:rFonts w:hint="eastAsia"/>
              </w:rPr>
              <w:t>)/100</w:t>
            </w:r>
            <w:r>
              <w:rPr>
                <w:rFonts w:hint="eastAsia"/>
              </w:rPr>
              <w:t>为真实速度</w:t>
            </w: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rpm/min</w:t>
            </w: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精度：</w:t>
            </w:r>
            <w:r>
              <w:rPr>
                <w:rFonts w:hint="eastAsia"/>
              </w:rPr>
              <w:t>0.01</w:t>
            </w:r>
          </w:p>
          <w:p w:rsidR="00F41DBF" w:rsidRDefault="00F41DBF" w:rsidP="00621509">
            <w:pPr>
              <w:spacing w:line="360" w:lineRule="auto"/>
              <w:jc w:val="left"/>
            </w:pP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312" w:author="baitangshui" w:date="2013-08-29T14:52:00Z">
              <w:tcPr>
                <w:tcW w:w="2552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F41DBF" w:rsidRDefault="00F41DBF">
            <w:pPr>
              <w:spacing w:line="360" w:lineRule="auto"/>
              <w:jc w:val="left"/>
              <w:pPrChange w:id="313" w:author="baitangshui" w:date="2013-08-29T14:42:00Z">
                <w:pPr>
                  <w:spacing w:line="360" w:lineRule="auto"/>
                </w:pPr>
              </w:pPrChange>
            </w:pPr>
            <w:r>
              <w:rPr>
                <w:rFonts w:hint="eastAsia"/>
              </w:rPr>
              <w:t>Byte54</w:t>
            </w:r>
            <w:r>
              <w:rPr>
                <w:rFonts w:hint="eastAsia"/>
              </w:rPr>
              <w:t>：预留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314" w:author="baitangshui" w:date="2013-08-29T14:52:00Z">
              <w:tcPr>
                <w:tcW w:w="155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F41DBF" w:rsidRDefault="00F41DBF" w:rsidP="005C3CF2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it76</w:t>
            </w:r>
            <w:r>
              <w:rPr>
                <w:rFonts w:hint="eastAsia"/>
              </w:rPr>
              <w:t>：</w:t>
            </w:r>
          </w:p>
          <w:p w:rsidR="00F41DBF" w:rsidRDefault="00F41DBF" w:rsidP="005C3CF2">
            <w:pPr>
              <w:spacing w:line="360" w:lineRule="auto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泵顺时针运动</w:t>
            </w:r>
          </w:p>
          <w:p w:rsidR="00F41DBF" w:rsidRDefault="00F41DBF" w:rsidP="005C3CF2">
            <w:pPr>
              <w:spacing w:line="360" w:lineRule="auto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泵逆时针</w:t>
            </w:r>
          </w:p>
          <w:p w:rsidR="00F41DBF" w:rsidRDefault="00F41DBF" w:rsidP="005C3CF2">
            <w:pPr>
              <w:spacing w:line="360" w:lineRule="auto"/>
            </w:pP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：静止</w:t>
            </w:r>
          </w:p>
          <w:p w:rsidR="00F41DBF" w:rsidRDefault="00F41DBF" w:rsidP="005C3CF2">
            <w:pPr>
              <w:spacing w:line="360" w:lineRule="auto"/>
            </w:pPr>
          </w:p>
          <w:p w:rsidR="00F41DBF" w:rsidRDefault="00F41DBF" w:rsidP="005C3CF2">
            <w:pPr>
              <w:spacing w:line="360" w:lineRule="auto"/>
            </w:pPr>
            <w:r>
              <w:rPr>
                <w:rFonts w:hint="eastAsia"/>
              </w:rPr>
              <w:t>Bit54</w:t>
            </w:r>
            <w:r>
              <w:rPr>
                <w:rFonts w:hint="eastAsia"/>
              </w:rPr>
              <w:t>：血浆泵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tcPrChange w:id="315" w:author="baitangshui" w:date="2013-08-29T14:52:00Z">
              <w:tcPr>
                <w:tcW w:w="198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8" w:space="0" w:color="auto"/>
                </w:tcBorders>
                <w:shd w:val="clear" w:color="auto" w:fill="auto"/>
              </w:tcPr>
            </w:tcPrChange>
          </w:tcPr>
          <w:p w:rsidR="00F41DBF" w:rsidRDefault="00F41DBF" w:rsidP="00F87251">
            <w:pPr>
              <w:spacing w:line="360" w:lineRule="auto"/>
              <w:rPr>
                <w:b/>
                <w:color w:val="FF0000"/>
              </w:rPr>
            </w:pPr>
            <w:r w:rsidRPr="00F41DBF">
              <w:rPr>
                <w:b/>
                <w:color w:val="FF0000"/>
              </w:rPr>
              <w:t>B</w:t>
            </w:r>
            <w:r w:rsidRPr="00F41DBF">
              <w:rPr>
                <w:rFonts w:hint="eastAsia"/>
                <w:b/>
                <w:color w:val="FF0000"/>
              </w:rPr>
              <w:t>yte7</w:t>
            </w:r>
            <w:r>
              <w:rPr>
                <w:rFonts w:hint="eastAsia"/>
                <w:b/>
                <w:color w:val="FF0000"/>
              </w:rPr>
              <w:t>：</w:t>
            </w:r>
          </w:p>
          <w:p w:rsidR="00F41DBF" w:rsidRDefault="00F41DBF" w:rsidP="00F87251">
            <w:pPr>
              <w:spacing w:line="360" w:lineRule="auto"/>
              <w:rPr>
                <w:b/>
                <w:color w:val="FF0000"/>
              </w:rPr>
            </w:pPr>
          </w:p>
          <w:p w:rsidR="00F41DBF" w:rsidRDefault="00F41DBF" w:rsidP="00F87251">
            <w:pPr>
              <w:spacing w:line="360" w:lineRule="auto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收到的启动</w:t>
            </w:r>
            <w:r>
              <w:rPr>
                <w:rFonts w:hint="eastAsia"/>
                <w:b/>
                <w:color w:val="FF0000"/>
              </w:rPr>
              <w:t>/</w:t>
            </w:r>
            <w:r>
              <w:rPr>
                <w:rFonts w:hint="eastAsia"/>
                <w:b/>
                <w:color w:val="FF0000"/>
              </w:rPr>
              <w:t>停止指令的</w:t>
            </w:r>
            <w:r>
              <w:rPr>
                <w:rFonts w:hint="eastAsia"/>
                <w:b/>
                <w:color w:val="FF0000"/>
              </w:rPr>
              <w:t>FN</w:t>
            </w:r>
            <w:r>
              <w:rPr>
                <w:rFonts w:hint="eastAsia"/>
                <w:b/>
                <w:color w:val="FF0000"/>
              </w:rPr>
              <w:t>；</w:t>
            </w:r>
          </w:p>
          <w:p w:rsidR="00F41DBF" w:rsidRPr="00F41DBF" w:rsidRDefault="00F41DBF" w:rsidP="00F87251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用于标识这是那次</w:t>
            </w:r>
            <w:r w:rsidRPr="00F41DBF">
              <w:rPr>
                <w:rFonts w:hint="eastAsia"/>
                <w:b/>
                <w:color w:val="FF0000"/>
              </w:rPr>
              <w:t>运动行程</w:t>
            </w:r>
            <w:r>
              <w:rPr>
                <w:rFonts w:hint="eastAsia"/>
                <w:b/>
                <w:color w:val="FF0000"/>
              </w:rPr>
              <w:t>反馈的参数</w:t>
            </w:r>
          </w:p>
        </w:tc>
      </w:tr>
      <w:tr w:rsidR="00F41DBF" w:rsidTr="008575DA">
        <w:trPr>
          <w:trPrChange w:id="316" w:author="baitangshui" w:date="2013-08-29T14:52:00Z">
            <w:trPr>
              <w:gridBefore w:val="6"/>
              <w:wAfter w:w="1983" w:type="dxa"/>
            </w:trPr>
          </w:trPrChange>
        </w:trPr>
        <w:tc>
          <w:tcPr>
            <w:tcW w:w="127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317" w:author="baitangshui" w:date="2013-08-29T14:52:00Z">
              <w:tcPr>
                <w:tcW w:w="1275" w:type="dxa"/>
                <w:gridSpan w:val="2"/>
                <w:tcBorders>
                  <w:top w:val="single" w:sz="6" w:space="0" w:color="auto"/>
                  <w:left w:val="single" w:sz="18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F41DBF" w:rsidRDefault="00F41DBF" w:rsidP="005C3CF2">
            <w:pPr>
              <w:spacing w:line="360" w:lineRule="auto"/>
            </w:pPr>
            <w:proofErr w:type="gramStart"/>
            <w:r>
              <w:rPr>
                <w:rFonts w:hint="eastAsia"/>
              </w:rPr>
              <w:t>泵设置</w:t>
            </w:r>
            <w:proofErr w:type="gramEnd"/>
            <w:r>
              <w:rPr>
                <w:rFonts w:hint="eastAsia"/>
              </w:rPr>
              <w:t>2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318" w:author="baitangshui" w:date="2013-08-29T14:52:00Z">
              <w:tcPr>
                <w:tcW w:w="99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F41DBF" w:rsidRDefault="00F41DBF" w:rsidP="005C3CF2">
            <w:pPr>
              <w:spacing w:line="360" w:lineRule="auto"/>
            </w:pPr>
            <w:r>
              <w:rPr>
                <w:rFonts w:hint="eastAsia"/>
              </w:rPr>
              <w:t>TPDO12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319" w:author="baitangshui" w:date="2013-08-29T14:52:00Z">
              <w:tcPr>
                <w:tcW w:w="708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F41DBF" w:rsidRPr="00B301E2" w:rsidRDefault="00F41DBF" w:rsidP="005C3CF2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8"/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320" w:author="baitangshui" w:date="2013-08-29T14:52:00Z">
              <w:tcPr>
                <w:tcW w:w="1134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F41DBF" w:rsidRDefault="00F41DBF" w:rsidP="005C3CF2">
            <w:pPr>
              <w:spacing w:line="360" w:lineRule="auto"/>
            </w:pPr>
            <w:r>
              <w:rPr>
                <w:rFonts w:hint="eastAsia"/>
              </w:rPr>
              <w:t>RPDO2</w:t>
            </w:r>
          </w:p>
        </w:tc>
        <w:tc>
          <w:tcPr>
            <w:tcW w:w="21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321" w:author="baitangshui" w:date="2013-08-29T14:52:00Z">
              <w:tcPr>
                <w:tcW w:w="2133" w:type="dxa"/>
                <w:gridSpan w:val="3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Byte1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PLT</w:t>
            </w:r>
            <w:proofErr w:type="gramStart"/>
            <w:r>
              <w:rPr>
                <w:rFonts w:hint="eastAsia"/>
              </w:rPr>
              <w:t>泵需要</w:t>
            </w:r>
            <w:proofErr w:type="gramEnd"/>
            <w:r>
              <w:rPr>
                <w:rFonts w:hint="eastAsia"/>
              </w:rPr>
              <w:t>运动行程高字节；</w:t>
            </w: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Byte0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PLT</w:t>
            </w:r>
            <w:proofErr w:type="gramStart"/>
            <w:r>
              <w:rPr>
                <w:rFonts w:hint="eastAsia"/>
              </w:rPr>
              <w:t>泵需要</w:t>
            </w:r>
            <w:proofErr w:type="gramEnd"/>
            <w:r>
              <w:rPr>
                <w:rFonts w:hint="eastAsia"/>
              </w:rPr>
              <w:t>运动行程低字节；</w:t>
            </w:r>
          </w:p>
          <w:p w:rsidR="00F41DBF" w:rsidRDefault="00F41DBF" w:rsidP="005C3CF2">
            <w:pPr>
              <w:spacing w:line="360" w:lineRule="auto"/>
              <w:jc w:val="left"/>
            </w:pP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全为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表示：在收到停止动作前，一直根据参数表保持对应的运动状态。</w:t>
            </w: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：运行到指定形成后停止；</w:t>
            </w: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如果运行过程中行程参数变化，停止位置更新为新的行程参数；</w:t>
            </w:r>
          </w:p>
          <w:p w:rsidR="00F41DBF" w:rsidRPr="00735055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如果运动已结束，参数发生变化，忽略此参数变化；</w:t>
            </w:r>
          </w:p>
          <w:p w:rsidR="00F41DBF" w:rsidRDefault="00F41DBF" w:rsidP="005C3CF2">
            <w:pPr>
              <w:spacing w:line="360" w:lineRule="auto"/>
              <w:jc w:val="left"/>
            </w:pP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单位：圈</w:t>
            </w: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精度：</w:t>
            </w: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圈</w:t>
            </w:r>
          </w:p>
        </w:tc>
        <w:tc>
          <w:tcPr>
            <w:tcW w:w="31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322" w:author="baitangshui" w:date="2013-08-29T14:52:00Z">
              <w:tcPr>
                <w:tcW w:w="3117" w:type="dxa"/>
                <w:gridSpan w:val="3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Byte3</w:t>
            </w:r>
            <w:r>
              <w:rPr>
                <w:rFonts w:hint="eastAsia"/>
              </w:rPr>
              <w:t>：血浆</w:t>
            </w:r>
            <w:proofErr w:type="gramStart"/>
            <w:r>
              <w:rPr>
                <w:rFonts w:hint="eastAsia"/>
              </w:rPr>
              <w:t>泵需要</w:t>
            </w:r>
            <w:proofErr w:type="gramEnd"/>
            <w:r>
              <w:rPr>
                <w:rFonts w:hint="eastAsia"/>
              </w:rPr>
              <w:t>运动行程高字节；</w:t>
            </w: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Byte2</w:t>
            </w:r>
            <w:r>
              <w:rPr>
                <w:rFonts w:hint="eastAsia"/>
              </w:rPr>
              <w:t>：血浆</w:t>
            </w:r>
            <w:proofErr w:type="gramStart"/>
            <w:r>
              <w:rPr>
                <w:rFonts w:hint="eastAsia"/>
              </w:rPr>
              <w:t>泵需要</w:t>
            </w:r>
            <w:proofErr w:type="gramEnd"/>
            <w:r>
              <w:rPr>
                <w:rFonts w:hint="eastAsia"/>
              </w:rPr>
              <w:t>运动行程低字节；</w:t>
            </w:r>
          </w:p>
          <w:p w:rsidR="00F41DBF" w:rsidRDefault="00F41DBF" w:rsidP="005C3CF2">
            <w:pPr>
              <w:spacing w:line="360" w:lineRule="auto"/>
              <w:jc w:val="left"/>
            </w:pP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全为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表示：在收到停止动作前，一直根据参数表保持对应的运动状态。</w:t>
            </w: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：运行到指定形成后停止；</w:t>
            </w: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如果运行过程中行程参数变化，停止位置更新为新的行程参数；</w:t>
            </w:r>
          </w:p>
          <w:p w:rsidR="00F41DBF" w:rsidRPr="00735055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如果运动已结束，参数发生变化，忽略此参数变化；</w:t>
            </w:r>
          </w:p>
          <w:p w:rsidR="00F41DBF" w:rsidRPr="004E744C" w:rsidRDefault="00F41DBF" w:rsidP="005C3CF2">
            <w:pPr>
              <w:spacing w:line="360" w:lineRule="auto"/>
              <w:jc w:val="left"/>
            </w:pP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单位：圈</w:t>
            </w: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精度：</w:t>
            </w: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圈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323" w:author="baitangshui" w:date="2013-08-29T14:52:00Z">
              <w:tcPr>
                <w:tcW w:w="2552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F41DBF" w:rsidRDefault="00F41DBF" w:rsidP="00AD1B4E">
            <w:pPr>
              <w:spacing w:line="360" w:lineRule="auto"/>
              <w:jc w:val="left"/>
            </w:pP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324" w:author="baitangshui" w:date="2013-08-29T14:52:00Z">
              <w:tcPr>
                <w:tcW w:w="155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F41DBF" w:rsidRDefault="00F41DBF" w:rsidP="005C3CF2">
            <w:pPr>
              <w:spacing w:line="360" w:lineRule="auto"/>
            </w:pPr>
            <w:bookmarkStart w:id="325" w:name="_GoBack"/>
            <w:bookmarkEnd w:id="325"/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tcPrChange w:id="326" w:author="baitangshui" w:date="2013-08-29T14:52:00Z">
              <w:tcPr>
                <w:tcW w:w="198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8" w:space="0" w:color="auto"/>
                </w:tcBorders>
                <w:shd w:val="clear" w:color="auto" w:fill="auto"/>
              </w:tcPr>
            </w:tcPrChange>
          </w:tcPr>
          <w:p w:rsidR="00F41DBF" w:rsidRDefault="00F41DBF" w:rsidP="005C3CF2">
            <w:pPr>
              <w:spacing w:line="360" w:lineRule="auto"/>
            </w:pPr>
          </w:p>
        </w:tc>
      </w:tr>
      <w:tr w:rsidR="00F41DBF" w:rsidTr="008575DA">
        <w:trPr>
          <w:trPrChange w:id="327" w:author="baitangshui" w:date="2013-08-29T14:52:00Z">
            <w:trPr>
              <w:gridBefore w:val="6"/>
              <w:wAfter w:w="1983" w:type="dxa"/>
            </w:trPr>
          </w:trPrChange>
        </w:trPr>
        <w:tc>
          <w:tcPr>
            <w:tcW w:w="127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328" w:author="baitangshui" w:date="2013-08-29T14:52:00Z">
              <w:tcPr>
                <w:tcW w:w="1275" w:type="dxa"/>
                <w:gridSpan w:val="2"/>
                <w:tcBorders>
                  <w:top w:val="single" w:sz="6" w:space="0" w:color="auto"/>
                  <w:left w:val="single" w:sz="18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F41DBF" w:rsidRDefault="00F41DBF" w:rsidP="005C3CF2">
            <w:pPr>
              <w:spacing w:line="360" w:lineRule="auto"/>
            </w:pPr>
          </w:p>
          <w:p w:rsidR="00F41DBF" w:rsidRDefault="00F41DBF" w:rsidP="005C3CF2">
            <w:pPr>
              <w:spacing w:line="360" w:lineRule="auto"/>
            </w:pPr>
            <w:proofErr w:type="gramStart"/>
            <w:r>
              <w:rPr>
                <w:rFonts w:hint="eastAsia"/>
              </w:rPr>
              <w:t>泵状态</w:t>
            </w:r>
            <w:proofErr w:type="gramEnd"/>
            <w:r>
              <w:rPr>
                <w:rFonts w:hint="eastAsia"/>
              </w:rPr>
              <w:t>2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329" w:author="baitangshui" w:date="2013-08-29T14:52:00Z">
              <w:tcPr>
                <w:tcW w:w="99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F41DBF" w:rsidRDefault="00F41DBF" w:rsidP="005C3CF2">
            <w:pPr>
              <w:spacing w:line="360" w:lineRule="auto"/>
            </w:pPr>
            <w:r>
              <w:rPr>
                <w:rFonts w:hint="eastAsia"/>
              </w:rPr>
              <w:t>RPDO12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330" w:author="baitangshui" w:date="2013-08-29T14:52:00Z">
              <w:tcPr>
                <w:tcW w:w="708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F41DBF" w:rsidRPr="00B301E2" w:rsidRDefault="00F41DBF" w:rsidP="005C3CF2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7"/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331" w:author="baitangshui" w:date="2013-08-29T14:52:00Z">
              <w:tcPr>
                <w:tcW w:w="1134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F41DBF" w:rsidRDefault="00F41DBF" w:rsidP="005C3CF2">
            <w:pPr>
              <w:spacing w:line="360" w:lineRule="auto"/>
            </w:pPr>
            <w:r>
              <w:rPr>
                <w:rFonts w:hint="eastAsia"/>
              </w:rPr>
              <w:t>TPDO2</w:t>
            </w:r>
          </w:p>
        </w:tc>
        <w:tc>
          <w:tcPr>
            <w:tcW w:w="21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332" w:author="baitangshui" w:date="2013-08-29T14:52:00Z">
              <w:tcPr>
                <w:tcW w:w="2133" w:type="dxa"/>
                <w:gridSpan w:val="3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Byte1</w:t>
            </w:r>
            <w:r>
              <w:rPr>
                <w:rFonts w:hint="eastAsia"/>
              </w:rPr>
              <w:t>：</w:t>
            </w:r>
            <w:del w:id="333" w:author="Lenovo User" w:date="2013-11-20T15:29:00Z">
              <w:r w:rsidDel="00E8024C">
                <w:rPr>
                  <w:rFonts w:hint="eastAsia"/>
                </w:rPr>
                <w:delText>采血</w:delText>
              </w:r>
            </w:del>
            <w:ins w:id="334" w:author="Lenovo User" w:date="2013-11-20T15:29:00Z">
              <w:r>
                <w:rPr>
                  <w:rFonts w:hint="eastAsia"/>
                </w:rPr>
                <w:t>PLT</w:t>
              </w:r>
            </w:ins>
            <w:proofErr w:type="gramStart"/>
            <w:r>
              <w:rPr>
                <w:rFonts w:hint="eastAsia"/>
              </w:rPr>
              <w:t>泵已运动</w:t>
            </w:r>
            <w:proofErr w:type="gramEnd"/>
            <w:r>
              <w:rPr>
                <w:rFonts w:hint="eastAsia"/>
              </w:rPr>
              <w:t>行程度高字节</w:t>
            </w: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Byte0</w:t>
            </w:r>
            <w:r>
              <w:rPr>
                <w:rFonts w:hint="eastAsia"/>
              </w:rPr>
              <w:t>：采血泵限已运动行程低字节</w:t>
            </w: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高位</w:t>
            </w:r>
            <w:r>
              <w:rPr>
                <w:rFonts w:hint="eastAsia"/>
              </w:rPr>
              <w:t>*255+</w:t>
            </w:r>
            <w:r>
              <w:rPr>
                <w:rFonts w:hint="eastAsia"/>
              </w:rPr>
              <w:t>低位</w:t>
            </w:r>
            <w:r>
              <w:rPr>
                <w:rFonts w:hint="eastAsia"/>
              </w:rPr>
              <w:t xml:space="preserve">) </w:t>
            </w: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单位：圈</w:t>
            </w:r>
          </w:p>
          <w:p w:rsidR="00F41DBF" w:rsidRDefault="00F41DBF" w:rsidP="005C3CF2">
            <w:pPr>
              <w:spacing w:line="360" w:lineRule="auto"/>
              <w:jc w:val="left"/>
              <w:rPr>
                <w:ins w:id="335" w:author="Lenovo User" w:date="2013-11-20T15:29:00Z"/>
              </w:rPr>
            </w:pPr>
            <w:r>
              <w:rPr>
                <w:rFonts w:hint="eastAsia"/>
              </w:rPr>
              <w:t>精度：</w:t>
            </w: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圈</w:t>
            </w:r>
          </w:p>
          <w:p w:rsidR="00F41DBF" w:rsidRDefault="00F41DBF" w:rsidP="00905062">
            <w:pPr>
              <w:spacing w:line="360" w:lineRule="auto"/>
              <w:jc w:val="left"/>
              <w:rPr>
                <w:ins w:id="336" w:author="Lenovo User" w:date="2013-11-20T15:29:00Z"/>
              </w:rPr>
            </w:pPr>
            <w:ins w:id="337" w:author="Lenovo User" w:date="2013-11-20T15:29:00Z">
              <w:r>
                <w:rPr>
                  <w:rFonts w:hint="eastAsia"/>
                </w:rPr>
                <w:t>当返回总行</w:t>
              </w:r>
              <w:proofErr w:type="gramStart"/>
              <w:r>
                <w:rPr>
                  <w:rFonts w:hint="eastAsia"/>
                </w:rPr>
                <w:t>程标志</w:t>
              </w:r>
              <w:proofErr w:type="gramEnd"/>
              <w:r>
                <w:rPr>
                  <w:rFonts w:hint="eastAsia"/>
                </w:rPr>
                <w:t>置位后，此行程表示采血泵总行程</w:t>
              </w:r>
            </w:ins>
          </w:p>
          <w:p w:rsidR="00F41DBF" w:rsidRPr="00905062" w:rsidRDefault="00F41DBF" w:rsidP="005C3CF2">
            <w:pPr>
              <w:spacing w:line="360" w:lineRule="auto"/>
              <w:jc w:val="left"/>
            </w:pPr>
          </w:p>
        </w:tc>
        <w:tc>
          <w:tcPr>
            <w:tcW w:w="31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338" w:author="baitangshui" w:date="2013-08-29T14:52:00Z">
              <w:tcPr>
                <w:tcW w:w="3117" w:type="dxa"/>
                <w:gridSpan w:val="3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Byte3</w:t>
            </w:r>
            <w:r>
              <w:rPr>
                <w:rFonts w:hint="eastAsia"/>
              </w:rPr>
              <w:t>：</w:t>
            </w:r>
            <w:del w:id="339" w:author="Lenovo User" w:date="2013-11-20T15:29:00Z">
              <w:r w:rsidDel="00E8024C">
                <w:rPr>
                  <w:rFonts w:hint="eastAsia"/>
                </w:rPr>
                <w:delText>AC</w:delText>
              </w:r>
            </w:del>
            <w:proofErr w:type="gramStart"/>
            <w:ins w:id="340" w:author="Lenovo User" w:date="2013-11-20T15:29:00Z">
              <w:r>
                <w:rPr>
                  <w:rFonts w:hint="eastAsia"/>
                </w:rPr>
                <w:t>血浆</w:t>
              </w:r>
            </w:ins>
            <w:r>
              <w:rPr>
                <w:rFonts w:hint="eastAsia"/>
              </w:rPr>
              <w:t>泵已运动</w:t>
            </w:r>
            <w:proofErr w:type="gramEnd"/>
            <w:r>
              <w:rPr>
                <w:rFonts w:hint="eastAsia"/>
              </w:rPr>
              <w:t>行程度高字节</w:t>
            </w: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Byte2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AC</w:t>
            </w:r>
            <w:proofErr w:type="gramStart"/>
            <w:r>
              <w:rPr>
                <w:rFonts w:hint="eastAsia"/>
              </w:rPr>
              <w:t>泵限已</w:t>
            </w:r>
            <w:proofErr w:type="gramEnd"/>
            <w:r>
              <w:rPr>
                <w:rFonts w:hint="eastAsia"/>
              </w:rPr>
              <w:t>运动行程低字节</w:t>
            </w: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高位</w:t>
            </w:r>
            <w:r>
              <w:rPr>
                <w:rFonts w:hint="eastAsia"/>
              </w:rPr>
              <w:t>*255+</w:t>
            </w:r>
            <w:r>
              <w:rPr>
                <w:rFonts w:hint="eastAsia"/>
              </w:rPr>
              <w:t>低位</w:t>
            </w:r>
            <w:r>
              <w:rPr>
                <w:rFonts w:hint="eastAsia"/>
              </w:rPr>
              <w:t xml:space="preserve">) </w:t>
            </w:r>
          </w:p>
          <w:p w:rsidR="00F41DBF" w:rsidRDefault="00F41DBF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圈</w:t>
            </w:r>
          </w:p>
          <w:p w:rsidR="00F41DBF" w:rsidRDefault="00F41DBF" w:rsidP="005C3CF2">
            <w:pPr>
              <w:spacing w:line="360" w:lineRule="auto"/>
              <w:jc w:val="left"/>
              <w:rPr>
                <w:ins w:id="341" w:author="Lenovo User" w:date="2013-11-20T15:29:00Z"/>
              </w:rPr>
            </w:pPr>
            <w:r>
              <w:rPr>
                <w:rFonts w:hint="eastAsia"/>
              </w:rPr>
              <w:t>精度：</w:t>
            </w: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圈</w:t>
            </w:r>
          </w:p>
          <w:p w:rsidR="00F41DBF" w:rsidRDefault="00F41DBF" w:rsidP="00905062">
            <w:pPr>
              <w:spacing w:line="360" w:lineRule="auto"/>
              <w:jc w:val="left"/>
              <w:rPr>
                <w:ins w:id="342" w:author="Lenovo User" w:date="2013-11-20T15:29:00Z"/>
              </w:rPr>
            </w:pPr>
            <w:ins w:id="343" w:author="Lenovo User" w:date="2013-11-20T15:29:00Z">
              <w:r>
                <w:rPr>
                  <w:rFonts w:hint="eastAsia"/>
                </w:rPr>
                <w:t>当返回总行</w:t>
              </w:r>
              <w:proofErr w:type="gramStart"/>
              <w:r>
                <w:rPr>
                  <w:rFonts w:hint="eastAsia"/>
                </w:rPr>
                <w:t>程标志</w:t>
              </w:r>
              <w:proofErr w:type="gramEnd"/>
              <w:r>
                <w:rPr>
                  <w:rFonts w:hint="eastAsia"/>
                </w:rPr>
                <w:t>置位后，此行程表示采血泵总行程</w:t>
              </w:r>
            </w:ins>
          </w:p>
          <w:p w:rsidR="00F41DBF" w:rsidRPr="00905062" w:rsidRDefault="00F41DBF" w:rsidP="005C3CF2">
            <w:pPr>
              <w:spacing w:line="360" w:lineRule="auto"/>
              <w:jc w:val="left"/>
            </w:pP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344" w:author="baitangshui" w:date="2013-08-29T14:52:00Z">
              <w:tcPr>
                <w:tcW w:w="2552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F41DBF" w:rsidRDefault="00F41DBF" w:rsidP="00E13CDC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yte4</w:t>
            </w:r>
          </w:p>
          <w:p w:rsidR="00F41DBF" w:rsidRDefault="00F41DBF" w:rsidP="00E13CDC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it7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泵行程</w:t>
            </w:r>
          </w:p>
          <w:p w:rsidR="00F41DBF" w:rsidRDefault="00F41DBF" w:rsidP="00E13CDC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：总行程</w:t>
            </w:r>
          </w:p>
          <w:p w:rsidR="00F41DBF" w:rsidRDefault="00F41DBF" w:rsidP="00E13CDC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：单次</w:t>
            </w:r>
          </w:p>
          <w:p w:rsidR="00F41DBF" w:rsidRDefault="00F41DBF" w:rsidP="00E13CDC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it6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PLA</w:t>
            </w:r>
            <w:r>
              <w:rPr>
                <w:rFonts w:hint="eastAsia"/>
              </w:rPr>
              <w:t>泵行程</w:t>
            </w:r>
          </w:p>
          <w:p w:rsidR="00F41DBF" w:rsidRDefault="00F41DBF" w:rsidP="00F4004F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：总行程</w:t>
            </w:r>
          </w:p>
          <w:p w:rsidR="00F41DBF" w:rsidRDefault="00F41DBF" w:rsidP="00E13CDC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：单次</w:t>
            </w:r>
          </w:p>
          <w:p w:rsidR="00F41DBF" w:rsidRDefault="00F41DBF" w:rsidP="004F6ABC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it5-bit0</w:t>
            </w:r>
            <w:r>
              <w:rPr>
                <w:rFonts w:hint="eastAsia"/>
              </w:rPr>
              <w:t>：预留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PrChange w:id="345" w:author="baitangshui" w:date="2013-08-29T14:52:00Z">
              <w:tcPr>
                <w:tcW w:w="155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p w:rsidR="00F41DBF" w:rsidRDefault="00F41DBF" w:rsidP="005C3CF2">
            <w:pPr>
              <w:spacing w:line="360" w:lineRule="auto"/>
            </w:pPr>
            <w:ins w:id="346" w:author="User" w:date="2013-11-30T14:44:00Z">
              <w:r>
                <w:rPr>
                  <w:rFonts w:hint="eastAsia"/>
                </w:rPr>
                <w:t>5</w:t>
              </w:r>
            </w:ins>
            <w:r w:rsidR="0002345C">
              <w:rPr>
                <w:rFonts w:hint="eastAsia"/>
              </w:rPr>
              <w:t xml:space="preserve"> 6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tcPrChange w:id="347" w:author="baitangshui" w:date="2013-08-29T14:52:00Z">
              <w:tcPr>
                <w:tcW w:w="198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8" w:space="0" w:color="auto"/>
                </w:tcBorders>
                <w:shd w:val="clear" w:color="auto" w:fill="auto"/>
              </w:tcPr>
            </w:tcPrChange>
          </w:tcPr>
          <w:p w:rsidR="00F41DBF" w:rsidRDefault="00F41DBF" w:rsidP="00F87251">
            <w:pPr>
              <w:spacing w:line="360" w:lineRule="auto"/>
              <w:rPr>
                <w:b/>
                <w:color w:val="FF0000"/>
              </w:rPr>
            </w:pPr>
            <w:r w:rsidRPr="00F41DBF">
              <w:rPr>
                <w:b/>
                <w:color w:val="FF0000"/>
              </w:rPr>
              <w:t>B</w:t>
            </w:r>
            <w:r w:rsidRPr="00F41DBF">
              <w:rPr>
                <w:rFonts w:hint="eastAsia"/>
                <w:b/>
                <w:color w:val="FF0000"/>
              </w:rPr>
              <w:t>yte7</w:t>
            </w:r>
            <w:r>
              <w:rPr>
                <w:rFonts w:hint="eastAsia"/>
                <w:b/>
                <w:color w:val="FF0000"/>
              </w:rPr>
              <w:t>：</w:t>
            </w:r>
          </w:p>
          <w:p w:rsidR="00F41DBF" w:rsidRDefault="00F41DBF" w:rsidP="00F87251">
            <w:pPr>
              <w:spacing w:line="360" w:lineRule="auto"/>
              <w:rPr>
                <w:b/>
                <w:color w:val="FF0000"/>
              </w:rPr>
            </w:pPr>
          </w:p>
          <w:p w:rsidR="00F41DBF" w:rsidRDefault="00F41DBF" w:rsidP="00F87251">
            <w:pPr>
              <w:spacing w:line="360" w:lineRule="auto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收到的启动</w:t>
            </w:r>
            <w:r>
              <w:rPr>
                <w:rFonts w:hint="eastAsia"/>
                <w:b/>
                <w:color w:val="FF0000"/>
              </w:rPr>
              <w:t>/</w:t>
            </w:r>
            <w:r>
              <w:rPr>
                <w:rFonts w:hint="eastAsia"/>
                <w:b/>
                <w:color w:val="FF0000"/>
              </w:rPr>
              <w:t>停止指令的</w:t>
            </w:r>
            <w:r>
              <w:rPr>
                <w:rFonts w:hint="eastAsia"/>
                <w:b/>
                <w:color w:val="FF0000"/>
              </w:rPr>
              <w:t>FN</w:t>
            </w:r>
            <w:r>
              <w:rPr>
                <w:rFonts w:hint="eastAsia"/>
                <w:b/>
                <w:color w:val="FF0000"/>
              </w:rPr>
              <w:t>（</w:t>
            </w:r>
            <w:r>
              <w:rPr>
                <w:rFonts w:hint="eastAsia"/>
                <w:b/>
                <w:color w:val="FF0000"/>
              </w:rPr>
              <w:t>RPDO3</w:t>
            </w:r>
            <w:r>
              <w:rPr>
                <w:rFonts w:hint="eastAsia"/>
                <w:b/>
                <w:color w:val="FF0000"/>
              </w:rPr>
              <w:t>）；</w:t>
            </w:r>
          </w:p>
          <w:p w:rsidR="00F41DBF" w:rsidRPr="00F41DBF" w:rsidRDefault="00F41DBF" w:rsidP="00F87251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用于标识这是那次</w:t>
            </w:r>
            <w:r w:rsidRPr="00F41DBF">
              <w:rPr>
                <w:rFonts w:hint="eastAsia"/>
                <w:b/>
                <w:color w:val="FF0000"/>
              </w:rPr>
              <w:t>运动行程</w:t>
            </w:r>
            <w:r>
              <w:rPr>
                <w:rFonts w:hint="eastAsia"/>
                <w:b/>
                <w:color w:val="FF0000"/>
              </w:rPr>
              <w:t>反馈的参数</w:t>
            </w:r>
          </w:p>
        </w:tc>
      </w:tr>
      <w:tr w:rsidR="00F41DBF" w:rsidTr="005C3CF2">
        <w:tc>
          <w:tcPr>
            <w:tcW w:w="127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1DBF" w:rsidRDefault="00F41DBF" w:rsidP="005C3CF2">
            <w:pPr>
              <w:spacing w:line="360" w:lineRule="auto"/>
            </w:pPr>
            <w:r>
              <w:rPr>
                <w:rFonts w:hint="eastAsia"/>
              </w:rPr>
              <w:t>传感器读取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1DBF" w:rsidRDefault="00F41DBF" w:rsidP="005C3CF2">
            <w:pPr>
              <w:spacing w:line="360" w:lineRule="auto"/>
            </w:pPr>
            <w:r>
              <w:rPr>
                <w:rFonts w:hint="eastAsia"/>
              </w:rPr>
              <w:t>RPDO13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1DBF" w:rsidRPr="00B301E2" w:rsidRDefault="00F41DBF" w:rsidP="005C3CF2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7"/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1DBF" w:rsidRDefault="00F41DBF" w:rsidP="005C3CF2">
            <w:pPr>
              <w:spacing w:line="360" w:lineRule="auto"/>
            </w:pPr>
            <w:r>
              <w:rPr>
                <w:rFonts w:hint="eastAsia"/>
              </w:rPr>
              <w:t>TPDO3</w:t>
            </w:r>
          </w:p>
        </w:tc>
        <w:tc>
          <w:tcPr>
            <w:tcW w:w="21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1DBF" w:rsidRDefault="00F41DBF" w:rsidP="00125D02">
            <w:pPr>
              <w:spacing w:line="360" w:lineRule="auto"/>
            </w:pPr>
            <w:r>
              <w:rPr>
                <w:rFonts w:hint="eastAsia"/>
              </w:rPr>
              <w:t>Byte10</w:t>
            </w:r>
            <w:r>
              <w:rPr>
                <w:rFonts w:hint="eastAsia"/>
              </w:rPr>
              <w:t>：红细胞探测器；</w:t>
            </w:r>
          </w:p>
          <w:p w:rsidR="00F41DBF" w:rsidRDefault="00F41DBF" w:rsidP="00FE0344">
            <w:pPr>
              <w:spacing w:line="360" w:lineRule="auto"/>
            </w:pPr>
            <w:r>
              <w:rPr>
                <w:rFonts w:hint="eastAsia"/>
              </w:rPr>
              <w:t>因器件未定，预留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为数字量通信；</w:t>
            </w:r>
          </w:p>
          <w:p w:rsidR="00F41DBF" w:rsidRDefault="00F41DBF" w:rsidP="00FE0344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：溢出</w:t>
            </w:r>
          </w:p>
          <w:p w:rsidR="00F41DBF" w:rsidRDefault="00F41DBF" w:rsidP="00FE0344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：未溢出</w:t>
            </w:r>
          </w:p>
          <w:p w:rsidR="00F41DBF" w:rsidRDefault="00F41DBF">
            <w:pPr>
              <w:spacing w:line="360" w:lineRule="auto"/>
              <w:pPrChange w:id="348" w:author="baitangshui" w:date="2013-08-29T15:00:00Z">
                <w:pPr>
                  <w:spacing w:line="360" w:lineRule="auto"/>
                  <w:jc w:val="left"/>
                </w:pPr>
              </w:pPrChange>
            </w:pPr>
          </w:p>
        </w:tc>
        <w:tc>
          <w:tcPr>
            <w:tcW w:w="31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1DBF" w:rsidRDefault="00F41DBF" w:rsidP="00644E10">
            <w:pPr>
              <w:spacing w:line="360" w:lineRule="auto"/>
            </w:pPr>
            <w:r>
              <w:rPr>
                <w:rFonts w:hint="eastAsia"/>
              </w:rPr>
              <w:t>Byte32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个阀光电开关信号，右对齐</w:t>
            </w:r>
          </w:p>
          <w:p w:rsidR="00F41DBF" w:rsidRPr="00B56F61" w:rsidRDefault="00F41DBF" w:rsidP="00644E10">
            <w:pPr>
              <w:spacing w:line="360" w:lineRule="auto"/>
            </w:pPr>
            <w:r>
              <w:rPr>
                <w:rFonts w:hint="eastAsia"/>
              </w:rPr>
              <w:t>0Bxxxxxxx111111111</w:t>
            </w:r>
          </w:p>
          <w:p w:rsidR="00F41DBF" w:rsidRDefault="00F41DBF" w:rsidP="00644E10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：有信号</w:t>
            </w:r>
          </w:p>
          <w:p w:rsidR="00F41DBF" w:rsidRDefault="00F41DBF">
            <w:pPr>
              <w:spacing w:line="360" w:lineRule="auto"/>
              <w:pPrChange w:id="349" w:author="baitangshui" w:date="2013-08-29T15:01:00Z">
                <w:pPr>
                  <w:spacing w:line="360" w:lineRule="auto"/>
                  <w:jc w:val="left"/>
                </w:pPr>
              </w:pPrChange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：无信号</w:t>
            </w:r>
          </w:p>
          <w:p w:rsidR="00F41DBF" w:rsidRDefault="00F41DBF" w:rsidP="00D268DB">
            <w:pPr>
              <w:spacing w:line="360" w:lineRule="auto"/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1DBF" w:rsidRDefault="00F41DBF" w:rsidP="005C3CF2">
            <w:pPr>
              <w:spacing w:line="360" w:lineRule="auto"/>
            </w:pPr>
            <w:r>
              <w:rPr>
                <w:rFonts w:hint="eastAsia"/>
              </w:rPr>
              <w:t>Byte4</w:t>
            </w:r>
            <w:r>
              <w:rPr>
                <w:rFonts w:hint="eastAsia"/>
              </w:rPr>
              <w:t>：</w:t>
            </w:r>
          </w:p>
          <w:p w:rsidR="00F41DBF" w:rsidRPr="00413AE4" w:rsidRDefault="00F41DBF" w:rsidP="005C3CF2">
            <w:pPr>
              <w:spacing w:line="360" w:lineRule="auto"/>
              <w:rPr>
                <w:strike/>
              </w:rPr>
            </w:pPr>
            <w:r w:rsidRPr="00413AE4">
              <w:rPr>
                <w:rFonts w:hint="eastAsia"/>
                <w:strike/>
              </w:rPr>
              <w:t>Bit7:PLT</w:t>
            </w:r>
            <w:proofErr w:type="gramStart"/>
            <w:r w:rsidRPr="00413AE4">
              <w:rPr>
                <w:rFonts w:hint="eastAsia"/>
                <w:strike/>
              </w:rPr>
              <w:t>泵霍尔</w:t>
            </w:r>
            <w:proofErr w:type="gramEnd"/>
            <w:r w:rsidRPr="00413AE4">
              <w:rPr>
                <w:rFonts w:hint="eastAsia"/>
                <w:strike/>
              </w:rPr>
              <w:t>传感器</w:t>
            </w:r>
            <w:r w:rsidRPr="00413AE4" w:rsidDel="00104E18">
              <w:rPr>
                <w:rFonts w:hint="eastAsia"/>
                <w:strike/>
              </w:rPr>
              <w:t xml:space="preserve"> </w:t>
            </w:r>
          </w:p>
          <w:p w:rsidR="00F41DBF" w:rsidRPr="00413AE4" w:rsidRDefault="00F41DBF" w:rsidP="005C3CF2">
            <w:pPr>
              <w:spacing w:line="360" w:lineRule="auto"/>
              <w:rPr>
                <w:strike/>
              </w:rPr>
            </w:pPr>
            <w:r w:rsidRPr="00413AE4">
              <w:rPr>
                <w:rFonts w:hint="eastAsia"/>
                <w:strike/>
              </w:rPr>
              <w:t>1</w:t>
            </w:r>
            <w:r w:rsidRPr="00413AE4">
              <w:rPr>
                <w:rFonts w:hint="eastAsia"/>
                <w:strike/>
              </w:rPr>
              <w:t>：有信号</w:t>
            </w:r>
          </w:p>
          <w:p w:rsidR="00F41DBF" w:rsidRPr="00413AE4" w:rsidRDefault="00F41DBF" w:rsidP="005C3CF2">
            <w:pPr>
              <w:spacing w:line="360" w:lineRule="auto"/>
              <w:rPr>
                <w:strike/>
              </w:rPr>
            </w:pPr>
            <w:r w:rsidRPr="00413AE4">
              <w:rPr>
                <w:rFonts w:hint="eastAsia"/>
                <w:strike/>
              </w:rPr>
              <w:t>0</w:t>
            </w:r>
            <w:r w:rsidRPr="00413AE4">
              <w:rPr>
                <w:rFonts w:hint="eastAsia"/>
                <w:strike/>
              </w:rPr>
              <w:t>：无信号</w:t>
            </w:r>
          </w:p>
          <w:p w:rsidR="00F41DBF" w:rsidRPr="00413AE4" w:rsidRDefault="00F41DBF" w:rsidP="005C3CF2">
            <w:pPr>
              <w:spacing w:line="360" w:lineRule="auto"/>
              <w:rPr>
                <w:strike/>
              </w:rPr>
            </w:pPr>
          </w:p>
          <w:p w:rsidR="00F41DBF" w:rsidRDefault="00F41DBF" w:rsidP="00104E18">
            <w:pPr>
              <w:spacing w:line="360" w:lineRule="auto"/>
            </w:pPr>
            <w:r w:rsidRPr="00413AE4">
              <w:rPr>
                <w:rFonts w:hint="eastAsia"/>
                <w:strike/>
              </w:rPr>
              <w:t>Bit6</w:t>
            </w:r>
            <w:r w:rsidRPr="00413AE4">
              <w:rPr>
                <w:rFonts w:hint="eastAsia"/>
                <w:strike/>
              </w:rPr>
              <w:t>：</w:t>
            </w:r>
            <w:proofErr w:type="gramStart"/>
            <w:r w:rsidRPr="00413AE4">
              <w:rPr>
                <w:rFonts w:hint="eastAsia"/>
                <w:strike/>
              </w:rPr>
              <w:t>血浆</w:t>
            </w:r>
            <w:r w:rsidRPr="00413AE4">
              <w:rPr>
                <w:rFonts w:hint="eastAsia"/>
                <w:strike/>
              </w:rPr>
              <w:lastRenderedPageBreak/>
              <w:t>泵霍尔</w:t>
            </w:r>
            <w:proofErr w:type="gramEnd"/>
            <w:r w:rsidRPr="00413AE4">
              <w:rPr>
                <w:rFonts w:hint="eastAsia"/>
                <w:strike/>
              </w:rPr>
              <w:t>传感器</w:t>
            </w:r>
            <w:r w:rsidDel="00104E18">
              <w:rPr>
                <w:rFonts w:hint="eastAsia"/>
              </w:rPr>
              <w:t xml:space="preserve"> </w:t>
            </w:r>
          </w:p>
          <w:p w:rsidR="00F41DBF" w:rsidRPr="00317243" w:rsidRDefault="00F41DBF" w:rsidP="00413AE4">
            <w:pPr>
              <w:spacing w:line="360" w:lineRule="auto"/>
              <w:rPr>
                <w:b/>
              </w:rPr>
            </w:pPr>
            <w:r w:rsidRPr="00317243">
              <w:rPr>
                <w:rFonts w:hint="eastAsia"/>
                <w:b/>
              </w:rPr>
              <w:t>Bit7:PLT</w:t>
            </w:r>
            <w:r w:rsidRPr="00317243">
              <w:rPr>
                <w:rFonts w:hint="eastAsia"/>
                <w:b/>
              </w:rPr>
              <w:t>泵初始化完成</w:t>
            </w:r>
            <w:r w:rsidRPr="00317243" w:rsidDel="00104E18">
              <w:rPr>
                <w:rFonts w:hint="eastAsia"/>
                <w:b/>
              </w:rPr>
              <w:t xml:space="preserve"> </w:t>
            </w:r>
          </w:p>
          <w:p w:rsidR="00F41DBF" w:rsidRPr="00317243" w:rsidRDefault="00F41DBF" w:rsidP="00413AE4">
            <w:pPr>
              <w:spacing w:line="360" w:lineRule="auto"/>
              <w:rPr>
                <w:b/>
              </w:rPr>
            </w:pPr>
            <w:r w:rsidRPr="00317243">
              <w:rPr>
                <w:rFonts w:hint="eastAsia"/>
                <w:b/>
              </w:rPr>
              <w:t>1</w:t>
            </w:r>
            <w:r w:rsidRPr="00317243">
              <w:rPr>
                <w:rFonts w:hint="eastAsia"/>
                <w:b/>
              </w:rPr>
              <w:t>：完成</w:t>
            </w:r>
          </w:p>
          <w:p w:rsidR="00F41DBF" w:rsidRPr="00317243" w:rsidRDefault="00F41DBF" w:rsidP="00413AE4">
            <w:pPr>
              <w:spacing w:line="360" w:lineRule="auto"/>
              <w:rPr>
                <w:b/>
              </w:rPr>
            </w:pPr>
            <w:r w:rsidRPr="00317243">
              <w:rPr>
                <w:rFonts w:hint="eastAsia"/>
                <w:b/>
              </w:rPr>
              <w:t>0</w:t>
            </w:r>
            <w:r w:rsidRPr="00317243">
              <w:rPr>
                <w:rFonts w:hint="eastAsia"/>
                <w:b/>
              </w:rPr>
              <w:t>：未完成</w:t>
            </w:r>
          </w:p>
          <w:p w:rsidR="00F41DBF" w:rsidRDefault="00F41DBF" w:rsidP="00413AE4">
            <w:pPr>
              <w:spacing w:line="360" w:lineRule="auto"/>
            </w:pPr>
            <w:r w:rsidRPr="00317243">
              <w:rPr>
                <w:rFonts w:hint="eastAsia"/>
                <w:b/>
              </w:rPr>
              <w:t>Bit6</w:t>
            </w:r>
            <w:r w:rsidRPr="00317243">
              <w:rPr>
                <w:rFonts w:hint="eastAsia"/>
                <w:b/>
              </w:rPr>
              <w:t>：血浆泵初始化完成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1DBF" w:rsidRDefault="00F41DBF" w:rsidP="005C3CF2">
            <w:pPr>
              <w:spacing w:line="360" w:lineRule="auto"/>
              <w:jc w:val="left"/>
            </w:pP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1DBF" w:rsidRDefault="00F41DBF" w:rsidP="005C3CF2">
            <w:pPr>
              <w:spacing w:line="360" w:lineRule="auto"/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F41DBF" w:rsidRDefault="00F41DBF" w:rsidP="005C3CF2">
            <w:pPr>
              <w:spacing w:line="360" w:lineRule="auto"/>
            </w:pPr>
          </w:p>
        </w:tc>
      </w:tr>
    </w:tbl>
    <w:p w:rsidR="00901D78" w:rsidRPr="00125D02" w:rsidRDefault="00901D78">
      <w:pPr>
        <w:pStyle w:val="20"/>
        <w:ind w:firstLine="400"/>
        <w:rPr>
          <w:lang w:val="en-US" w:eastAsia="zh-CN"/>
        </w:rPr>
        <w:pPrChange w:id="350" w:author="baitangshui" w:date="2013-08-29T14:31:00Z">
          <w:pPr>
            <w:pStyle w:val="3"/>
            <w:tabs>
              <w:tab w:val="clear" w:pos="862"/>
            </w:tabs>
            <w:ind w:left="720" w:firstLine="0"/>
          </w:pPr>
        </w:pPrChange>
      </w:pPr>
    </w:p>
    <w:p w:rsidR="00F45075" w:rsidRDefault="00F45075" w:rsidP="00FE0344">
      <w:pPr>
        <w:pStyle w:val="20"/>
        <w:ind w:leftChars="0" w:left="0" w:firstLineChars="0" w:firstLine="0"/>
        <w:rPr>
          <w:lang w:val="en-US" w:eastAsia="zh-CN"/>
        </w:rPr>
      </w:pPr>
      <w:bookmarkStart w:id="351" w:name="_3.4_从节点7_"/>
      <w:bookmarkEnd w:id="351"/>
    </w:p>
    <w:p w:rsidR="00FE0344" w:rsidRDefault="00FE0344" w:rsidP="00FE0344">
      <w:pPr>
        <w:pStyle w:val="20"/>
        <w:ind w:leftChars="0" w:left="0" w:firstLineChars="0" w:firstLine="0"/>
        <w:rPr>
          <w:lang w:val="en-US" w:eastAsia="zh-CN"/>
        </w:rPr>
      </w:pPr>
    </w:p>
    <w:p w:rsidR="00FE0344" w:rsidRDefault="00FE0344" w:rsidP="00FE0344">
      <w:pPr>
        <w:pStyle w:val="20"/>
        <w:ind w:leftChars="0" w:left="0" w:firstLineChars="0" w:firstLine="0"/>
        <w:rPr>
          <w:lang w:val="en-US" w:eastAsia="zh-CN"/>
        </w:rPr>
      </w:pPr>
    </w:p>
    <w:tbl>
      <w:tblPr>
        <w:tblW w:w="15451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991"/>
        <w:gridCol w:w="708"/>
        <w:gridCol w:w="1134"/>
        <w:gridCol w:w="1422"/>
        <w:gridCol w:w="1276"/>
        <w:gridCol w:w="1275"/>
        <w:gridCol w:w="1278"/>
        <w:gridCol w:w="1276"/>
        <w:gridCol w:w="1276"/>
        <w:gridCol w:w="1558"/>
        <w:gridCol w:w="1983"/>
      </w:tblGrid>
      <w:tr w:rsidR="00FE0344" w:rsidTr="00556105">
        <w:tc>
          <w:tcPr>
            <w:tcW w:w="12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Pr="00B301E2" w:rsidRDefault="00FE0344" w:rsidP="00556105">
            <w:pPr>
              <w:spacing w:line="36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yte1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yte2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yte5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yte6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yte7</w:t>
            </w:r>
          </w:p>
        </w:tc>
      </w:tr>
      <w:tr w:rsidR="00591C7B" w:rsidTr="00556105">
        <w:tc>
          <w:tcPr>
            <w:tcW w:w="12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91C7B" w:rsidRDefault="00591C7B" w:rsidP="00556105">
            <w:pPr>
              <w:spacing w:line="360" w:lineRule="auto"/>
            </w:pPr>
            <w:r>
              <w:rPr>
                <w:rFonts w:hint="eastAsia"/>
              </w:rPr>
              <w:t>错误码反馈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91C7B" w:rsidRDefault="00591C7B" w:rsidP="00556105">
            <w:pPr>
              <w:spacing w:line="360" w:lineRule="auto"/>
            </w:pPr>
            <w:r>
              <w:rPr>
                <w:rFonts w:hint="eastAsia"/>
              </w:rPr>
              <w:t>RPDO16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91C7B" w:rsidRPr="00B301E2" w:rsidRDefault="00591C7B" w:rsidP="00556105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7"/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91C7B" w:rsidRDefault="00591C7B" w:rsidP="00556105">
            <w:pPr>
              <w:spacing w:line="360" w:lineRule="auto"/>
            </w:pPr>
            <w:r>
              <w:rPr>
                <w:rFonts w:hint="eastAsia"/>
              </w:rPr>
              <w:t>TPDO6</w:t>
            </w: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91C7B" w:rsidRDefault="00591C7B" w:rsidP="00556105">
            <w:pPr>
              <w:spacing w:line="360" w:lineRule="auto"/>
            </w:pPr>
            <w:r>
              <w:rPr>
                <w:rFonts w:hint="eastAsia"/>
              </w:rPr>
              <w:t>bit0:3</w:t>
            </w:r>
            <w:r>
              <w:rPr>
                <w:rFonts w:hint="eastAsia"/>
              </w:rPr>
              <w:t>血浆</w:t>
            </w:r>
            <w:r w:rsidRPr="001804D3">
              <w:rPr>
                <w:rFonts w:hint="eastAsia"/>
              </w:rPr>
              <w:t>泵错误码</w:t>
            </w:r>
          </w:p>
          <w:p w:rsidR="00591C7B" w:rsidRDefault="00591C7B" w:rsidP="00556105">
            <w:pPr>
              <w:spacing w:line="360" w:lineRule="auto"/>
            </w:pPr>
            <w:r>
              <w:rPr>
                <w:rFonts w:hint="eastAsia"/>
              </w:rPr>
              <w:t>0000</w:t>
            </w:r>
            <w:r>
              <w:rPr>
                <w:rFonts w:hint="eastAsia"/>
              </w:rPr>
              <w:t>：正常</w:t>
            </w:r>
          </w:p>
          <w:p w:rsidR="00591C7B" w:rsidRDefault="00591C7B" w:rsidP="00556105">
            <w:pPr>
              <w:spacing w:line="360" w:lineRule="auto"/>
            </w:pPr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：速度未达到</w:t>
            </w:r>
          </w:p>
          <w:p w:rsidR="00591C7B" w:rsidRDefault="00591C7B" w:rsidP="00556105">
            <w:pPr>
              <w:spacing w:line="360" w:lineRule="auto"/>
            </w:pPr>
            <w:r>
              <w:rPr>
                <w:rFonts w:hint="eastAsia"/>
              </w:rPr>
              <w:t>0010</w:t>
            </w:r>
            <w:r>
              <w:rPr>
                <w:rFonts w:hint="eastAsia"/>
              </w:rPr>
              <w:t>：超速</w:t>
            </w:r>
          </w:p>
          <w:p w:rsidR="00591C7B" w:rsidRDefault="00591C7B" w:rsidP="00556105">
            <w:pPr>
              <w:spacing w:line="360" w:lineRule="auto"/>
            </w:pPr>
            <w:r>
              <w:rPr>
                <w:rFonts w:hint="eastAsia"/>
              </w:rPr>
              <w:t>0011</w:t>
            </w:r>
            <w:r>
              <w:rPr>
                <w:rFonts w:hint="eastAsia"/>
              </w:rPr>
              <w:t>：方向错误</w:t>
            </w:r>
          </w:p>
          <w:p w:rsidR="00591C7B" w:rsidRDefault="00591C7B" w:rsidP="00556105">
            <w:pPr>
              <w:spacing w:line="360" w:lineRule="auto"/>
            </w:pPr>
            <w:r>
              <w:rPr>
                <w:rFonts w:hint="eastAsia"/>
              </w:rPr>
              <w:t>0100</w:t>
            </w:r>
            <w:r>
              <w:rPr>
                <w:rFonts w:hint="eastAsia"/>
              </w:rPr>
              <w:t>：超时</w:t>
            </w:r>
          </w:p>
          <w:p w:rsidR="00224280" w:rsidRPr="00224280" w:rsidRDefault="00224280" w:rsidP="00224280">
            <w:pPr>
              <w:spacing w:line="360" w:lineRule="auto"/>
              <w:rPr>
                <w:b/>
                <w:color w:val="FF0000"/>
              </w:rPr>
            </w:pPr>
            <w:r w:rsidRPr="00224280">
              <w:rPr>
                <w:rFonts w:hint="eastAsia"/>
                <w:b/>
                <w:color w:val="FF0000"/>
              </w:rPr>
              <w:t>0101</w:t>
            </w:r>
            <w:r w:rsidRPr="00224280">
              <w:rPr>
                <w:rFonts w:hint="eastAsia"/>
                <w:b/>
                <w:color w:val="FF0000"/>
              </w:rPr>
              <w:t>：抖动</w:t>
            </w:r>
          </w:p>
          <w:p w:rsidR="00224280" w:rsidRDefault="00224280" w:rsidP="00224280">
            <w:pPr>
              <w:spacing w:line="360" w:lineRule="auto"/>
            </w:pPr>
            <w:r w:rsidRPr="00224280">
              <w:rPr>
                <w:rFonts w:hint="eastAsia"/>
                <w:b/>
                <w:color w:val="FF0000"/>
              </w:rPr>
              <w:t>0111</w:t>
            </w:r>
            <w:r w:rsidRPr="00224280">
              <w:rPr>
                <w:rFonts w:hint="eastAsia"/>
                <w:b/>
                <w:color w:val="FF0000"/>
              </w:rPr>
              <w:t>：编码器故障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91C7B" w:rsidRDefault="00591C7B" w:rsidP="00556105">
            <w:pPr>
              <w:spacing w:line="360" w:lineRule="auto"/>
            </w:pPr>
            <w:r>
              <w:rPr>
                <w:rFonts w:hint="eastAsia"/>
              </w:rPr>
              <w:t>bit0:1</w:t>
            </w:r>
          </w:p>
          <w:p w:rsidR="00591C7B" w:rsidRDefault="00591C7B" w:rsidP="00556105">
            <w:pPr>
              <w:spacing w:line="360" w:lineRule="auto"/>
            </w:pPr>
            <w:r>
              <w:rPr>
                <w:rFonts w:hint="eastAsia"/>
              </w:rPr>
              <w:t>RBC</w:t>
            </w:r>
            <w:r>
              <w:rPr>
                <w:rFonts w:hint="eastAsia"/>
              </w:rPr>
              <w:t>阀</w:t>
            </w:r>
            <w:r w:rsidRPr="001804D3">
              <w:rPr>
                <w:rFonts w:hint="eastAsia"/>
              </w:rPr>
              <w:t>错误码</w:t>
            </w:r>
          </w:p>
          <w:p w:rsidR="00591C7B" w:rsidRDefault="00591C7B" w:rsidP="00556105">
            <w:pPr>
              <w:spacing w:line="360" w:lineRule="auto"/>
            </w:pPr>
            <w:r>
              <w:rPr>
                <w:rFonts w:hint="eastAsia"/>
              </w:rPr>
              <w:t xml:space="preserve">00: </w:t>
            </w:r>
            <w:r>
              <w:rPr>
                <w:rFonts w:hint="eastAsia"/>
              </w:rPr>
              <w:t>正常</w:t>
            </w:r>
          </w:p>
          <w:p w:rsidR="00591C7B" w:rsidRDefault="00591C7B" w:rsidP="00556105">
            <w:pPr>
              <w:spacing w:line="360" w:lineRule="auto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：错误</w:t>
            </w:r>
          </w:p>
          <w:p w:rsidR="00591C7B" w:rsidRDefault="00591C7B" w:rsidP="00556105">
            <w:pPr>
              <w:spacing w:line="360" w:lineRule="auto"/>
            </w:pPr>
          </w:p>
          <w:p w:rsidR="00591C7B" w:rsidRDefault="00591C7B" w:rsidP="00556105">
            <w:pPr>
              <w:spacing w:line="360" w:lineRule="auto"/>
            </w:pPr>
            <w:r>
              <w:rPr>
                <w:rFonts w:hint="eastAsia"/>
              </w:rPr>
              <w:t>bit2:bit3</w:t>
            </w:r>
          </w:p>
          <w:p w:rsidR="00591C7B" w:rsidRDefault="00591C7B" w:rsidP="00556105">
            <w:pPr>
              <w:spacing w:line="360" w:lineRule="auto"/>
            </w:pPr>
            <w:r>
              <w:rPr>
                <w:rFonts w:hint="eastAsia"/>
              </w:rPr>
              <w:t>plasma</w:t>
            </w:r>
            <w:r>
              <w:rPr>
                <w:rFonts w:hint="eastAsia"/>
              </w:rPr>
              <w:t>阀</w:t>
            </w:r>
          </w:p>
          <w:p w:rsidR="00591C7B" w:rsidRDefault="00591C7B" w:rsidP="005D6C57">
            <w:pPr>
              <w:spacing w:line="360" w:lineRule="auto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91C7B" w:rsidRDefault="00AE6029" w:rsidP="00B34394">
            <w:pPr>
              <w:spacing w:line="360" w:lineRule="auto"/>
            </w:pPr>
            <w:r>
              <w:rPr>
                <w:rFonts w:hint="eastAsia"/>
              </w:rPr>
              <w:t>Err_sensor:</w:t>
            </w:r>
          </w:p>
          <w:p w:rsidR="00224280" w:rsidRDefault="00AE6029" w:rsidP="00B34394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it0:</w:t>
            </w:r>
            <w:r>
              <w:rPr>
                <w:rFonts w:hint="eastAsia"/>
              </w:rPr>
              <w:t>红细胞探测器是否正常，</w:t>
            </w:r>
          </w:p>
          <w:p w:rsidR="00A61638" w:rsidRDefault="0024482B" w:rsidP="00B34394">
            <w:pPr>
              <w:spacing w:line="360" w:lineRule="auto"/>
            </w:pPr>
            <w:r>
              <w:rPr>
                <w:rFonts w:hint="eastAsia"/>
              </w:rPr>
              <w:t>0</w:t>
            </w:r>
            <w:r w:rsidR="00AE6029">
              <w:rPr>
                <w:rFonts w:hint="eastAsia"/>
              </w:rPr>
              <w:t>：正常，</w:t>
            </w:r>
          </w:p>
          <w:p w:rsidR="00AE6029" w:rsidRDefault="0024482B" w:rsidP="00B34394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AE6029">
              <w:rPr>
                <w:rFonts w:hint="eastAsia"/>
              </w:rPr>
              <w:t>异常</w:t>
            </w:r>
          </w:p>
          <w:p w:rsidR="00A5322C" w:rsidRDefault="00A5322C" w:rsidP="00B34394">
            <w:pPr>
              <w:spacing w:line="360" w:lineRule="auto"/>
            </w:pPr>
            <w:r>
              <w:rPr>
                <w:rFonts w:hint="eastAsia"/>
              </w:rPr>
              <w:t>bit1-bit7:</w:t>
            </w:r>
            <w:r>
              <w:rPr>
                <w:rFonts w:hint="eastAsia"/>
              </w:rPr>
              <w:t>预留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91C7B" w:rsidRDefault="00591C7B" w:rsidP="00B3439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91C7B" w:rsidRDefault="00591C7B" w:rsidP="00577B0F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91C7B" w:rsidRDefault="00591C7B" w:rsidP="00556105">
            <w:pPr>
              <w:spacing w:line="360" w:lineRule="auto"/>
            </w:pP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91C7B" w:rsidRDefault="00591C7B" w:rsidP="00556105">
            <w:pPr>
              <w:spacing w:line="360" w:lineRule="auto"/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591C7B" w:rsidRDefault="00591C7B" w:rsidP="00556105">
            <w:pPr>
              <w:spacing w:line="360" w:lineRule="auto"/>
            </w:pPr>
          </w:p>
        </w:tc>
      </w:tr>
      <w:tr w:rsidR="00591C7B" w:rsidTr="00556105">
        <w:tc>
          <w:tcPr>
            <w:tcW w:w="12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91C7B" w:rsidRDefault="00591C7B" w:rsidP="00556105">
            <w:pPr>
              <w:spacing w:line="360" w:lineRule="auto"/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91C7B" w:rsidRDefault="00591C7B" w:rsidP="00556105">
            <w:pPr>
              <w:spacing w:line="360" w:lineRule="auto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91C7B" w:rsidRPr="00B301E2" w:rsidRDefault="00591C7B" w:rsidP="00556105">
            <w:pPr>
              <w:spacing w:line="36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91C7B" w:rsidRDefault="00591C7B" w:rsidP="00556105">
            <w:pPr>
              <w:spacing w:line="360" w:lineRule="auto"/>
            </w:pP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91C7B" w:rsidRDefault="00591C7B" w:rsidP="00556105">
            <w:pPr>
              <w:spacing w:line="360" w:lineRule="auto"/>
            </w:pPr>
            <w:r w:rsidRPr="00B12D63">
              <w:t>bit4:7</w:t>
            </w:r>
          </w:p>
          <w:p w:rsidR="00591C7B" w:rsidRDefault="00591C7B" w:rsidP="00556105">
            <w:pPr>
              <w:spacing w:line="360" w:lineRule="auto"/>
            </w:pPr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泵错误码</w:t>
            </w:r>
          </w:p>
          <w:p w:rsidR="00591C7B" w:rsidRDefault="00591C7B" w:rsidP="00556105">
            <w:pPr>
              <w:spacing w:line="360" w:lineRule="auto"/>
            </w:pPr>
            <w:r>
              <w:rPr>
                <w:rFonts w:hint="eastAsia"/>
              </w:rPr>
              <w:t>0000</w:t>
            </w:r>
            <w:r>
              <w:rPr>
                <w:rFonts w:hint="eastAsia"/>
              </w:rPr>
              <w:t>：正常</w:t>
            </w:r>
          </w:p>
          <w:p w:rsidR="00591C7B" w:rsidRDefault="00591C7B" w:rsidP="00556105">
            <w:pPr>
              <w:spacing w:line="360" w:lineRule="auto"/>
            </w:pPr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：速度未达到</w:t>
            </w:r>
          </w:p>
          <w:p w:rsidR="00591C7B" w:rsidRDefault="00591C7B" w:rsidP="00556105">
            <w:pPr>
              <w:spacing w:line="360" w:lineRule="auto"/>
            </w:pPr>
            <w:r>
              <w:rPr>
                <w:rFonts w:hint="eastAsia"/>
              </w:rPr>
              <w:t>0010</w:t>
            </w:r>
            <w:r>
              <w:rPr>
                <w:rFonts w:hint="eastAsia"/>
              </w:rPr>
              <w:t>：超速</w:t>
            </w:r>
          </w:p>
          <w:p w:rsidR="00591C7B" w:rsidRDefault="00591C7B" w:rsidP="00556105">
            <w:pPr>
              <w:spacing w:line="360" w:lineRule="auto"/>
            </w:pPr>
            <w:r>
              <w:rPr>
                <w:rFonts w:hint="eastAsia"/>
              </w:rPr>
              <w:t>0011</w:t>
            </w:r>
            <w:r>
              <w:rPr>
                <w:rFonts w:hint="eastAsia"/>
              </w:rPr>
              <w:t>：方向错误</w:t>
            </w:r>
          </w:p>
          <w:p w:rsidR="00591C7B" w:rsidRDefault="00591C7B" w:rsidP="00556105">
            <w:pPr>
              <w:spacing w:line="360" w:lineRule="auto"/>
            </w:pPr>
            <w:r>
              <w:rPr>
                <w:rFonts w:hint="eastAsia"/>
              </w:rPr>
              <w:t>0100</w:t>
            </w:r>
            <w:r>
              <w:rPr>
                <w:rFonts w:hint="eastAsia"/>
              </w:rPr>
              <w:t>：超时</w:t>
            </w:r>
          </w:p>
          <w:p w:rsidR="00224280" w:rsidRPr="00224280" w:rsidRDefault="00224280" w:rsidP="00224280">
            <w:pPr>
              <w:spacing w:line="360" w:lineRule="auto"/>
              <w:rPr>
                <w:b/>
                <w:color w:val="FF0000"/>
              </w:rPr>
            </w:pPr>
            <w:r w:rsidRPr="00224280">
              <w:rPr>
                <w:rFonts w:hint="eastAsia"/>
                <w:b/>
                <w:color w:val="FF0000"/>
              </w:rPr>
              <w:t>0101</w:t>
            </w:r>
            <w:r w:rsidRPr="00224280">
              <w:rPr>
                <w:rFonts w:hint="eastAsia"/>
                <w:b/>
                <w:color w:val="FF0000"/>
              </w:rPr>
              <w:t>：抖动</w:t>
            </w:r>
          </w:p>
          <w:p w:rsidR="00224280" w:rsidRDefault="00224280" w:rsidP="00224280">
            <w:pPr>
              <w:spacing w:line="360" w:lineRule="auto"/>
            </w:pPr>
            <w:r w:rsidRPr="00224280">
              <w:rPr>
                <w:rFonts w:hint="eastAsia"/>
                <w:b/>
                <w:color w:val="FF0000"/>
              </w:rPr>
              <w:t>0111</w:t>
            </w:r>
            <w:r w:rsidRPr="00224280">
              <w:rPr>
                <w:rFonts w:hint="eastAsia"/>
                <w:b/>
                <w:color w:val="FF0000"/>
              </w:rPr>
              <w:t>：编码器故障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91C7B" w:rsidRDefault="00591C7B" w:rsidP="005D6C57">
            <w:pPr>
              <w:spacing w:line="360" w:lineRule="auto"/>
            </w:pPr>
            <w:r>
              <w:rPr>
                <w:rFonts w:hint="eastAsia"/>
              </w:rPr>
              <w:t>bit4:bit5</w:t>
            </w:r>
          </w:p>
          <w:p w:rsidR="00591C7B" w:rsidRDefault="00591C7B" w:rsidP="005D6C57">
            <w:pPr>
              <w:spacing w:line="360" w:lineRule="auto"/>
            </w:pPr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阀</w:t>
            </w:r>
          </w:p>
          <w:p w:rsidR="00591C7B" w:rsidRDefault="00591C7B" w:rsidP="000B32B7">
            <w:pPr>
              <w:spacing w:line="360" w:lineRule="auto"/>
            </w:pPr>
          </w:p>
          <w:p w:rsidR="00591C7B" w:rsidRDefault="00591C7B" w:rsidP="000B32B7">
            <w:pPr>
              <w:spacing w:line="360" w:lineRule="auto"/>
            </w:pPr>
            <w:r>
              <w:rPr>
                <w:rFonts w:hint="eastAsia"/>
              </w:rPr>
              <w:t>bit6:bit7</w:t>
            </w:r>
          </w:p>
          <w:p w:rsidR="00591C7B" w:rsidRDefault="00591C7B" w:rsidP="000B32B7">
            <w:pPr>
              <w:spacing w:line="360" w:lineRule="auto"/>
            </w:pPr>
            <w:r>
              <w:rPr>
                <w:rFonts w:hint="eastAsia"/>
              </w:rPr>
              <w:t>预留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91C7B" w:rsidRDefault="00591C7B" w:rsidP="00B34394">
            <w:pPr>
              <w:spacing w:line="360" w:lineRule="auto"/>
            </w:pP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91C7B" w:rsidRDefault="00591C7B" w:rsidP="00B3439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91C7B" w:rsidRDefault="00591C7B" w:rsidP="00556105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91C7B" w:rsidRDefault="00591C7B" w:rsidP="00556105">
            <w:pPr>
              <w:spacing w:line="360" w:lineRule="auto"/>
            </w:pP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91C7B" w:rsidRDefault="00591C7B" w:rsidP="00556105">
            <w:pPr>
              <w:spacing w:line="360" w:lineRule="auto"/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591C7B" w:rsidRDefault="00591C7B" w:rsidP="00556105">
            <w:pPr>
              <w:spacing w:line="360" w:lineRule="auto"/>
            </w:pPr>
          </w:p>
        </w:tc>
      </w:tr>
    </w:tbl>
    <w:p w:rsidR="00FE0344" w:rsidRDefault="00FE0344" w:rsidP="00FE0344">
      <w:pPr>
        <w:pStyle w:val="20"/>
        <w:ind w:leftChars="0" w:left="0" w:firstLineChars="0" w:firstLine="0"/>
        <w:rPr>
          <w:lang w:val="en-US" w:eastAsia="zh-CN"/>
        </w:rPr>
      </w:pPr>
    </w:p>
    <w:p w:rsidR="00FE0344" w:rsidRDefault="00FE0344" w:rsidP="00FE0344">
      <w:pPr>
        <w:pStyle w:val="20"/>
        <w:ind w:leftChars="0" w:left="0" w:firstLineChars="0" w:firstLine="0"/>
        <w:rPr>
          <w:lang w:val="en-US" w:eastAsia="zh-CN"/>
        </w:rPr>
      </w:pPr>
    </w:p>
    <w:p w:rsidR="00FE0344" w:rsidRDefault="00FE0344" w:rsidP="00FE0344">
      <w:pPr>
        <w:pStyle w:val="20"/>
        <w:ind w:leftChars="0" w:left="0" w:firstLineChars="0" w:firstLine="0"/>
        <w:rPr>
          <w:lang w:val="en-US" w:eastAsia="zh-CN"/>
        </w:rPr>
      </w:pPr>
    </w:p>
    <w:p w:rsidR="00FE0344" w:rsidRDefault="00FE0344" w:rsidP="00FE0344">
      <w:pPr>
        <w:pStyle w:val="20"/>
        <w:ind w:leftChars="0" w:left="0" w:firstLineChars="0" w:firstLine="0"/>
        <w:rPr>
          <w:lang w:val="en-US" w:eastAsia="zh-CN"/>
        </w:rPr>
      </w:pPr>
    </w:p>
    <w:p w:rsidR="00FE0344" w:rsidRDefault="00FE0344" w:rsidP="00FE0344">
      <w:pPr>
        <w:pStyle w:val="20"/>
        <w:ind w:leftChars="0" w:left="0" w:firstLineChars="0" w:firstLine="0"/>
        <w:rPr>
          <w:lang w:val="en-US" w:eastAsia="zh-CN"/>
        </w:rPr>
      </w:pPr>
    </w:p>
    <w:p w:rsidR="00FE0344" w:rsidRDefault="00FE0344" w:rsidP="00FE0344">
      <w:pPr>
        <w:pStyle w:val="20"/>
        <w:ind w:leftChars="0" w:left="0" w:firstLineChars="0" w:firstLine="0"/>
        <w:rPr>
          <w:lang w:val="en-US" w:eastAsia="zh-CN"/>
        </w:rPr>
      </w:pPr>
    </w:p>
    <w:p w:rsidR="00FE0344" w:rsidRDefault="00FE0344" w:rsidP="00FE0344">
      <w:pPr>
        <w:pStyle w:val="20"/>
        <w:ind w:leftChars="0" w:left="0" w:firstLineChars="0" w:firstLine="0"/>
        <w:rPr>
          <w:lang w:val="en-US" w:eastAsia="zh-CN"/>
        </w:rPr>
      </w:pPr>
    </w:p>
    <w:p w:rsidR="00FE0344" w:rsidRDefault="00FE0344" w:rsidP="00FE0344">
      <w:pPr>
        <w:pStyle w:val="20"/>
        <w:ind w:leftChars="0" w:left="0" w:firstLineChars="0" w:firstLine="0"/>
        <w:rPr>
          <w:lang w:val="en-US" w:eastAsia="zh-CN"/>
        </w:rPr>
      </w:pPr>
    </w:p>
    <w:p w:rsidR="00FE0344" w:rsidRDefault="00FE0344" w:rsidP="00FE0344">
      <w:pPr>
        <w:pStyle w:val="20"/>
        <w:ind w:leftChars="0" w:left="0" w:firstLineChars="0" w:firstLine="0"/>
        <w:rPr>
          <w:lang w:val="en-US" w:eastAsia="zh-CN"/>
        </w:rPr>
      </w:pPr>
    </w:p>
    <w:p w:rsidR="00FE0344" w:rsidRPr="00FE0344" w:rsidRDefault="00FE0344">
      <w:pPr>
        <w:pStyle w:val="20"/>
        <w:ind w:leftChars="0" w:left="0" w:firstLineChars="0" w:firstLine="0"/>
        <w:rPr>
          <w:lang w:val="en-US" w:eastAsia="zh-CN"/>
        </w:rPr>
        <w:pPrChange w:id="352" w:author="baitangshui" w:date="2013-08-29T15:25:00Z">
          <w:pPr>
            <w:pStyle w:val="3"/>
            <w:tabs>
              <w:tab w:val="clear" w:pos="862"/>
            </w:tabs>
            <w:ind w:left="720" w:firstLine="0"/>
          </w:pPr>
        </w:pPrChange>
      </w:pPr>
    </w:p>
    <w:p w:rsidR="00F45075" w:rsidRPr="00125D02" w:rsidRDefault="00F45075">
      <w:pPr>
        <w:pStyle w:val="3"/>
        <w:tabs>
          <w:tab w:val="clear" w:pos="862"/>
        </w:tabs>
        <w:ind w:left="838" w:hanging="838"/>
        <w:rPr>
          <w:lang w:val="en-US" w:eastAsia="zh-CN"/>
        </w:rPr>
        <w:pPrChange w:id="353" w:author="baitangshui" w:date="2013-08-29T17:30:00Z">
          <w:pPr>
            <w:pStyle w:val="3"/>
            <w:tabs>
              <w:tab w:val="clear" w:pos="862"/>
            </w:tabs>
            <w:ind w:left="838" w:hangingChars="348" w:hanging="838"/>
          </w:pPr>
        </w:pPrChange>
      </w:pPr>
      <w:r>
        <w:rPr>
          <w:rFonts w:hint="eastAsia"/>
          <w:lang w:val="en-US"/>
        </w:rPr>
        <w:t xml:space="preserve">3.2.3 </w:t>
      </w:r>
      <w:r>
        <w:rPr>
          <w:rFonts w:hint="eastAsia"/>
          <w:lang w:val="en-US"/>
        </w:rPr>
        <w:t>从节点</w:t>
      </w:r>
      <w:r>
        <w:rPr>
          <w:rFonts w:hint="eastAsia"/>
          <w:lang w:val="en-US"/>
        </w:rPr>
        <w:t xml:space="preserve">7 </w:t>
      </w:r>
      <w:r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t>ARM3</w:t>
      </w:r>
      <w:r>
        <w:rPr>
          <w:rFonts w:hint="eastAsia"/>
          <w:lang w:val="en-US" w:eastAsia="zh-CN"/>
        </w:rPr>
        <w:t>）</w:t>
      </w:r>
      <w:r>
        <w:rPr>
          <w:rFonts w:hint="eastAsia"/>
          <w:lang w:val="en-US"/>
        </w:rPr>
        <w:t>PDO</w:t>
      </w:r>
    </w:p>
    <w:p w:rsidR="00A16AF6" w:rsidRDefault="00346829" w:rsidP="00F45075">
      <w:pPr>
        <w:pStyle w:val="20"/>
        <w:ind w:firstLine="400"/>
        <w:rPr>
          <w:lang w:val="en-US" w:eastAsia="zh-CN"/>
        </w:rPr>
      </w:pPr>
      <w:r>
        <w:rPr>
          <w:rFonts w:hint="eastAsia"/>
          <w:lang w:val="en-US" w:eastAsia="zh-CN"/>
        </w:rPr>
        <w:t>指令型</w:t>
      </w:r>
      <w:r>
        <w:rPr>
          <w:rFonts w:hint="eastAsia"/>
          <w:lang w:val="en-US" w:eastAsia="zh-CN"/>
        </w:rPr>
        <w:t>PDO</w:t>
      </w:r>
    </w:p>
    <w:p w:rsidR="00F45075" w:rsidRPr="00740456" w:rsidRDefault="00F45075" w:rsidP="00F45075">
      <w:pPr>
        <w:pStyle w:val="20"/>
        <w:ind w:firstLine="400"/>
        <w:rPr>
          <w:lang w:val="en-US" w:eastAsia="zh-CN"/>
        </w:rPr>
      </w:pPr>
      <w:r>
        <w:rPr>
          <w:rFonts w:hint="eastAsia"/>
          <w:lang w:val="en-US" w:eastAsia="zh-CN"/>
        </w:rPr>
        <w:t>约定：指令中不使用或不足位均用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>填充</w:t>
      </w:r>
    </w:p>
    <w:tbl>
      <w:tblPr>
        <w:tblW w:w="15451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276"/>
        <w:gridCol w:w="993"/>
        <w:gridCol w:w="708"/>
        <w:gridCol w:w="1134"/>
        <w:gridCol w:w="11340"/>
      </w:tblGrid>
      <w:tr w:rsidR="00F45075" w:rsidTr="005C3CF2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指令描述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075" w:rsidRPr="000C0E87" w:rsidRDefault="00F45075" w:rsidP="005C3CF2">
            <w:pPr>
              <w:spacing w:line="360" w:lineRule="auto"/>
              <w:jc w:val="center"/>
              <w:rPr>
                <w:b/>
              </w:rPr>
            </w:pPr>
            <w:r w:rsidRPr="000C0E87">
              <w:rPr>
                <w:rFonts w:hint="eastAsia"/>
                <w:b/>
              </w:rPr>
              <w:t>主节点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方向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从节点号</w:t>
            </w:r>
          </w:p>
        </w:tc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参数意义</w:t>
            </w:r>
          </w:p>
        </w:tc>
      </w:tr>
    </w:tbl>
    <w:p w:rsidR="00F45075" w:rsidRPr="00B301E2" w:rsidRDefault="00F45075" w:rsidP="00F45075">
      <w:pPr>
        <w:jc w:val="center"/>
        <w:rPr>
          <w:smallCaps/>
          <w:vanish/>
          <w:sz w:val="20"/>
          <w:szCs w:val="20"/>
        </w:rPr>
      </w:pPr>
    </w:p>
    <w:tbl>
      <w:tblPr>
        <w:tblW w:w="15451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0"/>
        <w:gridCol w:w="990"/>
        <w:gridCol w:w="707"/>
        <w:gridCol w:w="1133"/>
        <w:gridCol w:w="999"/>
        <w:gridCol w:w="1137"/>
        <w:gridCol w:w="1561"/>
        <w:gridCol w:w="1559"/>
        <w:gridCol w:w="1134"/>
        <w:gridCol w:w="1418"/>
        <w:gridCol w:w="1559"/>
        <w:gridCol w:w="1984"/>
      </w:tblGrid>
      <w:tr w:rsidR="00F45075" w:rsidTr="005C3CF2">
        <w:tc>
          <w:tcPr>
            <w:tcW w:w="1270" w:type="dxa"/>
            <w:tcBorders>
              <w:bottom w:val="single" w:sz="18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990" w:type="dxa"/>
            <w:tcBorders>
              <w:bottom w:val="single" w:sz="18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707" w:type="dxa"/>
            <w:tcBorders>
              <w:bottom w:val="single" w:sz="18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1133" w:type="dxa"/>
            <w:tcBorders>
              <w:bottom w:val="single" w:sz="18" w:space="0" w:color="auto"/>
            </w:tcBorders>
            <w:shd w:val="clear" w:color="auto" w:fill="auto"/>
          </w:tcPr>
          <w:p w:rsidR="00F45075" w:rsidRPr="00B301E2" w:rsidRDefault="00F45075" w:rsidP="005C3CF2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999" w:type="dxa"/>
            <w:tcBorders>
              <w:bottom w:val="single" w:sz="18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t>B</w:t>
            </w:r>
            <w:r w:rsidR="0043729D">
              <w:rPr>
                <w:rFonts w:hint="eastAsia"/>
              </w:rPr>
              <w:t>yte0</w:t>
            </w:r>
          </w:p>
        </w:tc>
        <w:tc>
          <w:tcPr>
            <w:tcW w:w="1137" w:type="dxa"/>
            <w:tcBorders>
              <w:bottom w:val="single" w:sz="18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t>B</w:t>
            </w:r>
            <w:r w:rsidR="0043729D">
              <w:rPr>
                <w:rFonts w:hint="eastAsia"/>
              </w:rPr>
              <w:t>yte1</w:t>
            </w:r>
          </w:p>
        </w:tc>
        <w:tc>
          <w:tcPr>
            <w:tcW w:w="1561" w:type="dxa"/>
            <w:tcBorders>
              <w:bottom w:val="single" w:sz="18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t>B</w:t>
            </w:r>
            <w:r w:rsidR="0043729D">
              <w:rPr>
                <w:rFonts w:hint="eastAsia"/>
              </w:rPr>
              <w:t>yte2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t>B</w:t>
            </w:r>
            <w:r w:rsidR="0043729D">
              <w:rPr>
                <w:rFonts w:hint="eastAsia"/>
              </w:rPr>
              <w:t>yte3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t>B</w:t>
            </w:r>
            <w:r w:rsidR="0043729D">
              <w:rPr>
                <w:rFonts w:hint="eastAsia"/>
              </w:rPr>
              <w:t>yte4</w:t>
            </w:r>
          </w:p>
        </w:tc>
        <w:tc>
          <w:tcPr>
            <w:tcW w:w="1418" w:type="dxa"/>
            <w:tcBorders>
              <w:bottom w:val="single" w:sz="18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t>B</w:t>
            </w:r>
            <w:r w:rsidR="0043729D">
              <w:rPr>
                <w:rFonts w:hint="eastAsia"/>
              </w:rPr>
              <w:t>yte5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t>B</w:t>
            </w:r>
            <w:r w:rsidR="0043729D">
              <w:rPr>
                <w:rFonts w:hint="eastAsia"/>
              </w:rPr>
              <w:t>yte6</w:t>
            </w:r>
          </w:p>
        </w:tc>
        <w:tc>
          <w:tcPr>
            <w:tcW w:w="1984" w:type="dxa"/>
            <w:tcBorders>
              <w:bottom w:val="single" w:sz="18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t>B</w:t>
            </w:r>
            <w:r w:rsidR="0043729D">
              <w:rPr>
                <w:rFonts w:hint="eastAsia"/>
              </w:rPr>
              <w:t>yte7</w:t>
            </w:r>
          </w:p>
        </w:tc>
      </w:tr>
      <w:tr w:rsidR="00F45075" w:rsidTr="005C3CF2">
        <w:tc>
          <w:tcPr>
            <w:tcW w:w="15451" w:type="dxa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F45075" w:rsidRPr="00B301E2" w:rsidRDefault="00F45075" w:rsidP="005C3CF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301E2">
              <w:rPr>
                <w:rFonts w:hint="eastAsia"/>
                <w:b/>
                <w:sz w:val="28"/>
                <w:szCs w:val="28"/>
              </w:rPr>
              <w:t>主节点</w:t>
            </w:r>
            <w:r>
              <w:rPr>
                <w:rFonts w:hint="eastAsia"/>
                <w:b/>
                <w:sz w:val="28"/>
                <w:szCs w:val="28"/>
              </w:rPr>
              <w:t>（</w:t>
            </w:r>
            <w:r>
              <w:rPr>
                <w:rFonts w:hint="eastAsia"/>
                <w:b/>
                <w:sz w:val="28"/>
                <w:szCs w:val="28"/>
              </w:rPr>
              <w:t>ARM0</w:t>
            </w:r>
            <w:r>
              <w:rPr>
                <w:rFonts w:hint="eastAsia"/>
                <w:b/>
                <w:sz w:val="28"/>
                <w:szCs w:val="28"/>
              </w:rPr>
              <w:t>）</w:t>
            </w:r>
            <w:r w:rsidRPr="00B301E2">
              <w:rPr>
                <w:b/>
                <w:sz w:val="28"/>
                <w:szCs w:val="28"/>
              </w:rPr>
              <w:sym w:font="Wingdings" w:char="F0E7"/>
            </w:r>
            <w:r w:rsidRPr="00B301E2">
              <w:rPr>
                <w:b/>
                <w:sz w:val="28"/>
                <w:szCs w:val="28"/>
              </w:rPr>
              <w:sym w:font="Wingdings" w:char="F0E8"/>
            </w:r>
            <w:r w:rsidRPr="00B301E2">
              <w:rPr>
                <w:rFonts w:hint="eastAsia"/>
                <w:b/>
                <w:sz w:val="28"/>
                <w:szCs w:val="28"/>
              </w:rPr>
              <w:t>从节点</w:t>
            </w:r>
            <w:r w:rsidR="0053308B">
              <w:rPr>
                <w:rFonts w:hint="eastAsia"/>
                <w:b/>
                <w:sz w:val="28"/>
                <w:szCs w:val="28"/>
              </w:rPr>
              <w:t>7</w:t>
            </w:r>
            <w:r>
              <w:rPr>
                <w:rFonts w:hint="eastAsia"/>
                <w:b/>
                <w:sz w:val="28"/>
                <w:szCs w:val="28"/>
              </w:rPr>
              <w:t>（</w:t>
            </w:r>
            <w:r>
              <w:rPr>
                <w:rFonts w:hint="eastAsia"/>
                <w:b/>
                <w:sz w:val="28"/>
                <w:szCs w:val="28"/>
              </w:rPr>
              <w:t>ARM</w:t>
            </w:r>
            <w:r w:rsidR="0053308B"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rFonts w:hint="eastAsia"/>
                <w:b/>
                <w:sz w:val="28"/>
                <w:szCs w:val="28"/>
              </w:rPr>
              <w:t>）</w:t>
            </w:r>
          </w:p>
        </w:tc>
      </w:tr>
      <w:tr w:rsidR="00F45075" w:rsidTr="005C3CF2">
        <w:tc>
          <w:tcPr>
            <w:tcW w:w="127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控制指令发送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53308B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TPDO2</w:t>
            </w:r>
            <w:r w:rsidR="002B077E">
              <w:rPr>
                <w:rFonts w:hint="eastAsia"/>
              </w:rPr>
              <w:t>3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Pr="00B301E2" w:rsidRDefault="00F45075" w:rsidP="005C3CF2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8"/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RPDO</w:t>
            </w:r>
            <w:r w:rsidR="002B077E">
              <w:rPr>
                <w:rFonts w:hint="eastAsia"/>
              </w:rPr>
              <w:t>3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FN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）</w:t>
            </w:r>
          </w:p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[1~7,0]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模块表示</w:t>
            </w: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指令标示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5</w:t>
            </w:r>
          </w:p>
          <w:p w:rsidR="001D2B73" w:rsidRDefault="001D2B73" w:rsidP="001D2B73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</w:t>
            </w:r>
            <w:r>
              <w:rPr>
                <w:rFonts w:hint="eastAsia"/>
                <w:b/>
                <w:color w:val="FF0000"/>
              </w:rPr>
              <w:t>it 1:0</w:t>
            </w:r>
          </w:p>
          <w:p w:rsidR="0073560F" w:rsidRPr="00B714C7" w:rsidRDefault="0073560F" w:rsidP="005C3CF2">
            <w:pPr>
              <w:spacing w:line="360" w:lineRule="auto"/>
              <w:jc w:val="center"/>
              <w:rPr>
                <w:b/>
              </w:rPr>
            </w:pPr>
            <w:r w:rsidRPr="00B714C7">
              <w:rPr>
                <w:rFonts w:hint="eastAsia"/>
                <w:b/>
              </w:rPr>
              <w:t>重传加</w:t>
            </w:r>
            <w:r w:rsidRPr="00B714C7">
              <w:rPr>
                <w:rFonts w:hint="eastAsia"/>
                <w:b/>
              </w:rPr>
              <w:t>1</w:t>
            </w:r>
            <w:r w:rsidR="00747D8C" w:rsidRPr="00B714C7">
              <w:rPr>
                <w:rFonts w:hint="eastAsia"/>
                <w:b/>
              </w:rPr>
              <w:t>（</w:t>
            </w:r>
            <w:r w:rsidR="00747D8C" w:rsidRPr="00B714C7">
              <w:rPr>
                <w:rFonts w:hint="eastAsia"/>
                <w:b/>
              </w:rPr>
              <w:t>1</w:t>
            </w:r>
            <w:r w:rsidR="00747D8C" w:rsidRPr="00B714C7">
              <w:rPr>
                <w:rFonts w:hint="eastAsia"/>
                <w:b/>
              </w:rPr>
              <w:t>、</w:t>
            </w:r>
            <w:r w:rsidR="00747D8C" w:rsidRPr="00B714C7">
              <w:rPr>
                <w:rFonts w:hint="eastAsia"/>
                <w:b/>
              </w:rPr>
              <w:t>2</w:t>
            </w:r>
            <w:r w:rsidR="00747D8C" w:rsidRPr="00B714C7">
              <w:rPr>
                <w:rFonts w:hint="eastAsia"/>
                <w:b/>
              </w:rPr>
              <w:t>、</w:t>
            </w:r>
            <w:r w:rsidR="00747D8C" w:rsidRPr="00B714C7">
              <w:rPr>
                <w:rFonts w:hint="eastAsia"/>
                <w:b/>
              </w:rPr>
              <w:t>3</w:t>
            </w:r>
            <w:r w:rsidR="00747D8C" w:rsidRPr="00B714C7">
              <w:rPr>
                <w:rFonts w:hint="eastAsia"/>
                <w:b/>
              </w:rPr>
              <w:t>）</w:t>
            </w:r>
          </w:p>
          <w:p w:rsidR="006C5B38" w:rsidRDefault="006C5B38" w:rsidP="005C3CF2">
            <w:pPr>
              <w:spacing w:line="360" w:lineRule="auto"/>
              <w:jc w:val="center"/>
            </w:pPr>
            <w:r w:rsidRPr="00B714C7">
              <w:rPr>
                <w:rFonts w:hint="eastAsia"/>
                <w:b/>
              </w:rPr>
              <w:t>Fn</w:t>
            </w:r>
            <w:r w:rsidRPr="00B714C7">
              <w:rPr>
                <w:rFonts w:hint="eastAsia"/>
                <w:b/>
              </w:rPr>
              <w:t>不加</w:t>
            </w:r>
          </w:p>
        </w:tc>
      </w:tr>
      <w:tr w:rsidR="00F45075" w:rsidTr="005C3CF2">
        <w:tc>
          <w:tcPr>
            <w:tcW w:w="127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控制指令发送同步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53308B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RPDO2</w:t>
            </w:r>
            <w:r w:rsidR="0078771B">
              <w:rPr>
                <w:rFonts w:hint="eastAsia"/>
              </w:rPr>
              <w:t>4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Pr="00B301E2" w:rsidRDefault="00F45075" w:rsidP="005C3CF2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7"/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TPDO</w:t>
            </w:r>
            <w:r w:rsidR="0078771B">
              <w:rPr>
                <w:rFonts w:hint="eastAsia"/>
              </w:rPr>
              <w:t>4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</w:pPr>
            <w:r>
              <w:rPr>
                <w:rFonts w:hint="eastAsia"/>
              </w:rPr>
              <w:t>FN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）</w:t>
            </w:r>
          </w:p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[1~7,0]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ACK</w:t>
            </w:r>
          </w:p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/NAK</w:t>
            </w: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>
            <w:pPr>
              <w:spacing w:line="360" w:lineRule="auto"/>
              <w:jc w:val="center"/>
              <w:pPrChange w:id="354" w:author="baitangshui" w:date="2013-08-29T15:30:00Z">
                <w:pPr>
                  <w:spacing w:line="360" w:lineRule="auto"/>
                </w:pPr>
              </w:pPrChange>
            </w:pPr>
            <w:r>
              <w:rPr>
                <w:rFonts w:hint="eastAsia"/>
              </w:rPr>
              <w:t>状态字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1D2B73" w:rsidRDefault="001D2B73" w:rsidP="001D2B73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</w:t>
            </w:r>
            <w:r>
              <w:rPr>
                <w:rFonts w:hint="eastAsia"/>
                <w:b/>
                <w:color w:val="FF0000"/>
              </w:rPr>
              <w:t>it 1:0</w:t>
            </w:r>
          </w:p>
          <w:p w:rsidR="00AB0C47" w:rsidRPr="00B714C7" w:rsidRDefault="00AB0C47" w:rsidP="00AB0C47">
            <w:pPr>
              <w:spacing w:line="360" w:lineRule="auto"/>
              <w:jc w:val="center"/>
              <w:rPr>
                <w:b/>
              </w:rPr>
            </w:pPr>
            <w:r w:rsidRPr="00B714C7">
              <w:rPr>
                <w:rFonts w:hint="eastAsia"/>
                <w:b/>
              </w:rPr>
              <w:t>重传</w:t>
            </w:r>
            <w:r w:rsidR="00345181">
              <w:rPr>
                <w:rFonts w:hint="eastAsia"/>
                <w:b/>
              </w:rPr>
              <w:t>有</w:t>
            </w:r>
            <w:r w:rsidRPr="00B714C7">
              <w:rPr>
                <w:rFonts w:hint="eastAsia"/>
                <w:b/>
              </w:rPr>
              <w:t>（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2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3</w:t>
            </w:r>
            <w:r w:rsidRPr="00B714C7">
              <w:rPr>
                <w:rFonts w:hint="eastAsia"/>
                <w:b/>
              </w:rPr>
              <w:t>）</w:t>
            </w:r>
          </w:p>
          <w:p w:rsidR="00F45075" w:rsidRDefault="00F45075" w:rsidP="00AB0C47">
            <w:pPr>
              <w:spacing w:line="360" w:lineRule="auto"/>
              <w:jc w:val="center"/>
            </w:pPr>
          </w:p>
        </w:tc>
      </w:tr>
      <w:tr w:rsidR="00F45075" w:rsidTr="005C3CF2">
        <w:tc>
          <w:tcPr>
            <w:tcW w:w="127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控制指令接收同步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TPDO</w:t>
            </w:r>
            <w:r w:rsidR="0053308B">
              <w:rPr>
                <w:rFonts w:hint="eastAsia"/>
              </w:rPr>
              <w:t>2</w:t>
            </w:r>
            <w:r w:rsidR="002B077E">
              <w:rPr>
                <w:rFonts w:hint="eastAsia"/>
              </w:rPr>
              <w:t>4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Pr="00B301E2" w:rsidRDefault="00F45075" w:rsidP="005C3CF2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8"/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RPDO</w:t>
            </w:r>
            <w:r w:rsidR="002B077E">
              <w:rPr>
                <w:rFonts w:hint="eastAsia"/>
              </w:rPr>
              <w:t>4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>
            <w:pPr>
              <w:spacing w:line="360" w:lineRule="auto"/>
              <w:pPrChange w:id="355" w:author="baitangshui" w:date="2013-08-29T15:27:00Z">
                <w:pPr>
                  <w:spacing w:line="360" w:lineRule="auto"/>
                  <w:jc w:val="center"/>
                </w:pPr>
              </w:pPrChange>
            </w:pPr>
            <w:r>
              <w:rPr>
                <w:rFonts w:hint="eastAsia"/>
              </w:rPr>
              <w:t>FN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）</w:t>
            </w:r>
          </w:p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[1~7,0]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ACK</w:t>
            </w:r>
          </w:p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/NAK</w:t>
            </w: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125D02">
            <w:pPr>
              <w:spacing w:line="360" w:lineRule="auto"/>
              <w:jc w:val="center"/>
            </w:pPr>
            <w:r>
              <w:rPr>
                <w:rFonts w:hint="eastAsia"/>
              </w:rPr>
              <w:t>状态字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1D2B73" w:rsidRDefault="001D2B73" w:rsidP="001D2B73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</w:t>
            </w:r>
            <w:r>
              <w:rPr>
                <w:rFonts w:hint="eastAsia"/>
                <w:b/>
                <w:color w:val="FF0000"/>
              </w:rPr>
              <w:t>it 1:0</w:t>
            </w:r>
          </w:p>
          <w:p w:rsidR="00AB0C47" w:rsidRPr="00B714C7" w:rsidRDefault="00AB0C47" w:rsidP="00AB0C47">
            <w:pPr>
              <w:spacing w:line="360" w:lineRule="auto"/>
              <w:jc w:val="center"/>
              <w:rPr>
                <w:b/>
              </w:rPr>
            </w:pPr>
            <w:r w:rsidRPr="00B714C7">
              <w:rPr>
                <w:rFonts w:hint="eastAsia"/>
                <w:b/>
              </w:rPr>
              <w:t>重传</w:t>
            </w:r>
            <w:r w:rsidR="00345181">
              <w:rPr>
                <w:rFonts w:hint="eastAsia"/>
                <w:b/>
              </w:rPr>
              <w:t>有</w:t>
            </w:r>
            <w:r w:rsidRPr="00B714C7">
              <w:rPr>
                <w:rFonts w:hint="eastAsia"/>
                <w:b/>
              </w:rPr>
              <w:t>（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2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3</w:t>
            </w:r>
            <w:r w:rsidRPr="00B714C7">
              <w:rPr>
                <w:rFonts w:hint="eastAsia"/>
                <w:b/>
              </w:rPr>
              <w:t>）</w:t>
            </w:r>
          </w:p>
          <w:p w:rsidR="00F45075" w:rsidRDefault="00F45075" w:rsidP="00AB0C47">
            <w:pPr>
              <w:spacing w:line="360" w:lineRule="auto"/>
              <w:jc w:val="center"/>
            </w:pPr>
          </w:p>
        </w:tc>
      </w:tr>
      <w:tr w:rsidR="00F45075" w:rsidTr="005C3CF2">
        <w:tc>
          <w:tcPr>
            <w:tcW w:w="127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控制指令接收同步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RPDO</w:t>
            </w:r>
            <w:r w:rsidR="0053308B">
              <w:rPr>
                <w:rFonts w:hint="eastAsia"/>
              </w:rPr>
              <w:t>2</w:t>
            </w:r>
            <w:r w:rsidR="0078771B">
              <w:rPr>
                <w:rFonts w:hint="eastAsia"/>
              </w:rPr>
              <w:t>5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Pr="00B301E2" w:rsidRDefault="00F45075" w:rsidP="005C3CF2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7"/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TPDO</w:t>
            </w:r>
            <w:r w:rsidR="0078771B">
              <w:rPr>
                <w:rFonts w:hint="eastAsia"/>
              </w:rPr>
              <w:t>5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FN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）</w:t>
            </w:r>
          </w:p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[1~7,0]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模块表示</w:t>
            </w: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指令标示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5</w:t>
            </w:r>
          </w:p>
          <w:p w:rsidR="001D2B73" w:rsidRDefault="001D2B73" w:rsidP="001D2B73">
            <w:pPr>
              <w:spacing w:line="36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</w:t>
            </w:r>
            <w:r>
              <w:rPr>
                <w:rFonts w:hint="eastAsia"/>
                <w:b/>
                <w:color w:val="FF0000"/>
              </w:rPr>
              <w:t>it 1:0</w:t>
            </w:r>
          </w:p>
          <w:p w:rsidR="00B714C7" w:rsidRPr="00B714C7" w:rsidRDefault="00B714C7" w:rsidP="00B714C7">
            <w:pPr>
              <w:spacing w:line="360" w:lineRule="auto"/>
              <w:jc w:val="center"/>
              <w:rPr>
                <w:b/>
              </w:rPr>
            </w:pPr>
            <w:r w:rsidRPr="00B714C7">
              <w:rPr>
                <w:rFonts w:hint="eastAsia"/>
                <w:b/>
              </w:rPr>
              <w:t>重传加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（</w:t>
            </w:r>
            <w:r w:rsidRPr="00B714C7">
              <w:rPr>
                <w:rFonts w:hint="eastAsia"/>
                <w:b/>
              </w:rPr>
              <w:t>1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2</w:t>
            </w:r>
            <w:r w:rsidRPr="00B714C7">
              <w:rPr>
                <w:rFonts w:hint="eastAsia"/>
                <w:b/>
              </w:rPr>
              <w:t>、</w:t>
            </w:r>
            <w:r w:rsidRPr="00B714C7">
              <w:rPr>
                <w:rFonts w:hint="eastAsia"/>
                <w:b/>
              </w:rPr>
              <w:t>3</w:t>
            </w:r>
            <w:r w:rsidRPr="00B714C7">
              <w:rPr>
                <w:rFonts w:hint="eastAsia"/>
                <w:b/>
              </w:rPr>
              <w:t>）</w:t>
            </w:r>
          </w:p>
          <w:p w:rsidR="00B714C7" w:rsidRDefault="00B714C7" w:rsidP="00B714C7">
            <w:pPr>
              <w:spacing w:line="360" w:lineRule="auto"/>
              <w:jc w:val="center"/>
            </w:pPr>
            <w:r w:rsidRPr="00B714C7">
              <w:rPr>
                <w:rFonts w:hint="eastAsia"/>
                <w:b/>
              </w:rPr>
              <w:t>Fn</w:t>
            </w:r>
            <w:r w:rsidRPr="00B714C7">
              <w:rPr>
                <w:rFonts w:hint="eastAsia"/>
                <w:b/>
              </w:rPr>
              <w:t>不加</w:t>
            </w:r>
          </w:p>
        </w:tc>
      </w:tr>
    </w:tbl>
    <w:p w:rsidR="00F45075" w:rsidRDefault="00F45075" w:rsidP="00F45075">
      <w:pPr>
        <w:pStyle w:val="20"/>
        <w:ind w:firstLine="400"/>
        <w:rPr>
          <w:lang w:val="en-US" w:eastAsia="zh-CN"/>
        </w:rPr>
      </w:pPr>
      <w:r>
        <w:rPr>
          <w:rFonts w:hint="eastAsia"/>
          <w:lang w:val="en-US" w:eastAsia="zh-CN"/>
        </w:rPr>
        <w:t>所有的组合或封装动作，通过上述两条</w:t>
      </w:r>
      <w:r>
        <w:rPr>
          <w:rFonts w:hint="eastAsia"/>
          <w:lang w:val="en-US" w:eastAsia="zh-CN"/>
        </w:rPr>
        <w:t>pdo</w:t>
      </w:r>
      <w:r>
        <w:rPr>
          <w:rFonts w:hint="eastAsia"/>
          <w:lang w:val="en-US" w:eastAsia="zh-CN"/>
        </w:rPr>
        <w:t>执行，需详细扩展。。。</w:t>
      </w:r>
    </w:p>
    <w:p w:rsidR="00F45075" w:rsidRPr="00395018" w:rsidRDefault="00F45075" w:rsidP="00F45075">
      <w:pPr>
        <w:pStyle w:val="20"/>
        <w:ind w:firstLine="522"/>
        <w:rPr>
          <w:b/>
          <w:sz w:val="26"/>
          <w:u w:val="single"/>
          <w:lang w:val="en-US" w:eastAsia="zh-CN"/>
        </w:rPr>
      </w:pPr>
      <w:r w:rsidRPr="00395018">
        <w:rPr>
          <w:rFonts w:hint="eastAsia"/>
          <w:b/>
          <w:sz w:val="26"/>
          <w:u w:val="single"/>
          <w:lang w:val="en-US" w:eastAsia="zh-CN"/>
        </w:rPr>
        <w:t>TPDO</w:t>
      </w:r>
      <w:r w:rsidR="00CA1E20">
        <w:rPr>
          <w:rFonts w:hint="eastAsia"/>
          <w:b/>
          <w:sz w:val="26"/>
          <w:u w:val="single"/>
          <w:lang w:val="en-US" w:eastAsia="zh-CN"/>
        </w:rPr>
        <w:t>2</w:t>
      </w:r>
      <w:r w:rsidRPr="00395018">
        <w:rPr>
          <w:rFonts w:hint="eastAsia"/>
          <w:b/>
          <w:sz w:val="26"/>
          <w:u w:val="single"/>
          <w:lang w:val="en-US" w:eastAsia="zh-CN"/>
        </w:rPr>
        <w:t>1-&gt;RPDO1</w:t>
      </w:r>
      <w:r w:rsidRPr="00395018">
        <w:rPr>
          <w:rFonts w:hint="eastAsia"/>
          <w:b/>
          <w:sz w:val="26"/>
          <w:u w:val="single"/>
          <w:lang w:val="en-US" w:eastAsia="zh-CN"/>
        </w:rPr>
        <w:t>模块指令扩展</w:t>
      </w:r>
      <w:r w:rsidR="00EE5A0E">
        <w:rPr>
          <w:rFonts w:hint="eastAsia"/>
          <w:b/>
          <w:sz w:val="26"/>
          <w:u w:val="single"/>
          <w:lang w:val="en-US" w:eastAsia="zh-CN"/>
        </w:rPr>
        <w:t xml:space="preserve">(ARM0 </w:t>
      </w:r>
      <w:r w:rsidR="00EE5A0E" w:rsidRPr="00D059E3">
        <w:rPr>
          <w:b/>
          <w:sz w:val="26"/>
          <w:u w:val="single"/>
          <w:lang w:val="en-US" w:eastAsia="zh-CN"/>
        </w:rPr>
        <w:sym w:font="Wingdings" w:char="F0E0"/>
      </w:r>
      <w:r w:rsidR="00EE5A0E">
        <w:rPr>
          <w:rFonts w:hint="eastAsia"/>
          <w:b/>
          <w:sz w:val="26"/>
          <w:u w:val="single"/>
          <w:lang w:val="en-US" w:eastAsia="zh-CN"/>
        </w:rPr>
        <w:t xml:space="preserve"> ARM3)</w:t>
      </w:r>
    </w:p>
    <w:tbl>
      <w:tblPr>
        <w:tblW w:w="103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559"/>
        <w:gridCol w:w="1559"/>
        <w:gridCol w:w="1134"/>
        <w:gridCol w:w="1418"/>
        <w:gridCol w:w="1559"/>
        <w:gridCol w:w="1984"/>
      </w:tblGrid>
      <w:tr w:rsidR="00F45075" w:rsidTr="00955814">
        <w:trPr>
          <w:jc w:val="center"/>
        </w:trPr>
        <w:tc>
          <w:tcPr>
            <w:tcW w:w="1134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t>B</w:t>
            </w:r>
            <w:r w:rsidR="005F0E09">
              <w:rPr>
                <w:rFonts w:hint="eastAsia"/>
              </w:rPr>
              <w:t>yte1</w:t>
            </w:r>
          </w:p>
        </w:tc>
        <w:tc>
          <w:tcPr>
            <w:tcW w:w="1559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t>B</w:t>
            </w:r>
            <w:r w:rsidR="005F0E09">
              <w:rPr>
                <w:rFonts w:hint="eastAsia"/>
              </w:rPr>
              <w:t>yte2</w:t>
            </w:r>
          </w:p>
        </w:tc>
        <w:tc>
          <w:tcPr>
            <w:tcW w:w="1559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t>B</w:t>
            </w:r>
            <w:r w:rsidR="005F0E09">
              <w:rPr>
                <w:rFonts w:hint="eastAsia"/>
              </w:rPr>
              <w:t>yte3</w:t>
            </w:r>
          </w:p>
        </w:tc>
        <w:tc>
          <w:tcPr>
            <w:tcW w:w="1134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t>B</w:t>
            </w:r>
            <w:r w:rsidR="005F0E09">
              <w:rPr>
                <w:rFonts w:hint="eastAsia"/>
              </w:rPr>
              <w:t>yte4</w:t>
            </w:r>
          </w:p>
        </w:tc>
        <w:tc>
          <w:tcPr>
            <w:tcW w:w="1418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t>B</w:t>
            </w:r>
            <w:r w:rsidR="005F0E09">
              <w:rPr>
                <w:rFonts w:hint="eastAsia"/>
              </w:rPr>
              <w:t>yte5</w:t>
            </w:r>
          </w:p>
        </w:tc>
        <w:tc>
          <w:tcPr>
            <w:tcW w:w="1559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t>B</w:t>
            </w:r>
            <w:r w:rsidR="005F0E09">
              <w:rPr>
                <w:rFonts w:hint="eastAsia"/>
              </w:rPr>
              <w:t>yte6</w:t>
            </w:r>
          </w:p>
        </w:tc>
        <w:tc>
          <w:tcPr>
            <w:tcW w:w="1984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t>B</w:t>
            </w:r>
            <w:r w:rsidR="005F0E09">
              <w:rPr>
                <w:rFonts w:hint="eastAsia"/>
              </w:rPr>
              <w:t>yte7</w:t>
            </w:r>
          </w:p>
        </w:tc>
      </w:tr>
      <w:tr w:rsidR="00F45075" w:rsidTr="00955814">
        <w:trPr>
          <w:jc w:val="center"/>
        </w:trPr>
        <w:tc>
          <w:tcPr>
            <w:tcW w:w="1134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模块表示</w:t>
            </w:r>
          </w:p>
        </w:tc>
        <w:tc>
          <w:tcPr>
            <w:tcW w:w="1559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指令标示</w:t>
            </w:r>
          </w:p>
        </w:tc>
        <w:tc>
          <w:tcPr>
            <w:tcW w:w="1559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5</w:t>
            </w:r>
          </w:p>
        </w:tc>
      </w:tr>
      <w:tr w:rsidR="00F45075" w:rsidTr="00955814">
        <w:trPr>
          <w:jc w:val="center"/>
        </w:trPr>
        <w:tc>
          <w:tcPr>
            <w:tcW w:w="1134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：无效的指令</w:t>
            </w:r>
          </w:p>
        </w:tc>
        <w:tc>
          <w:tcPr>
            <w:tcW w:w="1559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1984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</w:tr>
      <w:tr w:rsidR="00F45075" w:rsidTr="00955814">
        <w:trPr>
          <w:jc w:val="center"/>
        </w:trPr>
        <w:tc>
          <w:tcPr>
            <w:tcW w:w="1134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：电机运行控制</w:t>
            </w:r>
          </w:p>
        </w:tc>
        <w:tc>
          <w:tcPr>
            <w:tcW w:w="1559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Bit76 :</w:t>
            </w:r>
            <w:r w:rsidR="00342BAF">
              <w:rPr>
                <w:rFonts w:hint="eastAsia"/>
              </w:rPr>
              <w:t>离心机</w:t>
            </w:r>
          </w:p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：运行</w:t>
            </w:r>
          </w:p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：停止</w:t>
            </w:r>
          </w:p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：初始化</w:t>
            </w:r>
          </w:p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：忽略</w:t>
            </w:r>
          </w:p>
          <w:p w:rsidR="00F45075" w:rsidRDefault="00F45075" w:rsidP="005C3CF2">
            <w:pPr>
              <w:spacing w:line="360" w:lineRule="auto"/>
              <w:jc w:val="center"/>
            </w:pPr>
          </w:p>
          <w:p w:rsidR="00F45075" w:rsidRPr="00981764" w:rsidRDefault="00F45075" w:rsidP="005C3CF2">
            <w:pPr>
              <w:spacing w:line="360" w:lineRule="auto"/>
              <w:jc w:val="center"/>
              <w:rPr>
                <w:b/>
                <w:color w:val="FF0000"/>
              </w:rPr>
            </w:pPr>
            <w:r w:rsidRPr="00981764">
              <w:rPr>
                <w:rFonts w:hint="eastAsia"/>
                <w:b/>
                <w:color w:val="FF0000"/>
              </w:rPr>
              <w:t>Bit54:</w:t>
            </w:r>
            <w:r w:rsidR="00E25E20" w:rsidRPr="00981764">
              <w:rPr>
                <w:rFonts w:hint="eastAsia"/>
                <w:b/>
                <w:color w:val="FF0000"/>
              </w:rPr>
              <w:t>卡匣电机</w:t>
            </w:r>
          </w:p>
          <w:p w:rsidR="00162E73" w:rsidRPr="00981764" w:rsidRDefault="00162E73" w:rsidP="00162E73">
            <w:pPr>
              <w:spacing w:line="360" w:lineRule="auto"/>
              <w:jc w:val="center"/>
              <w:rPr>
                <w:b/>
                <w:color w:val="FF0000"/>
              </w:rPr>
            </w:pPr>
            <w:r w:rsidRPr="00981764">
              <w:rPr>
                <w:rFonts w:hint="eastAsia"/>
                <w:b/>
                <w:color w:val="FF0000"/>
              </w:rPr>
              <w:t>01</w:t>
            </w:r>
            <w:r w:rsidRPr="00981764">
              <w:rPr>
                <w:rFonts w:hint="eastAsia"/>
                <w:b/>
                <w:color w:val="FF0000"/>
              </w:rPr>
              <w:t>：上</w:t>
            </w:r>
            <w:r w:rsidR="00CC7EAE" w:rsidRPr="00981764">
              <w:rPr>
                <w:rFonts w:hint="eastAsia"/>
                <w:b/>
                <w:color w:val="FF0000"/>
              </w:rPr>
              <w:t>位置</w:t>
            </w:r>
          </w:p>
          <w:p w:rsidR="00162E73" w:rsidRPr="00981764" w:rsidRDefault="00162E73" w:rsidP="005C3CF2">
            <w:pPr>
              <w:spacing w:line="360" w:lineRule="auto"/>
              <w:jc w:val="center"/>
              <w:rPr>
                <w:b/>
                <w:color w:val="FF0000"/>
              </w:rPr>
            </w:pPr>
            <w:r w:rsidRPr="00981764">
              <w:rPr>
                <w:rFonts w:hint="eastAsia"/>
                <w:b/>
                <w:color w:val="FF0000"/>
              </w:rPr>
              <w:t>10</w:t>
            </w:r>
            <w:r w:rsidRPr="00981764">
              <w:rPr>
                <w:rFonts w:hint="eastAsia"/>
                <w:b/>
                <w:color w:val="FF0000"/>
              </w:rPr>
              <w:t>：下</w:t>
            </w:r>
            <w:r w:rsidR="00CC7EAE" w:rsidRPr="00981764">
              <w:rPr>
                <w:rFonts w:hint="eastAsia"/>
                <w:b/>
                <w:color w:val="FF0000"/>
              </w:rPr>
              <w:t>位置</w:t>
            </w:r>
          </w:p>
          <w:p w:rsidR="00162E73" w:rsidRDefault="00162E73" w:rsidP="005C3CF2">
            <w:pPr>
              <w:spacing w:line="360" w:lineRule="auto"/>
              <w:jc w:val="center"/>
            </w:pPr>
            <w:r w:rsidRPr="00981764">
              <w:rPr>
                <w:rFonts w:hint="eastAsia"/>
                <w:b/>
                <w:color w:val="FF0000"/>
              </w:rPr>
              <w:t>11</w:t>
            </w:r>
            <w:r w:rsidRPr="00981764">
              <w:rPr>
                <w:rFonts w:hint="eastAsia"/>
                <w:b/>
                <w:color w:val="FF0000"/>
              </w:rPr>
              <w:t>：忽略</w:t>
            </w:r>
          </w:p>
        </w:tc>
        <w:tc>
          <w:tcPr>
            <w:tcW w:w="1559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Bit7</w:t>
            </w:r>
            <w:r>
              <w:rPr>
                <w:rFonts w:hint="eastAsia"/>
              </w:rPr>
              <w:t>：</w:t>
            </w:r>
            <w:r w:rsidR="00E25E20">
              <w:rPr>
                <w:rFonts w:hint="eastAsia"/>
              </w:rPr>
              <w:t>离心机</w:t>
            </w:r>
          </w:p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：运行行程清零后重新记录</w:t>
            </w:r>
          </w:p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：继续记录行程</w:t>
            </w:r>
          </w:p>
          <w:p w:rsidR="00F45075" w:rsidRDefault="00F45075" w:rsidP="005C3CF2">
            <w:pPr>
              <w:spacing w:line="360" w:lineRule="auto"/>
              <w:jc w:val="center"/>
            </w:pPr>
          </w:p>
          <w:p w:rsidR="00F45075" w:rsidRPr="001F614A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Bit5</w:t>
            </w:r>
            <w:r>
              <w:rPr>
                <w:rFonts w:hint="eastAsia"/>
              </w:rPr>
              <w:t>：</w:t>
            </w:r>
            <w:r w:rsidR="00E25E20">
              <w:rPr>
                <w:rFonts w:hint="eastAsia"/>
              </w:rPr>
              <w:t>卡匣电机</w:t>
            </w:r>
          </w:p>
        </w:tc>
        <w:tc>
          <w:tcPr>
            <w:tcW w:w="1134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1984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</w:tr>
      <w:tr w:rsidR="00F45075" w:rsidTr="00955814">
        <w:trPr>
          <w:jc w:val="center"/>
        </w:trPr>
        <w:tc>
          <w:tcPr>
            <w:tcW w:w="1134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：</w:t>
            </w:r>
            <w:r w:rsidR="00874186">
              <w:rPr>
                <w:rFonts w:hint="eastAsia"/>
              </w:rPr>
              <w:t>开关量设定</w:t>
            </w:r>
          </w:p>
        </w:tc>
        <w:tc>
          <w:tcPr>
            <w:tcW w:w="1559" w:type="dxa"/>
            <w:shd w:val="clear" w:color="auto" w:fill="auto"/>
          </w:tcPr>
          <w:p w:rsidR="00803CFC" w:rsidRDefault="00803CFC" w:rsidP="00125D02">
            <w:pPr>
              <w:spacing w:line="360" w:lineRule="auto"/>
              <w:jc w:val="center"/>
            </w:pPr>
            <w:r>
              <w:rPr>
                <w:rFonts w:hint="eastAsia"/>
              </w:rPr>
              <w:t>Bit76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仓门</w:t>
            </w:r>
            <w:proofErr w:type="gramEnd"/>
            <w:r>
              <w:rPr>
                <w:rFonts w:hint="eastAsia"/>
              </w:rPr>
              <w:t>电磁铁</w:t>
            </w:r>
          </w:p>
          <w:p w:rsidR="00F45075" w:rsidRDefault="00803CFC" w:rsidP="00FE0344">
            <w:pPr>
              <w:spacing w:line="360" w:lineRule="auto"/>
              <w:jc w:val="center"/>
            </w:pPr>
            <w:r>
              <w:rPr>
                <w:rFonts w:hint="eastAsia"/>
              </w:rPr>
              <w:t>01</w:t>
            </w:r>
            <w:r w:rsidR="00874186">
              <w:rPr>
                <w:rFonts w:hint="eastAsia"/>
              </w:rPr>
              <w:t>：锁死</w:t>
            </w:r>
          </w:p>
          <w:p w:rsidR="00874186" w:rsidRDefault="00874186" w:rsidP="00FE0344">
            <w:pPr>
              <w:spacing w:line="360" w:lineRule="auto"/>
              <w:jc w:val="center"/>
            </w:pP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：释放</w:t>
            </w:r>
          </w:p>
          <w:p w:rsidR="00803CFC" w:rsidRDefault="00BE771A" w:rsidP="00D952B4">
            <w:pPr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  <w:r w:rsidR="00803CFC">
              <w:rPr>
                <w:rFonts w:hint="eastAsia"/>
              </w:rPr>
              <w:t>：</w:t>
            </w:r>
            <w:r>
              <w:rPr>
                <w:rFonts w:hint="eastAsia"/>
              </w:rPr>
              <w:t>初始化</w:t>
            </w:r>
          </w:p>
          <w:p w:rsidR="00BE771A" w:rsidRDefault="00BE771A" w:rsidP="00D11FCD">
            <w:pPr>
              <w:spacing w:line="360" w:lineRule="auto"/>
              <w:jc w:val="center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：忽略</w:t>
            </w:r>
          </w:p>
        </w:tc>
        <w:tc>
          <w:tcPr>
            <w:tcW w:w="1559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1984" w:type="dxa"/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</w:tr>
      <w:tr w:rsidR="0077603A" w:rsidTr="00955814">
        <w:trPr>
          <w:jc w:val="center"/>
        </w:trPr>
        <w:tc>
          <w:tcPr>
            <w:tcW w:w="1134" w:type="dxa"/>
            <w:tcBorders>
              <w:bottom w:val="single" w:sz="18" w:space="0" w:color="auto"/>
            </w:tcBorders>
            <w:shd w:val="clear" w:color="auto" w:fill="auto"/>
          </w:tcPr>
          <w:p w:rsidR="0077603A" w:rsidRDefault="0077603A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0xA5</w:t>
            </w:r>
          </w:p>
          <w:p w:rsidR="0077603A" w:rsidRDefault="0077603A" w:rsidP="0077603A">
            <w:pPr>
              <w:spacing w:line="360" w:lineRule="auto"/>
              <w:jc w:val="center"/>
            </w:pPr>
            <w:r>
              <w:rPr>
                <w:rFonts w:hint="eastAsia"/>
              </w:rPr>
              <w:t>初始化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</w:tcPr>
          <w:p w:rsidR="0077603A" w:rsidRDefault="0077603A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0x00</w:t>
            </w:r>
          </w:p>
          <w:p w:rsidR="0077603A" w:rsidRDefault="0077603A" w:rsidP="0077603A">
            <w:pPr>
              <w:spacing w:line="360" w:lineRule="auto"/>
              <w:jc w:val="center"/>
            </w:pP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</w:tcPr>
          <w:p w:rsidR="0077603A" w:rsidRDefault="0077603A" w:rsidP="0077603A">
            <w:pPr>
              <w:spacing w:line="360" w:lineRule="auto"/>
              <w:jc w:val="center"/>
            </w:pPr>
            <w:r>
              <w:rPr>
                <w:rFonts w:hint="eastAsia"/>
              </w:rPr>
              <w:t>0x00</w:t>
            </w:r>
          </w:p>
          <w:p w:rsidR="0077603A" w:rsidRDefault="0077603A" w:rsidP="005C3CF2">
            <w:pPr>
              <w:spacing w:line="360" w:lineRule="auto"/>
              <w:jc w:val="center"/>
            </w:pPr>
          </w:p>
        </w:tc>
        <w:tc>
          <w:tcPr>
            <w:tcW w:w="1134" w:type="dxa"/>
            <w:tcBorders>
              <w:bottom w:val="single" w:sz="18" w:space="0" w:color="auto"/>
            </w:tcBorders>
            <w:shd w:val="clear" w:color="auto" w:fill="auto"/>
          </w:tcPr>
          <w:p w:rsidR="0077603A" w:rsidRDefault="0077603A" w:rsidP="0077603A">
            <w:pPr>
              <w:spacing w:line="360" w:lineRule="auto"/>
              <w:jc w:val="center"/>
            </w:pPr>
            <w:r>
              <w:rPr>
                <w:rFonts w:hint="eastAsia"/>
              </w:rPr>
              <w:t>0x00</w:t>
            </w:r>
          </w:p>
          <w:p w:rsidR="0077603A" w:rsidRDefault="0077603A" w:rsidP="005C3CF2">
            <w:pPr>
              <w:spacing w:line="360" w:lineRule="auto"/>
              <w:jc w:val="center"/>
            </w:pPr>
          </w:p>
        </w:tc>
        <w:tc>
          <w:tcPr>
            <w:tcW w:w="1418" w:type="dxa"/>
            <w:tcBorders>
              <w:bottom w:val="single" w:sz="18" w:space="0" w:color="auto"/>
            </w:tcBorders>
            <w:shd w:val="clear" w:color="auto" w:fill="auto"/>
          </w:tcPr>
          <w:p w:rsidR="0077603A" w:rsidRDefault="0077603A" w:rsidP="0077603A">
            <w:pPr>
              <w:spacing w:line="360" w:lineRule="auto"/>
              <w:jc w:val="center"/>
            </w:pPr>
            <w:r>
              <w:rPr>
                <w:rFonts w:hint="eastAsia"/>
              </w:rPr>
              <w:t>0x00</w:t>
            </w:r>
          </w:p>
          <w:p w:rsidR="0077603A" w:rsidRDefault="0077603A" w:rsidP="005C3CF2">
            <w:pPr>
              <w:spacing w:line="360" w:lineRule="auto"/>
              <w:jc w:val="center"/>
            </w:pP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</w:tcPr>
          <w:p w:rsidR="0077603A" w:rsidRDefault="0077603A" w:rsidP="0077603A">
            <w:pPr>
              <w:spacing w:line="360" w:lineRule="auto"/>
              <w:jc w:val="center"/>
            </w:pPr>
            <w:r>
              <w:rPr>
                <w:rFonts w:hint="eastAsia"/>
              </w:rPr>
              <w:t>0x00</w:t>
            </w:r>
          </w:p>
          <w:p w:rsidR="0077603A" w:rsidRDefault="0077603A" w:rsidP="005C3CF2">
            <w:pPr>
              <w:spacing w:line="360" w:lineRule="auto"/>
              <w:jc w:val="center"/>
            </w:pPr>
          </w:p>
        </w:tc>
        <w:tc>
          <w:tcPr>
            <w:tcW w:w="1984" w:type="dxa"/>
            <w:tcBorders>
              <w:bottom w:val="single" w:sz="18" w:space="0" w:color="auto"/>
            </w:tcBorders>
            <w:shd w:val="clear" w:color="auto" w:fill="auto"/>
          </w:tcPr>
          <w:p w:rsidR="0077603A" w:rsidRDefault="0077603A" w:rsidP="0077603A">
            <w:pPr>
              <w:spacing w:line="360" w:lineRule="auto"/>
              <w:jc w:val="center"/>
            </w:pPr>
            <w:r>
              <w:rPr>
                <w:rFonts w:hint="eastAsia"/>
              </w:rPr>
              <w:t>0x00</w:t>
            </w:r>
          </w:p>
          <w:p w:rsidR="0077603A" w:rsidRDefault="0077603A" w:rsidP="005C3CF2">
            <w:pPr>
              <w:spacing w:line="360" w:lineRule="auto"/>
              <w:jc w:val="center"/>
            </w:pPr>
          </w:p>
        </w:tc>
      </w:tr>
      <w:tr w:rsidR="00F45075" w:rsidTr="00955814">
        <w:trPr>
          <w:jc w:val="center"/>
        </w:trPr>
        <w:tc>
          <w:tcPr>
            <w:tcW w:w="1134" w:type="dxa"/>
            <w:tcBorders>
              <w:bottom w:val="single" w:sz="18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：参数更新同步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（请求一次立即的下位状态反馈）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1134" w:type="dxa"/>
            <w:tcBorders>
              <w:bottom w:val="single" w:sz="18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1418" w:type="dxa"/>
            <w:tcBorders>
              <w:bottom w:val="single" w:sz="18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  <w:tc>
          <w:tcPr>
            <w:tcW w:w="1984" w:type="dxa"/>
            <w:tcBorders>
              <w:bottom w:val="single" w:sz="18" w:space="0" w:color="auto"/>
            </w:tcBorders>
            <w:shd w:val="clear" w:color="auto" w:fill="auto"/>
          </w:tcPr>
          <w:p w:rsidR="00F45075" w:rsidRDefault="00F45075" w:rsidP="005C3CF2">
            <w:pPr>
              <w:spacing w:line="360" w:lineRule="auto"/>
              <w:jc w:val="center"/>
            </w:pPr>
          </w:p>
        </w:tc>
      </w:tr>
    </w:tbl>
    <w:p w:rsidR="00C25F77" w:rsidRPr="00395018" w:rsidRDefault="00C25F77">
      <w:pPr>
        <w:pStyle w:val="20"/>
        <w:ind w:firstLine="522"/>
        <w:rPr>
          <w:sz w:val="26"/>
          <w:u w:val="single"/>
          <w:lang w:val="en-US" w:eastAsia="zh-CN"/>
          <w:rPrChange w:id="356" w:author="baitangshui" w:date="2013-08-26T20:26:00Z">
            <w:rPr>
              <w:lang w:val="en-US" w:eastAsia="zh-CN"/>
            </w:rPr>
          </w:rPrChange>
        </w:rPr>
        <w:pPrChange w:id="357" w:author="baitangshui" w:date="2013-08-26T20:30:00Z">
          <w:pPr>
            <w:pStyle w:val="3"/>
            <w:tabs>
              <w:tab w:val="clear" w:pos="862"/>
            </w:tabs>
            <w:ind w:left="720" w:firstLine="0"/>
          </w:pPr>
        </w:pPrChange>
      </w:pPr>
      <w:r w:rsidRPr="00395018">
        <w:rPr>
          <w:b/>
          <w:sz w:val="26"/>
          <w:u w:val="single"/>
          <w:lang w:val="en-US" w:eastAsia="zh-CN"/>
          <w:rPrChange w:id="358" w:author="baitangshui" w:date="2013-08-26T20:26:00Z">
            <w:rPr>
              <w:b w:val="0"/>
              <w:bCs w:val="0"/>
              <w:lang w:val="en-US" w:eastAsia="zh-CN"/>
            </w:rPr>
          </w:rPrChange>
        </w:rPr>
        <w:t>TPDO</w:t>
      </w:r>
      <w:r>
        <w:rPr>
          <w:rFonts w:hint="eastAsia"/>
          <w:b/>
          <w:sz w:val="26"/>
          <w:u w:val="single"/>
          <w:lang w:val="en-US" w:eastAsia="zh-CN"/>
        </w:rPr>
        <w:t>5</w:t>
      </w:r>
      <w:r w:rsidRPr="00395018">
        <w:rPr>
          <w:b/>
          <w:sz w:val="26"/>
          <w:u w:val="single"/>
          <w:lang w:val="en-US" w:eastAsia="zh-CN"/>
          <w:rPrChange w:id="359" w:author="baitangshui" w:date="2013-08-26T20:26:00Z">
            <w:rPr>
              <w:b w:val="0"/>
              <w:bCs w:val="0"/>
              <w:lang w:val="en-US" w:eastAsia="zh-CN"/>
            </w:rPr>
          </w:rPrChange>
        </w:rPr>
        <w:t>-&gt;RPDO</w:t>
      </w:r>
      <w:r>
        <w:rPr>
          <w:rFonts w:hint="eastAsia"/>
          <w:b/>
          <w:sz w:val="26"/>
          <w:u w:val="single"/>
          <w:lang w:val="en-US" w:eastAsia="zh-CN"/>
        </w:rPr>
        <w:t>25</w:t>
      </w:r>
      <w:r w:rsidRPr="00395018">
        <w:rPr>
          <w:rFonts w:hint="eastAsia"/>
          <w:b/>
          <w:sz w:val="26"/>
          <w:u w:val="single"/>
          <w:lang w:val="en-US" w:eastAsia="zh-CN"/>
          <w:rPrChange w:id="360" w:author="baitangshui" w:date="2013-08-26T20:26:00Z">
            <w:rPr>
              <w:rFonts w:hint="eastAsia"/>
              <w:b w:val="0"/>
              <w:bCs w:val="0"/>
              <w:lang w:val="en-US" w:eastAsia="zh-CN"/>
            </w:rPr>
          </w:rPrChange>
        </w:rPr>
        <w:t>模块指令扩展</w:t>
      </w:r>
      <w:r>
        <w:rPr>
          <w:rFonts w:hint="eastAsia"/>
          <w:b/>
          <w:sz w:val="26"/>
          <w:u w:val="single"/>
          <w:lang w:val="en-US" w:eastAsia="zh-CN"/>
        </w:rPr>
        <w:t xml:space="preserve">(ARM3 </w:t>
      </w:r>
      <w:r w:rsidRPr="00491282">
        <w:rPr>
          <w:b/>
          <w:sz w:val="26"/>
          <w:u w:val="single"/>
          <w:lang w:val="en-US" w:eastAsia="zh-CN"/>
        </w:rPr>
        <w:sym w:font="Wingdings" w:char="F0E0"/>
      </w:r>
      <w:r>
        <w:rPr>
          <w:rFonts w:hint="eastAsia"/>
          <w:b/>
          <w:sz w:val="26"/>
          <w:u w:val="single"/>
          <w:lang w:val="en-US" w:eastAsia="zh-CN"/>
        </w:rPr>
        <w:t xml:space="preserve"> ARM0)</w:t>
      </w:r>
    </w:p>
    <w:tbl>
      <w:tblPr>
        <w:tblW w:w="10347" w:type="dxa"/>
        <w:jc w:val="center"/>
        <w:tblInd w:w="3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559"/>
        <w:gridCol w:w="1559"/>
        <w:gridCol w:w="1134"/>
        <w:gridCol w:w="1418"/>
        <w:gridCol w:w="1559"/>
        <w:gridCol w:w="1984"/>
      </w:tblGrid>
      <w:tr w:rsidR="00E06C3F" w:rsidTr="00E13D1A">
        <w:trPr>
          <w:jc w:val="center"/>
        </w:trPr>
        <w:tc>
          <w:tcPr>
            <w:tcW w:w="1134" w:type="dxa"/>
            <w:shd w:val="clear" w:color="auto" w:fill="auto"/>
          </w:tcPr>
          <w:p w:rsidR="00E06C3F" w:rsidRDefault="00E06C3F" w:rsidP="00DC49CF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yte1</w:t>
            </w:r>
          </w:p>
        </w:tc>
        <w:tc>
          <w:tcPr>
            <w:tcW w:w="1559" w:type="dxa"/>
            <w:shd w:val="clear" w:color="auto" w:fill="auto"/>
          </w:tcPr>
          <w:p w:rsidR="00E06C3F" w:rsidRDefault="00E06C3F" w:rsidP="00DC49CF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yte2</w:t>
            </w:r>
          </w:p>
        </w:tc>
        <w:tc>
          <w:tcPr>
            <w:tcW w:w="1559" w:type="dxa"/>
            <w:shd w:val="clear" w:color="auto" w:fill="auto"/>
          </w:tcPr>
          <w:p w:rsidR="00E06C3F" w:rsidRDefault="00E06C3F" w:rsidP="00DC49CF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yte3</w:t>
            </w:r>
          </w:p>
        </w:tc>
        <w:tc>
          <w:tcPr>
            <w:tcW w:w="1134" w:type="dxa"/>
            <w:shd w:val="clear" w:color="auto" w:fill="auto"/>
          </w:tcPr>
          <w:p w:rsidR="00E06C3F" w:rsidRDefault="00E06C3F" w:rsidP="00DC49CF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yte4</w:t>
            </w:r>
          </w:p>
        </w:tc>
        <w:tc>
          <w:tcPr>
            <w:tcW w:w="1418" w:type="dxa"/>
            <w:shd w:val="clear" w:color="auto" w:fill="auto"/>
          </w:tcPr>
          <w:p w:rsidR="00E06C3F" w:rsidRDefault="00E06C3F" w:rsidP="00DC49CF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yte5</w:t>
            </w:r>
          </w:p>
        </w:tc>
        <w:tc>
          <w:tcPr>
            <w:tcW w:w="1559" w:type="dxa"/>
            <w:shd w:val="clear" w:color="auto" w:fill="auto"/>
          </w:tcPr>
          <w:p w:rsidR="00E06C3F" w:rsidRDefault="00E06C3F" w:rsidP="00DC49CF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yte6</w:t>
            </w:r>
          </w:p>
        </w:tc>
        <w:tc>
          <w:tcPr>
            <w:tcW w:w="1984" w:type="dxa"/>
            <w:shd w:val="clear" w:color="auto" w:fill="auto"/>
          </w:tcPr>
          <w:p w:rsidR="00E06C3F" w:rsidRDefault="00E06C3F" w:rsidP="00DC49CF">
            <w:pPr>
              <w:spacing w:line="360" w:lineRule="auto"/>
              <w:jc w:val="center"/>
            </w:pPr>
            <w:r>
              <w:t>B</w:t>
            </w:r>
            <w:r>
              <w:rPr>
                <w:rFonts w:hint="eastAsia"/>
              </w:rPr>
              <w:t>yte7</w:t>
            </w:r>
          </w:p>
        </w:tc>
      </w:tr>
      <w:tr w:rsidR="00E06C3F" w:rsidTr="00E13D1A">
        <w:trPr>
          <w:jc w:val="center"/>
        </w:trPr>
        <w:tc>
          <w:tcPr>
            <w:tcW w:w="1134" w:type="dxa"/>
            <w:shd w:val="clear" w:color="auto" w:fill="auto"/>
          </w:tcPr>
          <w:p w:rsidR="00E06C3F" w:rsidRDefault="00E06C3F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模块表示</w:t>
            </w:r>
          </w:p>
        </w:tc>
        <w:tc>
          <w:tcPr>
            <w:tcW w:w="1559" w:type="dxa"/>
            <w:shd w:val="clear" w:color="auto" w:fill="auto"/>
          </w:tcPr>
          <w:p w:rsidR="00E06C3F" w:rsidRDefault="00E06C3F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指令标示</w:t>
            </w:r>
          </w:p>
        </w:tc>
        <w:tc>
          <w:tcPr>
            <w:tcW w:w="1559" w:type="dxa"/>
            <w:shd w:val="clear" w:color="auto" w:fill="auto"/>
          </w:tcPr>
          <w:p w:rsidR="00E06C3F" w:rsidRDefault="00E06C3F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E06C3F" w:rsidRDefault="00E06C3F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:rsidR="00E06C3F" w:rsidRDefault="00E06C3F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:rsidR="00E06C3F" w:rsidRDefault="00E06C3F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  <w:shd w:val="clear" w:color="auto" w:fill="auto"/>
          </w:tcPr>
          <w:p w:rsidR="00E06C3F" w:rsidRDefault="00E06C3F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5</w:t>
            </w:r>
          </w:p>
        </w:tc>
      </w:tr>
      <w:tr w:rsidR="00E06C3F" w:rsidTr="00E13D1A">
        <w:trPr>
          <w:jc w:val="center"/>
        </w:trPr>
        <w:tc>
          <w:tcPr>
            <w:tcW w:w="1134" w:type="dxa"/>
            <w:shd w:val="clear" w:color="auto" w:fill="auto"/>
          </w:tcPr>
          <w:p w:rsidR="00E06C3F" w:rsidRDefault="00E06C3F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：无效的指令</w:t>
            </w:r>
          </w:p>
        </w:tc>
        <w:tc>
          <w:tcPr>
            <w:tcW w:w="1559" w:type="dxa"/>
            <w:shd w:val="clear" w:color="auto" w:fill="auto"/>
          </w:tcPr>
          <w:p w:rsidR="00E06C3F" w:rsidRDefault="00E06C3F" w:rsidP="00DC49CF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E06C3F" w:rsidRDefault="00E06C3F" w:rsidP="00DC49CF">
            <w:pPr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E06C3F" w:rsidRDefault="00E06C3F" w:rsidP="00DC49CF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E06C3F" w:rsidRDefault="00E06C3F" w:rsidP="00DC49CF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E06C3F" w:rsidRDefault="00E06C3F" w:rsidP="00DC49CF">
            <w:pPr>
              <w:spacing w:line="360" w:lineRule="auto"/>
              <w:jc w:val="center"/>
            </w:pPr>
          </w:p>
        </w:tc>
        <w:tc>
          <w:tcPr>
            <w:tcW w:w="1984" w:type="dxa"/>
            <w:shd w:val="clear" w:color="auto" w:fill="auto"/>
          </w:tcPr>
          <w:p w:rsidR="00E06C3F" w:rsidRDefault="00E06C3F" w:rsidP="00DC49CF">
            <w:pPr>
              <w:spacing w:line="360" w:lineRule="auto"/>
              <w:jc w:val="center"/>
            </w:pPr>
          </w:p>
        </w:tc>
      </w:tr>
      <w:tr w:rsidR="00E06C3F" w:rsidTr="00E13D1A">
        <w:trPr>
          <w:jc w:val="center"/>
        </w:trPr>
        <w:tc>
          <w:tcPr>
            <w:tcW w:w="1134" w:type="dxa"/>
            <w:shd w:val="clear" w:color="auto" w:fill="auto"/>
          </w:tcPr>
          <w:p w:rsidR="00E06C3F" w:rsidRDefault="00E06C3F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lastRenderedPageBreak/>
              <w:t>Task</w:t>
            </w:r>
            <w:r>
              <w:rPr>
                <w:rFonts w:hint="eastAsia"/>
              </w:rPr>
              <w:t>错误</w:t>
            </w:r>
          </w:p>
        </w:tc>
        <w:tc>
          <w:tcPr>
            <w:tcW w:w="1559" w:type="dxa"/>
            <w:shd w:val="clear" w:color="auto" w:fill="auto"/>
          </w:tcPr>
          <w:p w:rsidR="00E06C3F" w:rsidRDefault="00E06C3F" w:rsidP="00DC49CF">
            <w:pPr>
              <w:spacing w:line="360" w:lineRule="auto"/>
            </w:pPr>
            <w:r>
              <w:rPr>
                <w:rFonts w:hint="eastAsia"/>
              </w:rPr>
              <w:lastRenderedPageBreak/>
              <w:t xml:space="preserve">0x01: Task </w:t>
            </w:r>
            <w:r>
              <w:rPr>
                <w:rFonts w:hint="eastAsia"/>
              </w:rPr>
              <w:lastRenderedPageBreak/>
              <w:t>Waring</w:t>
            </w:r>
            <w:r>
              <w:rPr>
                <w:rFonts w:hint="eastAsia"/>
              </w:rPr>
              <w:t>，忽略处理</w:t>
            </w:r>
          </w:p>
          <w:p w:rsidR="00E06C3F" w:rsidRDefault="00E06C3F" w:rsidP="00DC49CF">
            <w:pPr>
              <w:spacing w:line="360" w:lineRule="auto"/>
            </w:pPr>
            <w:r>
              <w:rPr>
                <w:rFonts w:hint="eastAsia"/>
              </w:rPr>
              <w:t>0x02: Task E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ror</w:t>
            </w:r>
            <w:r>
              <w:rPr>
                <w:rFonts w:hint="eastAsia"/>
              </w:rPr>
              <w:t>，流程停止</w:t>
            </w:r>
          </w:p>
          <w:p w:rsidR="00E06C3F" w:rsidRDefault="00E06C3F" w:rsidP="00DC49CF">
            <w:pPr>
              <w:spacing w:line="360" w:lineRule="auto"/>
            </w:pPr>
          </w:p>
        </w:tc>
        <w:tc>
          <w:tcPr>
            <w:tcW w:w="1559" w:type="dxa"/>
            <w:shd w:val="clear" w:color="auto" w:fill="auto"/>
          </w:tcPr>
          <w:p w:rsidR="00E06C3F" w:rsidRDefault="00E06C3F" w:rsidP="00DC49CF">
            <w:pPr>
              <w:spacing w:line="360" w:lineRule="auto"/>
            </w:pPr>
            <w:r>
              <w:rPr>
                <w:rFonts w:hint="eastAsia"/>
              </w:rPr>
              <w:lastRenderedPageBreak/>
              <w:t xml:space="preserve">bit0:3  </w:t>
            </w:r>
            <w:r>
              <w:rPr>
                <w:rFonts w:hint="eastAsia"/>
              </w:rPr>
              <w:t>板号</w:t>
            </w:r>
          </w:p>
          <w:p w:rsidR="00E06C3F" w:rsidRDefault="00E06C3F" w:rsidP="00DC49CF">
            <w:pPr>
              <w:spacing w:line="360" w:lineRule="auto"/>
            </w:pPr>
          </w:p>
          <w:p w:rsidR="00E06C3F" w:rsidRDefault="00E06C3F" w:rsidP="00DC49CF">
            <w:pPr>
              <w:spacing w:line="360" w:lineRule="auto"/>
            </w:pPr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号板</w:t>
            </w:r>
          </w:p>
          <w:p w:rsidR="00E06C3F" w:rsidRDefault="00E06C3F" w:rsidP="00DC49CF">
            <w:pPr>
              <w:spacing w:line="360" w:lineRule="auto"/>
            </w:pPr>
            <w:r>
              <w:rPr>
                <w:rFonts w:hint="eastAsia"/>
              </w:rPr>
              <w:t>0010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号板</w:t>
            </w:r>
          </w:p>
          <w:p w:rsidR="00E06C3F" w:rsidRDefault="00E06C3F" w:rsidP="00DC49CF">
            <w:pPr>
              <w:spacing w:line="360" w:lineRule="auto"/>
            </w:pPr>
            <w:r>
              <w:rPr>
                <w:rFonts w:hint="eastAsia"/>
              </w:rPr>
              <w:t>0011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号板</w:t>
            </w:r>
          </w:p>
          <w:p w:rsidR="00E06C3F" w:rsidRDefault="00E06C3F" w:rsidP="00DC49CF">
            <w:pPr>
              <w:spacing w:line="360" w:lineRule="auto"/>
            </w:pPr>
            <w:r w:rsidRPr="00B12D63">
              <w:t>bit4:7</w:t>
            </w:r>
          </w:p>
          <w:p w:rsidR="00E06C3F" w:rsidRDefault="00E06C3F" w:rsidP="00DC49CF">
            <w:pPr>
              <w:spacing w:line="360" w:lineRule="auto"/>
            </w:pPr>
            <w:r>
              <w:rPr>
                <w:rFonts w:hint="eastAsia"/>
              </w:rPr>
              <w:t>任务号</w:t>
            </w:r>
          </w:p>
          <w:p w:rsidR="00E06C3F" w:rsidRDefault="00E06C3F" w:rsidP="00DC49CF">
            <w:pPr>
              <w:spacing w:line="360" w:lineRule="auto"/>
            </w:pPr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task</w:t>
            </w:r>
          </w:p>
          <w:p w:rsidR="00E06C3F" w:rsidRDefault="00E06C3F" w:rsidP="00DC49CF">
            <w:pPr>
              <w:spacing w:line="360" w:lineRule="auto"/>
            </w:pPr>
            <w:r>
              <w:rPr>
                <w:rFonts w:hint="eastAsia"/>
              </w:rPr>
              <w:t>0010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task</w:t>
            </w:r>
          </w:p>
          <w:p w:rsidR="00E06C3F" w:rsidRDefault="00E06C3F" w:rsidP="00DC49CF">
            <w:pPr>
              <w:spacing w:line="360" w:lineRule="auto"/>
            </w:pPr>
            <w:r>
              <w:t>…</w:t>
            </w:r>
          </w:p>
          <w:p w:rsidR="00E06C3F" w:rsidRDefault="00E06C3F" w:rsidP="00DC49CF">
            <w:pPr>
              <w:spacing w:line="360" w:lineRule="auto"/>
            </w:pPr>
            <w:r>
              <w:rPr>
                <w:rFonts w:hint="eastAsia"/>
              </w:rPr>
              <w:t>1111:15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task</w:t>
            </w:r>
          </w:p>
        </w:tc>
        <w:tc>
          <w:tcPr>
            <w:tcW w:w="1134" w:type="dxa"/>
            <w:shd w:val="clear" w:color="auto" w:fill="auto"/>
          </w:tcPr>
          <w:p w:rsidR="00E06C3F" w:rsidRPr="00125D02" w:rsidRDefault="00E06C3F" w:rsidP="00DC49CF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8bit</w:t>
            </w:r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lastRenderedPageBreak/>
              <w:t>码</w:t>
            </w:r>
          </w:p>
        </w:tc>
        <w:tc>
          <w:tcPr>
            <w:tcW w:w="1418" w:type="dxa"/>
            <w:shd w:val="clear" w:color="auto" w:fill="auto"/>
          </w:tcPr>
          <w:p w:rsidR="00E06C3F" w:rsidRDefault="00E06C3F" w:rsidP="00DC49CF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E06C3F" w:rsidRDefault="00E06C3F" w:rsidP="00DC49CF">
            <w:pPr>
              <w:spacing w:line="360" w:lineRule="auto"/>
              <w:jc w:val="center"/>
            </w:pPr>
          </w:p>
        </w:tc>
        <w:tc>
          <w:tcPr>
            <w:tcW w:w="1984" w:type="dxa"/>
            <w:shd w:val="clear" w:color="auto" w:fill="auto"/>
          </w:tcPr>
          <w:p w:rsidR="00E06C3F" w:rsidRDefault="00E06C3F" w:rsidP="00DC49CF">
            <w:pPr>
              <w:spacing w:line="360" w:lineRule="auto"/>
              <w:jc w:val="center"/>
            </w:pPr>
          </w:p>
        </w:tc>
      </w:tr>
    </w:tbl>
    <w:p w:rsidR="00F45075" w:rsidRPr="00435171" w:rsidRDefault="00F45075">
      <w:pPr>
        <w:pStyle w:val="20"/>
        <w:ind w:firstLine="400"/>
        <w:rPr>
          <w:lang w:val="en-US" w:eastAsia="zh-CN"/>
        </w:rPr>
        <w:pPrChange w:id="361" w:author="baitangshui" w:date="2013-08-29T15:25:00Z">
          <w:pPr>
            <w:pStyle w:val="3"/>
            <w:tabs>
              <w:tab w:val="clear" w:pos="862"/>
            </w:tabs>
            <w:ind w:left="720" w:firstLine="0"/>
          </w:pPr>
        </w:pPrChange>
      </w:pPr>
    </w:p>
    <w:p w:rsidR="00105A2D" w:rsidRDefault="00105A2D" w:rsidP="00125D02"/>
    <w:tbl>
      <w:tblPr>
        <w:tblW w:w="15451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276"/>
        <w:gridCol w:w="993"/>
        <w:gridCol w:w="708"/>
        <w:gridCol w:w="1134"/>
        <w:gridCol w:w="11340"/>
      </w:tblGrid>
      <w:tr w:rsidR="00A666C6" w:rsidTr="005C3CF2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指令描述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C6" w:rsidRPr="000C0E87" w:rsidRDefault="00A666C6" w:rsidP="005C3CF2">
            <w:pPr>
              <w:spacing w:line="360" w:lineRule="auto"/>
              <w:rPr>
                <w:b/>
              </w:rPr>
            </w:pPr>
            <w:r w:rsidRPr="000C0E87">
              <w:rPr>
                <w:rFonts w:hint="eastAsia"/>
                <w:b/>
              </w:rPr>
              <w:t>主节点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方向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从节点号</w:t>
            </w:r>
          </w:p>
        </w:tc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  <w:jc w:val="center"/>
            </w:pPr>
            <w:r>
              <w:rPr>
                <w:rFonts w:hint="eastAsia"/>
              </w:rPr>
              <w:t>参数意义</w:t>
            </w:r>
          </w:p>
        </w:tc>
      </w:tr>
    </w:tbl>
    <w:p w:rsidR="00A666C6" w:rsidRPr="00B301E2" w:rsidRDefault="00A666C6" w:rsidP="00A666C6">
      <w:pPr>
        <w:rPr>
          <w:smallCaps/>
          <w:vanish/>
          <w:sz w:val="20"/>
          <w:szCs w:val="20"/>
        </w:rPr>
      </w:pPr>
    </w:p>
    <w:tbl>
      <w:tblPr>
        <w:tblW w:w="15451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991"/>
        <w:gridCol w:w="708"/>
        <w:gridCol w:w="1134"/>
        <w:gridCol w:w="995"/>
        <w:gridCol w:w="285"/>
        <w:gridCol w:w="853"/>
        <w:gridCol w:w="423"/>
        <w:gridCol w:w="1136"/>
        <w:gridCol w:w="281"/>
        <w:gridCol w:w="1278"/>
        <w:gridCol w:w="1134"/>
        <w:gridCol w:w="142"/>
        <w:gridCol w:w="1276"/>
        <w:gridCol w:w="1558"/>
        <w:gridCol w:w="1983"/>
      </w:tblGrid>
      <w:tr w:rsidR="00A666C6" w:rsidTr="00D952B4">
        <w:tc>
          <w:tcPr>
            <w:tcW w:w="1274" w:type="dxa"/>
            <w:tcBorders>
              <w:bottom w:val="single" w:sz="18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</w:p>
        </w:tc>
        <w:tc>
          <w:tcPr>
            <w:tcW w:w="991" w:type="dxa"/>
            <w:tcBorders>
              <w:bottom w:val="single" w:sz="18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</w:p>
        </w:tc>
        <w:tc>
          <w:tcPr>
            <w:tcW w:w="708" w:type="dxa"/>
            <w:tcBorders>
              <w:bottom w:val="single" w:sz="18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</w:p>
        </w:tc>
        <w:tc>
          <w:tcPr>
            <w:tcW w:w="1134" w:type="dxa"/>
            <w:tcBorders>
              <w:bottom w:val="single" w:sz="18" w:space="0" w:color="auto"/>
            </w:tcBorders>
            <w:shd w:val="clear" w:color="auto" w:fill="auto"/>
          </w:tcPr>
          <w:p w:rsidR="00A666C6" w:rsidRPr="00B301E2" w:rsidRDefault="00A666C6" w:rsidP="005C3CF2">
            <w:pPr>
              <w:spacing w:line="360" w:lineRule="auto"/>
              <w:rPr>
                <w:b/>
              </w:rPr>
            </w:pPr>
          </w:p>
        </w:tc>
        <w:tc>
          <w:tcPr>
            <w:tcW w:w="995" w:type="dxa"/>
            <w:tcBorders>
              <w:bottom w:val="single" w:sz="18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  <w:jc w:val="center"/>
            </w:pPr>
            <w:r>
              <w:t>B</w:t>
            </w:r>
            <w:r w:rsidR="008D146E">
              <w:rPr>
                <w:rFonts w:hint="eastAsia"/>
              </w:rPr>
              <w:t>yte0</w:t>
            </w:r>
          </w:p>
        </w:tc>
        <w:tc>
          <w:tcPr>
            <w:tcW w:w="1138" w:type="dxa"/>
            <w:gridSpan w:val="2"/>
            <w:tcBorders>
              <w:bottom w:val="single" w:sz="18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  <w:jc w:val="center"/>
            </w:pPr>
            <w:r>
              <w:t>B</w:t>
            </w:r>
            <w:r w:rsidR="008D146E">
              <w:rPr>
                <w:rFonts w:hint="eastAsia"/>
              </w:rPr>
              <w:t>yte1</w:t>
            </w:r>
          </w:p>
        </w:tc>
        <w:tc>
          <w:tcPr>
            <w:tcW w:w="1559" w:type="dxa"/>
            <w:gridSpan w:val="2"/>
            <w:tcBorders>
              <w:bottom w:val="single" w:sz="18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  <w:jc w:val="center"/>
            </w:pPr>
            <w:r>
              <w:t>B</w:t>
            </w:r>
            <w:r w:rsidR="008D146E">
              <w:rPr>
                <w:rFonts w:hint="eastAsia"/>
              </w:rPr>
              <w:t>yte2</w:t>
            </w:r>
          </w:p>
        </w:tc>
        <w:tc>
          <w:tcPr>
            <w:tcW w:w="1559" w:type="dxa"/>
            <w:gridSpan w:val="2"/>
            <w:tcBorders>
              <w:bottom w:val="single" w:sz="18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  <w:jc w:val="center"/>
            </w:pPr>
            <w:r>
              <w:t>B</w:t>
            </w:r>
            <w:r w:rsidR="008D146E">
              <w:rPr>
                <w:rFonts w:hint="eastAsia"/>
              </w:rPr>
              <w:t>yte3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  <w:jc w:val="center"/>
            </w:pPr>
            <w:r>
              <w:t>B</w:t>
            </w:r>
            <w:r w:rsidR="008D146E">
              <w:rPr>
                <w:rFonts w:hint="eastAsia"/>
              </w:rPr>
              <w:t>yte4</w:t>
            </w:r>
          </w:p>
        </w:tc>
        <w:tc>
          <w:tcPr>
            <w:tcW w:w="1418" w:type="dxa"/>
            <w:gridSpan w:val="2"/>
            <w:tcBorders>
              <w:bottom w:val="single" w:sz="18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  <w:jc w:val="center"/>
            </w:pPr>
            <w:r>
              <w:t>B</w:t>
            </w:r>
            <w:r w:rsidR="008D146E">
              <w:rPr>
                <w:rFonts w:hint="eastAsia"/>
              </w:rPr>
              <w:t>yte5</w:t>
            </w:r>
          </w:p>
        </w:tc>
        <w:tc>
          <w:tcPr>
            <w:tcW w:w="1558" w:type="dxa"/>
            <w:tcBorders>
              <w:bottom w:val="single" w:sz="18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  <w:jc w:val="center"/>
            </w:pPr>
            <w:r>
              <w:t>B</w:t>
            </w:r>
            <w:r w:rsidR="008D146E">
              <w:rPr>
                <w:rFonts w:hint="eastAsia"/>
              </w:rPr>
              <w:t>yte6</w:t>
            </w:r>
          </w:p>
        </w:tc>
        <w:tc>
          <w:tcPr>
            <w:tcW w:w="1983" w:type="dxa"/>
            <w:tcBorders>
              <w:bottom w:val="single" w:sz="18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  <w:jc w:val="center"/>
            </w:pPr>
            <w:r>
              <w:t>B</w:t>
            </w:r>
            <w:r w:rsidR="008D146E">
              <w:rPr>
                <w:rFonts w:hint="eastAsia"/>
              </w:rPr>
              <w:t>yte7</w:t>
            </w:r>
          </w:p>
        </w:tc>
      </w:tr>
      <w:tr w:rsidR="00A666C6" w:rsidTr="005C3CF2">
        <w:tc>
          <w:tcPr>
            <w:tcW w:w="15451" w:type="dxa"/>
            <w:gridSpan w:val="16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A666C6" w:rsidRPr="00B301E2" w:rsidRDefault="00A666C6" w:rsidP="005C3CF2">
            <w:pPr>
              <w:spacing w:line="360" w:lineRule="auto"/>
              <w:rPr>
                <w:b/>
                <w:sz w:val="28"/>
                <w:szCs w:val="28"/>
              </w:rPr>
            </w:pPr>
            <w:r w:rsidRPr="00B301E2">
              <w:rPr>
                <w:rFonts w:hint="eastAsia"/>
                <w:b/>
                <w:sz w:val="28"/>
                <w:szCs w:val="28"/>
              </w:rPr>
              <w:t>主节点</w:t>
            </w:r>
            <w:r>
              <w:rPr>
                <w:rFonts w:hint="eastAsia"/>
                <w:b/>
                <w:sz w:val="28"/>
                <w:szCs w:val="28"/>
              </w:rPr>
              <w:t>（</w:t>
            </w:r>
            <w:r>
              <w:rPr>
                <w:rFonts w:hint="eastAsia"/>
                <w:b/>
                <w:sz w:val="28"/>
                <w:szCs w:val="28"/>
              </w:rPr>
              <w:t>ARM0</w:t>
            </w:r>
            <w:r>
              <w:rPr>
                <w:rFonts w:hint="eastAsia"/>
                <w:b/>
                <w:sz w:val="28"/>
                <w:szCs w:val="28"/>
              </w:rPr>
              <w:t>）</w:t>
            </w:r>
            <w:r w:rsidRPr="00B301E2">
              <w:rPr>
                <w:b/>
                <w:sz w:val="28"/>
                <w:szCs w:val="28"/>
              </w:rPr>
              <w:sym w:font="Wingdings" w:char="F0E7"/>
            </w:r>
            <w:r w:rsidRPr="00B301E2">
              <w:rPr>
                <w:b/>
                <w:sz w:val="28"/>
                <w:szCs w:val="28"/>
              </w:rPr>
              <w:sym w:font="Wingdings" w:char="F0E8"/>
            </w:r>
            <w:r w:rsidRPr="00B301E2">
              <w:rPr>
                <w:rFonts w:hint="eastAsia"/>
                <w:b/>
                <w:sz w:val="28"/>
                <w:szCs w:val="28"/>
              </w:rPr>
              <w:t>从节点</w:t>
            </w:r>
            <w:r>
              <w:rPr>
                <w:rFonts w:hint="eastAsia"/>
                <w:b/>
                <w:sz w:val="28"/>
                <w:szCs w:val="28"/>
              </w:rPr>
              <w:t>7</w:t>
            </w:r>
            <w:r>
              <w:rPr>
                <w:rFonts w:hint="eastAsia"/>
                <w:b/>
                <w:sz w:val="28"/>
                <w:szCs w:val="28"/>
              </w:rPr>
              <w:t>（</w:t>
            </w:r>
            <w:r>
              <w:rPr>
                <w:rFonts w:hint="eastAsia"/>
                <w:b/>
                <w:sz w:val="28"/>
                <w:szCs w:val="28"/>
              </w:rPr>
              <w:t>ARM3</w:t>
            </w:r>
            <w:r>
              <w:rPr>
                <w:rFonts w:hint="eastAsia"/>
                <w:b/>
                <w:sz w:val="28"/>
                <w:szCs w:val="28"/>
              </w:rPr>
              <w:t>）</w:t>
            </w:r>
          </w:p>
        </w:tc>
      </w:tr>
      <w:tr w:rsidR="00A666C6" w:rsidTr="00D952B4">
        <w:tc>
          <w:tcPr>
            <w:tcW w:w="12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  <w:proofErr w:type="gramStart"/>
            <w:r>
              <w:rPr>
                <w:rFonts w:hint="eastAsia"/>
              </w:rPr>
              <w:t>泵设置</w:t>
            </w:r>
            <w:proofErr w:type="gramEnd"/>
            <w:r>
              <w:rPr>
                <w:rFonts w:hint="eastAsia"/>
              </w:rPr>
              <w:t>1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TPDO2</w:t>
            </w:r>
            <w:r w:rsidR="002530D4"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Pr="00B301E2" w:rsidRDefault="00A666C6" w:rsidP="005C3CF2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8"/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RPDO</w:t>
            </w:r>
            <w:r w:rsidR="002530D4">
              <w:rPr>
                <w:rFonts w:hint="eastAsia"/>
              </w:rPr>
              <w:t>1</w:t>
            </w:r>
          </w:p>
        </w:tc>
        <w:tc>
          <w:tcPr>
            <w:tcW w:w="255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8D146E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Byte1</w:t>
            </w:r>
            <w:r w:rsidR="00A666C6">
              <w:rPr>
                <w:rFonts w:hint="eastAsia"/>
              </w:rPr>
              <w:t>：</w:t>
            </w:r>
            <w:r w:rsidR="001E5F20">
              <w:rPr>
                <w:rFonts w:hint="eastAsia"/>
              </w:rPr>
              <w:t>离心机</w:t>
            </w:r>
            <w:r w:rsidR="00A666C6">
              <w:rPr>
                <w:rFonts w:hint="eastAsia"/>
              </w:rPr>
              <w:t>限制速度高字节</w:t>
            </w:r>
          </w:p>
          <w:p w:rsidR="00A666C6" w:rsidRDefault="008D146E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Byte0</w:t>
            </w:r>
            <w:r w:rsidR="00A666C6">
              <w:rPr>
                <w:rFonts w:hint="eastAsia"/>
              </w:rPr>
              <w:t>：</w:t>
            </w:r>
            <w:r w:rsidR="001E5F20">
              <w:rPr>
                <w:rFonts w:hint="eastAsia"/>
              </w:rPr>
              <w:t>离心机</w:t>
            </w:r>
            <w:r w:rsidR="00A666C6">
              <w:rPr>
                <w:rFonts w:hint="eastAsia"/>
              </w:rPr>
              <w:t>限制速度低字节</w:t>
            </w:r>
          </w:p>
          <w:p w:rsidR="00A666C6" w:rsidRDefault="00A666C6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高位</w:t>
            </w:r>
            <w:r>
              <w:rPr>
                <w:rFonts w:hint="eastAsia"/>
              </w:rPr>
              <w:t>*255+</w:t>
            </w:r>
            <w:r>
              <w:rPr>
                <w:rFonts w:hint="eastAsia"/>
              </w:rPr>
              <w:t>低位</w:t>
            </w:r>
            <w:r>
              <w:rPr>
                <w:rFonts w:hint="eastAsia"/>
              </w:rPr>
              <w:t>)/100</w:t>
            </w:r>
            <w:r>
              <w:rPr>
                <w:rFonts w:hint="eastAsia"/>
              </w:rPr>
              <w:t>为真实速度</w:t>
            </w:r>
          </w:p>
          <w:p w:rsidR="00A666C6" w:rsidRDefault="00A666C6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rpm/min</w:t>
            </w:r>
          </w:p>
          <w:p w:rsidR="00A666C6" w:rsidRDefault="00A666C6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精度：</w:t>
            </w:r>
            <w:r>
              <w:rPr>
                <w:rFonts w:hint="eastAsia"/>
              </w:rPr>
              <w:t>0.01</w:t>
            </w:r>
          </w:p>
          <w:p w:rsidR="00875635" w:rsidRPr="00710134" w:rsidRDefault="00875635" w:rsidP="005C3CF2">
            <w:pPr>
              <w:spacing w:line="360" w:lineRule="auto"/>
              <w:jc w:val="left"/>
              <w:rPr>
                <w:b/>
                <w:color w:val="FF0000"/>
              </w:rPr>
            </w:pPr>
            <w:r w:rsidRPr="00710134">
              <w:rPr>
                <w:rFonts w:hint="eastAsia"/>
                <w:b/>
                <w:color w:val="FF0000"/>
              </w:rPr>
              <w:t>改成</w:t>
            </w:r>
            <w:r w:rsidRPr="00710134">
              <w:rPr>
                <w:rFonts w:hint="eastAsia"/>
                <w:b/>
                <w:color w:val="FF0000"/>
              </w:rPr>
              <w:t>0.1</w:t>
            </w:r>
          </w:p>
        </w:tc>
        <w:tc>
          <w:tcPr>
            <w:tcW w:w="26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Pr="003E69CD" w:rsidRDefault="008D146E" w:rsidP="005C3CF2">
            <w:pPr>
              <w:spacing w:line="360" w:lineRule="auto"/>
              <w:jc w:val="left"/>
              <w:rPr>
                <w:strike/>
              </w:rPr>
            </w:pPr>
            <w:r w:rsidRPr="003E69CD">
              <w:rPr>
                <w:rFonts w:hint="eastAsia"/>
                <w:strike/>
              </w:rPr>
              <w:t>Byte3</w:t>
            </w:r>
            <w:r w:rsidR="00A666C6" w:rsidRPr="003E69CD">
              <w:rPr>
                <w:rFonts w:hint="eastAsia"/>
                <w:strike/>
              </w:rPr>
              <w:t>：</w:t>
            </w:r>
            <w:r w:rsidR="00355CE9" w:rsidRPr="003E69CD">
              <w:rPr>
                <w:rFonts w:hint="eastAsia"/>
                <w:strike/>
              </w:rPr>
              <w:t>卡匣电机</w:t>
            </w:r>
            <w:r w:rsidR="00A666C6" w:rsidRPr="003E69CD">
              <w:rPr>
                <w:rFonts w:hint="eastAsia"/>
                <w:strike/>
              </w:rPr>
              <w:t>限制速度高字节</w:t>
            </w:r>
          </w:p>
          <w:p w:rsidR="00A666C6" w:rsidRPr="003E69CD" w:rsidRDefault="008D146E" w:rsidP="005C3CF2">
            <w:pPr>
              <w:spacing w:line="360" w:lineRule="auto"/>
              <w:jc w:val="left"/>
              <w:rPr>
                <w:strike/>
              </w:rPr>
            </w:pPr>
            <w:r w:rsidRPr="003E69CD">
              <w:rPr>
                <w:rFonts w:hint="eastAsia"/>
                <w:strike/>
              </w:rPr>
              <w:t>Byte2</w:t>
            </w:r>
            <w:r w:rsidR="00A666C6" w:rsidRPr="003E69CD">
              <w:rPr>
                <w:rFonts w:hint="eastAsia"/>
                <w:strike/>
              </w:rPr>
              <w:t>：</w:t>
            </w:r>
            <w:r w:rsidR="00355CE9" w:rsidRPr="003E69CD">
              <w:rPr>
                <w:rFonts w:hint="eastAsia"/>
                <w:strike/>
              </w:rPr>
              <w:t>卡匣电机</w:t>
            </w:r>
            <w:r w:rsidR="00A666C6" w:rsidRPr="003E69CD">
              <w:rPr>
                <w:rFonts w:hint="eastAsia"/>
                <w:strike/>
              </w:rPr>
              <w:t>限制速度低字节</w:t>
            </w:r>
          </w:p>
          <w:p w:rsidR="00A666C6" w:rsidRPr="003E69CD" w:rsidRDefault="00A666C6" w:rsidP="005C3CF2">
            <w:pPr>
              <w:spacing w:line="360" w:lineRule="auto"/>
              <w:jc w:val="left"/>
              <w:rPr>
                <w:strike/>
              </w:rPr>
            </w:pPr>
            <w:r w:rsidRPr="003E69CD">
              <w:rPr>
                <w:rFonts w:hint="eastAsia"/>
                <w:strike/>
              </w:rPr>
              <w:t>(</w:t>
            </w:r>
            <w:r w:rsidRPr="003E69CD">
              <w:rPr>
                <w:rFonts w:hint="eastAsia"/>
                <w:strike/>
              </w:rPr>
              <w:t>高位</w:t>
            </w:r>
            <w:r w:rsidRPr="003E69CD">
              <w:rPr>
                <w:rFonts w:hint="eastAsia"/>
                <w:strike/>
              </w:rPr>
              <w:t>*255+</w:t>
            </w:r>
            <w:r w:rsidRPr="003E69CD">
              <w:rPr>
                <w:rFonts w:hint="eastAsia"/>
                <w:strike/>
              </w:rPr>
              <w:t>低位</w:t>
            </w:r>
            <w:r w:rsidRPr="003E69CD">
              <w:rPr>
                <w:rFonts w:hint="eastAsia"/>
                <w:strike/>
              </w:rPr>
              <w:t>)/100</w:t>
            </w:r>
            <w:r w:rsidRPr="003E69CD">
              <w:rPr>
                <w:rFonts w:hint="eastAsia"/>
                <w:strike/>
              </w:rPr>
              <w:t>为真实速度</w:t>
            </w:r>
          </w:p>
          <w:p w:rsidR="00A666C6" w:rsidRPr="003E69CD" w:rsidRDefault="00A666C6" w:rsidP="005C3CF2">
            <w:pPr>
              <w:spacing w:line="360" w:lineRule="auto"/>
              <w:jc w:val="left"/>
              <w:rPr>
                <w:strike/>
              </w:rPr>
            </w:pPr>
            <w:r w:rsidRPr="003E69CD">
              <w:rPr>
                <w:rFonts w:hint="eastAsia"/>
                <w:strike/>
              </w:rPr>
              <w:t>单位：</w:t>
            </w:r>
            <w:r w:rsidRPr="003E69CD">
              <w:rPr>
                <w:rFonts w:hint="eastAsia"/>
                <w:strike/>
              </w:rPr>
              <w:t>rpm/min</w:t>
            </w:r>
          </w:p>
          <w:p w:rsidR="00A666C6" w:rsidRPr="003E69CD" w:rsidRDefault="00A666C6" w:rsidP="005C3CF2">
            <w:pPr>
              <w:spacing w:line="360" w:lineRule="auto"/>
              <w:jc w:val="left"/>
              <w:rPr>
                <w:strike/>
              </w:rPr>
            </w:pPr>
            <w:r w:rsidRPr="003E69CD">
              <w:rPr>
                <w:rFonts w:hint="eastAsia"/>
                <w:strike/>
              </w:rPr>
              <w:t>精度：</w:t>
            </w:r>
            <w:r w:rsidRPr="003E69CD">
              <w:rPr>
                <w:rFonts w:hint="eastAsia"/>
                <w:strike/>
              </w:rPr>
              <w:t>0.01</w:t>
            </w:r>
          </w:p>
          <w:p w:rsidR="00A666C6" w:rsidDel="00CF5E18" w:rsidRDefault="00A666C6" w:rsidP="005C3CF2">
            <w:pPr>
              <w:spacing w:line="360" w:lineRule="auto"/>
              <w:jc w:val="left"/>
            </w:pP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8D146E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Byte54</w:t>
            </w:r>
            <w:r w:rsidR="00A666C6">
              <w:rPr>
                <w:rFonts w:hint="eastAsia"/>
              </w:rPr>
              <w:t>：预留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it7</w:t>
            </w:r>
            <w:r>
              <w:rPr>
                <w:rFonts w:hint="eastAsia"/>
              </w:rPr>
              <w:t>：预留</w:t>
            </w:r>
          </w:p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Bit6</w:t>
            </w:r>
            <w:r>
              <w:rPr>
                <w:rFonts w:hint="eastAsia"/>
              </w:rPr>
              <w:t>：</w:t>
            </w:r>
          </w:p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1F4E91">
              <w:rPr>
                <w:rFonts w:hint="eastAsia"/>
              </w:rPr>
              <w:t>离心机</w:t>
            </w:r>
            <w:r>
              <w:rPr>
                <w:rFonts w:hint="eastAsia"/>
              </w:rPr>
              <w:t>顺时针转</w:t>
            </w:r>
          </w:p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1F4E91">
              <w:rPr>
                <w:rFonts w:hint="eastAsia"/>
              </w:rPr>
              <w:t>离心机</w:t>
            </w:r>
            <w:r>
              <w:rPr>
                <w:rFonts w:hint="eastAsia"/>
              </w:rPr>
              <w:t>逆时针转</w:t>
            </w:r>
          </w:p>
          <w:p w:rsidR="00A666C6" w:rsidRDefault="00A666C6" w:rsidP="005C3CF2">
            <w:pPr>
              <w:spacing w:line="360" w:lineRule="auto"/>
            </w:pPr>
          </w:p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Bit5</w:t>
            </w:r>
            <w:r>
              <w:rPr>
                <w:rFonts w:hint="eastAsia"/>
              </w:rPr>
              <w:t>：预留</w:t>
            </w:r>
          </w:p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Bit4</w:t>
            </w:r>
            <w:r>
              <w:rPr>
                <w:rFonts w:hint="eastAsia"/>
              </w:rPr>
              <w:t>：</w:t>
            </w:r>
            <w:r w:rsidR="001F4E91">
              <w:rPr>
                <w:rFonts w:hint="eastAsia"/>
              </w:rPr>
              <w:t>卡匣电机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Bit76</w:t>
            </w:r>
            <w:r>
              <w:rPr>
                <w:rFonts w:hint="eastAsia"/>
              </w:rPr>
              <w:t>：</w:t>
            </w:r>
          </w:p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</w:t>
            </w:r>
            <w:r w:rsidR="00BE07E3">
              <w:rPr>
                <w:rFonts w:hint="eastAsia"/>
              </w:rPr>
              <w:t>离心机</w:t>
            </w:r>
            <w:r>
              <w:rPr>
                <w:rFonts w:hint="eastAsia"/>
              </w:rPr>
              <w:t>开启计数</w:t>
            </w:r>
          </w:p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</w:t>
            </w:r>
            <w:r w:rsidR="00BE07E3">
              <w:rPr>
                <w:rFonts w:hint="eastAsia"/>
              </w:rPr>
              <w:t>离心机</w:t>
            </w:r>
            <w:r>
              <w:rPr>
                <w:rFonts w:hint="eastAsia"/>
              </w:rPr>
              <w:t>暂停计数</w:t>
            </w:r>
          </w:p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1x</w:t>
            </w:r>
            <w:r>
              <w:rPr>
                <w:rFonts w:hint="eastAsia"/>
              </w:rPr>
              <w:t>：预留</w:t>
            </w:r>
          </w:p>
          <w:p w:rsidR="00A666C6" w:rsidRDefault="00A666C6" w:rsidP="005C3CF2">
            <w:pPr>
              <w:spacing w:line="360" w:lineRule="auto"/>
            </w:pPr>
          </w:p>
          <w:p w:rsidR="00A666C6" w:rsidRPr="00CD2053" w:rsidRDefault="00A666C6" w:rsidP="005C3CF2">
            <w:pPr>
              <w:spacing w:line="360" w:lineRule="auto"/>
            </w:pPr>
            <w:r>
              <w:rPr>
                <w:rFonts w:hint="eastAsia"/>
              </w:rPr>
              <w:t>Bit54</w:t>
            </w:r>
            <w:r>
              <w:rPr>
                <w:rFonts w:hint="eastAsia"/>
              </w:rPr>
              <w:t>：</w:t>
            </w:r>
            <w:r w:rsidR="00BE07E3">
              <w:rPr>
                <w:rFonts w:hint="eastAsia"/>
              </w:rPr>
              <w:t>卡匣电机</w:t>
            </w:r>
          </w:p>
        </w:tc>
      </w:tr>
      <w:tr w:rsidR="00A666C6" w:rsidTr="00D952B4">
        <w:tc>
          <w:tcPr>
            <w:tcW w:w="12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  <w:proofErr w:type="gramStart"/>
            <w:r>
              <w:rPr>
                <w:rFonts w:hint="eastAsia"/>
              </w:rPr>
              <w:t>泵状态</w:t>
            </w:r>
            <w:proofErr w:type="gramEnd"/>
            <w:r>
              <w:rPr>
                <w:rFonts w:hint="eastAsia"/>
              </w:rPr>
              <w:t>1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RPDO2</w:t>
            </w:r>
            <w:r w:rsidR="002530D4"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Pr="00B301E2" w:rsidRDefault="00A666C6" w:rsidP="005C3CF2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7"/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TPDO</w:t>
            </w:r>
            <w:r w:rsidR="002530D4">
              <w:rPr>
                <w:rFonts w:hint="eastAsia"/>
              </w:rPr>
              <w:t>1</w:t>
            </w:r>
          </w:p>
        </w:tc>
        <w:tc>
          <w:tcPr>
            <w:tcW w:w="255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8D146E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Byte1</w:t>
            </w:r>
            <w:r w:rsidR="00A666C6">
              <w:rPr>
                <w:rFonts w:hint="eastAsia"/>
              </w:rPr>
              <w:t>：</w:t>
            </w:r>
            <w:r w:rsidR="0013357C">
              <w:rPr>
                <w:rFonts w:hint="eastAsia"/>
              </w:rPr>
              <w:t>离心机</w:t>
            </w:r>
            <w:r w:rsidR="00A666C6">
              <w:rPr>
                <w:rFonts w:hint="eastAsia"/>
              </w:rPr>
              <w:t>当前速度高字节</w:t>
            </w:r>
          </w:p>
          <w:p w:rsidR="00A666C6" w:rsidRDefault="008D146E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Byte0</w:t>
            </w:r>
            <w:r w:rsidR="00A666C6">
              <w:rPr>
                <w:rFonts w:hint="eastAsia"/>
              </w:rPr>
              <w:t>：</w:t>
            </w:r>
            <w:r w:rsidR="0013357C">
              <w:rPr>
                <w:rFonts w:hint="eastAsia"/>
              </w:rPr>
              <w:t>离心机</w:t>
            </w:r>
            <w:r w:rsidR="00A666C6">
              <w:rPr>
                <w:rFonts w:hint="eastAsia"/>
              </w:rPr>
              <w:t>当前速度低字节</w:t>
            </w:r>
          </w:p>
          <w:p w:rsidR="00A666C6" w:rsidRDefault="00A666C6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高位</w:t>
            </w:r>
            <w:r>
              <w:rPr>
                <w:rFonts w:hint="eastAsia"/>
              </w:rPr>
              <w:t>*255+</w:t>
            </w:r>
            <w:r>
              <w:rPr>
                <w:rFonts w:hint="eastAsia"/>
              </w:rPr>
              <w:t>低位</w:t>
            </w:r>
            <w:r>
              <w:rPr>
                <w:rFonts w:hint="eastAsia"/>
              </w:rPr>
              <w:t>)/100</w:t>
            </w:r>
            <w:r>
              <w:rPr>
                <w:rFonts w:hint="eastAsia"/>
              </w:rPr>
              <w:t>为真实速度</w:t>
            </w:r>
          </w:p>
          <w:p w:rsidR="00A666C6" w:rsidRDefault="00A666C6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rpm/min</w:t>
            </w:r>
          </w:p>
          <w:p w:rsidR="00A666C6" w:rsidRPr="006810F4" w:rsidRDefault="00A666C6" w:rsidP="005C3CF2">
            <w:pPr>
              <w:spacing w:line="360" w:lineRule="auto"/>
              <w:jc w:val="left"/>
              <w:rPr>
                <w:strike/>
              </w:rPr>
            </w:pPr>
            <w:r w:rsidRPr="006810F4">
              <w:rPr>
                <w:rFonts w:hint="eastAsia"/>
                <w:strike/>
              </w:rPr>
              <w:t>精度：</w:t>
            </w:r>
            <w:r w:rsidRPr="006810F4">
              <w:rPr>
                <w:rFonts w:hint="eastAsia"/>
                <w:strike/>
              </w:rPr>
              <w:t>0.01</w:t>
            </w:r>
          </w:p>
          <w:p w:rsidR="00710134" w:rsidRDefault="00710134" w:rsidP="005C3CF2">
            <w:pPr>
              <w:spacing w:line="360" w:lineRule="auto"/>
              <w:jc w:val="left"/>
            </w:pPr>
            <w:r w:rsidRPr="00710134">
              <w:rPr>
                <w:rFonts w:hint="eastAsia"/>
                <w:b/>
                <w:color w:val="FF0000"/>
              </w:rPr>
              <w:t>改成</w:t>
            </w:r>
            <w:r w:rsidRPr="00710134">
              <w:rPr>
                <w:rFonts w:hint="eastAsia"/>
                <w:b/>
                <w:color w:val="FF0000"/>
              </w:rPr>
              <w:t>0.1</w:t>
            </w:r>
          </w:p>
        </w:tc>
        <w:tc>
          <w:tcPr>
            <w:tcW w:w="26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Pr="003E69CD" w:rsidRDefault="008D146E" w:rsidP="005C3CF2">
            <w:pPr>
              <w:spacing w:line="360" w:lineRule="auto"/>
              <w:jc w:val="left"/>
              <w:rPr>
                <w:strike/>
              </w:rPr>
            </w:pPr>
            <w:r w:rsidRPr="003E69CD">
              <w:rPr>
                <w:rFonts w:hint="eastAsia"/>
                <w:strike/>
              </w:rPr>
              <w:t>Byte3</w:t>
            </w:r>
            <w:r w:rsidR="00A666C6" w:rsidRPr="003E69CD">
              <w:rPr>
                <w:rFonts w:hint="eastAsia"/>
                <w:strike/>
              </w:rPr>
              <w:t>：</w:t>
            </w:r>
            <w:r w:rsidR="00B32298" w:rsidRPr="003E69CD">
              <w:rPr>
                <w:rFonts w:hint="eastAsia"/>
                <w:strike/>
              </w:rPr>
              <w:t>卡匣电机</w:t>
            </w:r>
            <w:r w:rsidR="00A666C6" w:rsidRPr="003E69CD">
              <w:rPr>
                <w:rFonts w:hint="eastAsia"/>
                <w:strike/>
              </w:rPr>
              <w:t>当前速度高字节</w:t>
            </w:r>
          </w:p>
          <w:p w:rsidR="00A666C6" w:rsidRPr="003E69CD" w:rsidRDefault="008D146E" w:rsidP="005C3CF2">
            <w:pPr>
              <w:spacing w:line="360" w:lineRule="auto"/>
              <w:jc w:val="left"/>
              <w:rPr>
                <w:strike/>
              </w:rPr>
            </w:pPr>
            <w:r w:rsidRPr="003E69CD">
              <w:rPr>
                <w:rFonts w:hint="eastAsia"/>
                <w:strike/>
              </w:rPr>
              <w:t>Byte2</w:t>
            </w:r>
            <w:r w:rsidR="00A666C6" w:rsidRPr="003E69CD">
              <w:rPr>
                <w:rFonts w:hint="eastAsia"/>
                <w:strike/>
              </w:rPr>
              <w:t>：</w:t>
            </w:r>
            <w:r w:rsidR="00B32298" w:rsidRPr="003E69CD">
              <w:rPr>
                <w:rFonts w:hint="eastAsia"/>
                <w:strike/>
              </w:rPr>
              <w:t>卡匣电机</w:t>
            </w:r>
            <w:r w:rsidR="00A666C6" w:rsidRPr="003E69CD">
              <w:rPr>
                <w:rFonts w:hint="eastAsia"/>
                <w:strike/>
              </w:rPr>
              <w:t>当前速度低字节</w:t>
            </w:r>
          </w:p>
          <w:p w:rsidR="00A666C6" w:rsidRPr="003E69CD" w:rsidRDefault="00A666C6" w:rsidP="005C3CF2">
            <w:pPr>
              <w:spacing w:line="360" w:lineRule="auto"/>
              <w:jc w:val="left"/>
              <w:rPr>
                <w:strike/>
              </w:rPr>
            </w:pPr>
            <w:r w:rsidRPr="003E69CD">
              <w:rPr>
                <w:rFonts w:hint="eastAsia"/>
                <w:strike/>
              </w:rPr>
              <w:t>(</w:t>
            </w:r>
            <w:r w:rsidRPr="003E69CD">
              <w:rPr>
                <w:rFonts w:hint="eastAsia"/>
                <w:strike/>
              </w:rPr>
              <w:t>高位</w:t>
            </w:r>
            <w:r w:rsidRPr="003E69CD">
              <w:rPr>
                <w:rFonts w:hint="eastAsia"/>
                <w:strike/>
              </w:rPr>
              <w:t>*255+</w:t>
            </w:r>
            <w:r w:rsidRPr="003E69CD">
              <w:rPr>
                <w:rFonts w:hint="eastAsia"/>
                <w:strike/>
              </w:rPr>
              <w:t>低位</w:t>
            </w:r>
            <w:r w:rsidRPr="003E69CD">
              <w:rPr>
                <w:rFonts w:hint="eastAsia"/>
                <w:strike/>
              </w:rPr>
              <w:t>)/100</w:t>
            </w:r>
            <w:r w:rsidRPr="003E69CD">
              <w:rPr>
                <w:rFonts w:hint="eastAsia"/>
                <w:strike/>
              </w:rPr>
              <w:t>为真实速度</w:t>
            </w:r>
          </w:p>
          <w:p w:rsidR="00A666C6" w:rsidRPr="003E69CD" w:rsidRDefault="00A666C6" w:rsidP="005C3CF2">
            <w:pPr>
              <w:spacing w:line="360" w:lineRule="auto"/>
              <w:jc w:val="left"/>
              <w:rPr>
                <w:strike/>
              </w:rPr>
            </w:pPr>
            <w:r w:rsidRPr="003E69CD">
              <w:rPr>
                <w:rFonts w:hint="eastAsia"/>
                <w:strike/>
              </w:rPr>
              <w:t>单位：</w:t>
            </w:r>
            <w:r w:rsidRPr="003E69CD">
              <w:rPr>
                <w:rFonts w:hint="eastAsia"/>
                <w:strike/>
              </w:rPr>
              <w:t>rpm/min</w:t>
            </w:r>
          </w:p>
          <w:p w:rsidR="00A666C6" w:rsidRPr="003E69CD" w:rsidRDefault="00A666C6" w:rsidP="005C3CF2">
            <w:pPr>
              <w:spacing w:line="360" w:lineRule="auto"/>
              <w:jc w:val="left"/>
              <w:rPr>
                <w:strike/>
              </w:rPr>
            </w:pPr>
            <w:r w:rsidRPr="003E69CD">
              <w:rPr>
                <w:rFonts w:hint="eastAsia"/>
                <w:strike/>
              </w:rPr>
              <w:t>精度：</w:t>
            </w:r>
            <w:r w:rsidRPr="003E69CD">
              <w:rPr>
                <w:rFonts w:hint="eastAsia"/>
                <w:strike/>
              </w:rPr>
              <w:t>0.01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8D146E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Byte54</w:t>
            </w:r>
            <w:r w:rsidR="00A666C6">
              <w:rPr>
                <w:rFonts w:hint="eastAsia"/>
              </w:rPr>
              <w:t>：预留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it76</w:t>
            </w:r>
            <w:r>
              <w:rPr>
                <w:rFonts w:hint="eastAsia"/>
              </w:rPr>
              <w:t>：</w:t>
            </w:r>
          </w:p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</w:t>
            </w:r>
            <w:r w:rsidR="00BF72B6">
              <w:rPr>
                <w:rFonts w:hint="eastAsia"/>
              </w:rPr>
              <w:t>离心机</w:t>
            </w:r>
            <w:r>
              <w:rPr>
                <w:rFonts w:hint="eastAsia"/>
              </w:rPr>
              <w:t>顺时针运动</w:t>
            </w:r>
          </w:p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  <w:r w:rsidR="00BF72B6">
              <w:rPr>
                <w:rFonts w:hint="eastAsia"/>
              </w:rPr>
              <w:t>离心机</w:t>
            </w:r>
            <w:r>
              <w:rPr>
                <w:rFonts w:hint="eastAsia"/>
              </w:rPr>
              <w:t>逆时针</w:t>
            </w:r>
          </w:p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：静止</w:t>
            </w:r>
          </w:p>
          <w:p w:rsidR="00A666C6" w:rsidRDefault="00A666C6" w:rsidP="005C3CF2">
            <w:pPr>
              <w:spacing w:line="360" w:lineRule="auto"/>
            </w:pPr>
          </w:p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Bit54</w:t>
            </w:r>
            <w:r>
              <w:rPr>
                <w:rFonts w:hint="eastAsia"/>
              </w:rPr>
              <w:t>：</w:t>
            </w:r>
            <w:r w:rsidR="00BF72B6">
              <w:rPr>
                <w:rFonts w:hint="eastAsia"/>
              </w:rPr>
              <w:t>卡匣电机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</w:p>
        </w:tc>
      </w:tr>
      <w:tr w:rsidR="00A666C6" w:rsidTr="00D952B4">
        <w:tc>
          <w:tcPr>
            <w:tcW w:w="12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  <w:proofErr w:type="gramStart"/>
            <w:r>
              <w:rPr>
                <w:rFonts w:hint="eastAsia"/>
              </w:rPr>
              <w:t>泵设置</w:t>
            </w:r>
            <w:proofErr w:type="gramEnd"/>
            <w:r>
              <w:rPr>
                <w:rFonts w:hint="eastAsia"/>
              </w:rPr>
              <w:t>2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TPDO</w:t>
            </w:r>
            <w:r w:rsidR="0047013F">
              <w:rPr>
                <w:rFonts w:hint="eastAsia"/>
              </w:rPr>
              <w:t>2</w:t>
            </w:r>
            <w:r w:rsidR="002530D4">
              <w:rPr>
                <w:rFonts w:hint="eastAsia"/>
              </w:rPr>
              <w:t>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Pr="00B301E2" w:rsidRDefault="00A666C6" w:rsidP="005C3CF2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8"/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RPDO</w:t>
            </w:r>
            <w:r w:rsidR="002530D4">
              <w:rPr>
                <w:rFonts w:hint="eastAsia"/>
              </w:rPr>
              <w:t>2</w:t>
            </w:r>
          </w:p>
        </w:tc>
        <w:tc>
          <w:tcPr>
            <w:tcW w:w="255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8D146E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Byte1</w:t>
            </w:r>
            <w:r w:rsidR="00A666C6">
              <w:rPr>
                <w:rFonts w:hint="eastAsia"/>
              </w:rPr>
              <w:t>：</w:t>
            </w:r>
            <w:r w:rsidR="0093017D">
              <w:rPr>
                <w:rFonts w:hint="eastAsia"/>
              </w:rPr>
              <w:t>离心机</w:t>
            </w:r>
            <w:r w:rsidR="00A666C6">
              <w:rPr>
                <w:rFonts w:hint="eastAsia"/>
              </w:rPr>
              <w:t>需要运动行程高字节；</w:t>
            </w:r>
          </w:p>
          <w:p w:rsidR="00A666C6" w:rsidRDefault="008D146E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Byte0</w:t>
            </w:r>
            <w:r w:rsidR="00A666C6">
              <w:rPr>
                <w:rFonts w:hint="eastAsia"/>
              </w:rPr>
              <w:t>：</w:t>
            </w:r>
            <w:r w:rsidR="0093017D">
              <w:rPr>
                <w:rFonts w:hint="eastAsia"/>
              </w:rPr>
              <w:t>离心机</w:t>
            </w:r>
            <w:r w:rsidR="00A666C6">
              <w:rPr>
                <w:rFonts w:hint="eastAsia"/>
              </w:rPr>
              <w:t>需要运动行程低字节；</w:t>
            </w:r>
          </w:p>
          <w:p w:rsidR="00A666C6" w:rsidRDefault="00A666C6" w:rsidP="005C3CF2">
            <w:pPr>
              <w:spacing w:line="360" w:lineRule="auto"/>
              <w:jc w:val="left"/>
            </w:pPr>
          </w:p>
          <w:p w:rsidR="00A666C6" w:rsidRDefault="00A666C6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全为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表示：在收到停止动作前，一直根据参数表保持对应的运动状态。</w:t>
            </w:r>
          </w:p>
          <w:p w:rsidR="00A666C6" w:rsidRDefault="00A666C6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：运行到指定形成后停止；</w:t>
            </w:r>
          </w:p>
          <w:p w:rsidR="00A666C6" w:rsidRDefault="00A666C6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如果运行过程中行程参数变化，停止位置更新为新的行程参数；</w:t>
            </w:r>
          </w:p>
          <w:p w:rsidR="00A666C6" w:rsidRPr="00735055" w:rsidRDefault="00A666C6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如果运动已结束，参数发生变化，忽略此参数变化；</w:t>
            </w:r>
          </w:p>
          <w:p w:rsidR="00A666C6" w:rsidRDefault="00A666C6" w:rsidP="005C3CF2">
            <w:pPr>
              <w:spacing w:line="360" w:lineRule="auto"/>
              <w:jc w:val="left"/>
            </w:pPr>
          </w:p>
          <w:p w:rsidR="00A666C6" w:rsidRDefault="00A666C6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单位：圈</w:t>
            </w:r>
          </w:p>
          <w:p w:rsidR="00A666C6" w:rsidRDefault="00A666C6" w:rsidP="005C3CF2">
            <w:pPr>
              <w:spacing w:line="360" w:lineRule="auto"/>
              <w:jc w:val="left"/>
            </w:pPr>
            <w:r>
              <w:rPr>
                <w:rFonts w:hint="eastAsia"/>
              </w:rPr>
              <w:t>精度：</w:t>
            </w: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圈</w:t>
            </w:r>
          </w:p>
        </w:tc>
        <w:tc>
          <w:tcPr>
            <w:tcW w:w="26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Pr="003E69CD" w:rsidRDefault="009B667C" w:rsidP="005C3CF2">
            <w:pPr>
              <w:spacing w:line="360" w:lineRule="auto"/>
              <w:jc w:val="left"/>
              <w:rPr>
                <w:strike/>
              </w:rPr>
            </w:pPr>
            <w:r w:rsidRPr="003E69CD">
              <w:rPr>
                <w:rFonts w:hint="eastAsia"/>
                <w:strike/>
              </w:rPr>
              <w:t>Byte3</w:t>
            </w:r>
            <w:r w:rsidR="00A666C6" w:rsidRPr="003E69CD">
              <w:rPr>
                <w:rFonts w:hint="eastAsia"/>
                <w:strike/>
              </w:rPr>
              <w:t>：</w:t>
            </w:r>
            <w:r w:rsidR="00C1544A" w:rsidRPr="003E69CD">
              <w:rPr>
                <w:rFonts w:hint="eastAsia"/>
                <w:strike/>
              </w:rPr>
              <w:t>卡匣电机</w:t>
            </w:r>
            <w:r w:rsidR="00A666C6" w:rsidRPr="003E69CD">
              <w:rPr>
                <w:rFonts w:hint="eastAsia"/>
                <w:strike/>
              </w:rPr>
              <w:t>需要运动行程高字节；</w:t>
            </w:r>
          </w:p>
          <w:p w:rsidR="00A666C6" w:rsidRPr="003E69CD" w:rsidRDefault="009B667C" w:rsidP="005C3CF2">
            <w:pPr>
              <w:spacing w:line="360" w:lineRule="auto"/>
              <w:jc w:val="left"/>
              <w:rPr>
                <w:strike/>
              </w:rPr>
            </w:pPr>
            <w:r w:rsidRPr="003E69CD">
              <w:rPr>
                <w:rFonts w:hint="eastAsia"/>
                <w:strike/>
              </w:rPr>
              <w:t>Byte2</w:t>
            </w:r>
            <w:r w:rsidR="00A666C6" w:rsidRPr="003E69CD">
              <w:rPr>
                <w:rFonts w:hint="eastAsia"/>
                <w:strike/>
              </w:rPr>
              <w:t>：</w:t>
            </w:r>
            <w:r w:rsidR="00C1544A" w:rsidRPr="003E69CD">
              <w:rPr>
                <w:rFonts w:hint="eastAsia"/>
                <w:strike/>
              </w:rPr>
              <w:t>卡匣电机</w:t>
            </w:r>
            <w:r w:rsidR="00A666C6" w:rsidRPr="003E69CD">
              <w:rPr>
                <w:rFonts w:hint="eastAsia"/>
                <w:strike/>
              </w:rPr>
              <w:t>需要运动行程低字节；</w:t>
            </w:r>
          </w:p>
          <w:p w:rsidR="00A666C6" w:rsidRPr="003E69CD" w:rsidRDefault="00A666C6" w:rsidP="005C3CF2">
            <w:pPr>
              <w:spacing w:line="360" w:lineRule="auto"/>
              <w:jc w:val="left"/>
              <w:rPr>
                <w:strike/>
              </w:rPr>
            </w:pPr>
          </w:p>
          <w:p w:rsidR="00A666C6" w:rsidRPr="003E69CD" w:rsidRDefault="00A666C6" w:rsidP="005C3CF2">
            <w:pPr>
              <w:spacing w:line="360" w:lineRule="auto"/>
              <w:jc w:val="left"/>
              <w:rPr>
                <w:strike/>
              </w:rPr>
            </w:pPr>
            <w:r w:rsidRPr="003E69CD">
              <w:rPr>
                <w:rFonts w:hint="eastAsia"/>
                <w:strike/>
              </w:rPr>
              <w:t>全为</w:t>
            </w:r>
            <w:r w:rsidRPr="003E69CD">
              <w:rPr>
                <w:rFonts w:hint="eastAsia"/>
                <w:strike/>
              </w:rPr>
              <w:t>0</w:t>
            </w:r>
            <w:r w:rsidRPr="003E69CD">
              <w:rPr>
                <w:rFonts w:hint="eastAsia"/>
                <w:strike/>
              </w:rPr>
              <w:t>表示：在收到停止动作前，一直根据参数表保持对应的运动状态。</w:t>
            </w:r>
          </w:p>
          <w:p w:rsidR="00A666C6" w:rsidRPr="003E69CD" w:rsidRDefault="00A666C6" w:rsidP="005C3CF2">
            <w:pPr>
              <w:spacing w:line="360" w:lineRule="auto"/>
              <w:jc w:val="left"/>
              <w:rPr>
                <w:strike/>
              </w:rPr>
            </w:pPr>
            <w:r w:rsidRPr="003E69CD">
              <w:rPr>
                <w:rFonts w:hint="eastAsia"/>
                <w:strike/>
              </w:rPr>
              <w:t>非</w:t>
            </w:r>
            <w:r w:rsidRPr="003E69CD">
              <w:rPr>
                <w:rFonts w:hint="eastAsia"/>
                <w:strike/>
              </w:rPr>
              <w:t>0</w:t>
            </w:r>
            <w:r w:rsidRPr="003E69CD">
              <w:rPr>
                <w:rFonts w:hint="eastAsia"/>
                <w:strike/>
              </w:rPr>
              <w:t>：运行到指定形成后停止；</w:t>
            </w:r>
          </w:p>
          <w:p w:rsidR="00A666C6" w:rsidRPr="003E69CD" w:rsidRDefault="00A666C6" w:rsidP="005C3CF2">
            <w:pPr>
              <w:spacing w:line="360" w:lineRule="auto"/>
              <w:jc w:val="left"/>
              <w:rPr>
                <w:strike/>
              </w:rPr>
            </w:pPr>
            <w:r w:rsidRPr="003E69CD">
              <w:rPr>
                <w:rFonts w:hint="eastAsia"/>
                <w:strike/>
              </w:rPr>
              <w:t>如果运行过程中行程参数变化，停止位置更新为新的行程参数；</w:t>
            </w:r>
          </w:p>
          <w:p w:rsidR="00A666C6" w:rsidRPr="003E69CD" w:rsidRDefault="00A666C6" w:rsidP="005C3CF2">
            <w:pPr>
              <w:spacing w:line="360" w:lineRule="auto"/>
              <w:jc w:val="left"/>
              <w:rPr>
                <w:strike/>
              </w:rPr>
            </w:pPr>
            <w:r w:rsidRPr="003E69CD">
              <w:rPr>
                <w:rFonts w:hint="eastAsia"/>
                <w:strike/>
              </w:rPr>
              <w:t>如果运动已结束，参数发生变化，忽略此参数变化；</w:t>
            </w:r>
          </w:p>
          <w:p w:rsidR="00A666C6" w:rsidRPr="003E69CD" w:rsidRDefault="00A666C6" w:rsidP="005C3CF2">
            <w:pPr>
              <w:spacing w:line="360" w:lineRule="auto"/>
              <w:jc w:val="left"/>
              <w:rPr>
                <w:strike/>
              </w:rPr>
            </w:pPr>
          </w:p>
          <w:p w:rsidR="00A666C6" w:rsidRPr="003E69CD" w:rsidRDefault="00A666C6" w:rsidP="005C3CF2">
            <w:pPr>
              <w:spacing w:line="360" w:lineRule="auto"/>
              <w:jc w:val="left"/>
              <w:rPr>
                <w:strike/>
              </w:rPr>
            </w:pPr>
            <w:r w:rsidRPr="003E69CD">
              <w:rPr>
                <w:rFonts w:hint="eastAsia"/>
                <w:strike/>
              </w:rPr>
              <w:t>单位：圈</w:t>
            </w:r>
          </w:p>
          <w:p w:rsidR="00A666C6" w:rsidRPr="003E69CD" w:rsidRDefault="00A666C6" w:rsidP="005C3CF2">
            <w:pPr>
              <w:spacing w:line="360" w:lineRule="auto"/>
              <w:jc w:val="left"/>
              <w:rPr>
                <w:strike/>
              </w:rPr>
            </w:pPr>
            <w:r w:rsidRPr="003E69CD">
              <w:rPr>
                <w:rFonts w:hint="eastAsia"/>
                <w:strike/>
              </w:rPr>
              <w:t>精度：</w:t>
            </w:r>
            <w:r w:rsidRPr="003E69CD">
              <w:rPr>
                <w:rFonts w:hint="eastAsia"/>
                <w:strike/>
              </w:rPr>
              <w:t>0.1</w:t>
            </w:r>
            <w:r w:rsidRPr="003E69CD">
              <w:rPr>
                <w:rFonts w:hint="eastAsia"/>
                <w:strike/>
              </w:rPr>
              <w:t>圈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  <w:jc w:val="left"/>
            </w:pP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</w:p>
        </w:tc>
      </w:tr>
      <w:tr w:rsidR="00A666C6" w:rsidTr="00D952B4">
        <w:tc>
          <w:tcPr>
            <w:tcW w:w="12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</w:p>
          <w:p w:rsidR="00A666C6" w:rsidRDefault="00A666C6" w:rsidP="005C3CF2">
            <w:pPr>
              <w:spacing w:line="360" w:lineRule="auto"/>
            </w:pPr>
            <w:proofErr w:type="gramStart"/>
            <w:r>
              <w:rPr>
                <w:rFonts w:hint="eastAsia"/>
              </w:rPr>
              <w:lastRenderedPageBreak/>
              <w:t>泵状态</w:t>
            </w:r>
            <w:proofErr w:type="gramEnd"/>
            <w:r>
              <w:rPr>
                <w:rFonts w:hint="eastAsia"/>
              </w:rPr>
              <w:t>2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lastRenderedPageBreak/>
              <w:t>RPDO</w:t>
            </w:r>
            <w:r w:rsidR="00045284">
              <w:rPr>
                <w:rFonts w:hint="eastAsia"/>
              </w:rPr>
              <w:t>2</w:t>
            </w:r>
            <w:r w:rsidR="002530D4">
              <w:rPr>
                <w:rFonts w:hint="eastAsia"/>
              </w:rPr>
              <w:t>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Pr="00B301E2" w:rsidRDefault="00A666C6" w:rsidP="005C3CF2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7"/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TPDO</w:t>
            </w:r>
            <w:r w:rsidR="002530D4">
              <w:rPr>
                <w:rFonts w:hint="eastAsia"/>
              </w:rPr>
              <w:t>2</w:t>
            </w:r>
          </w:p>
        </w:tc>
        <w:tc>
          <w:tcPr>
            <w:tcW w:w="255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9B667C" w:rsidP="00125D02">
            <w:pPr>
              <w:spacing w:line="360" w:lineRule="auto"/>
              <w:jc w:val="left"/>
            </w:pPr>
            <w:r>
              <w:rPr>
                <w:rFonts w:hint="eastAsia"/>
              </w:rPr>
              <w:t>Byte10</w:t>
            </w:r>
            <w:r w:rsidR="00337222">
              <w:rPr>
                <w:rFonts w:hint="eastAsia"/>
              </w:rPr>
              <w:t>：</w:t>
            </w:r>
            <w:r w:rsidR="0089053B">
              <w:rPr>
                <w:rFonts w:hint="eastAsia"/>
              </w:rPr>
              <w:t>预留</w:t>
            </w:r>
          </w:p>
          <w:p w:rsidR="0089053B" w:rsidRDefault="00123D17" w:rsidP="00FE0344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（</w:t>
            </w:r>
            <w:r w:rsidR="0089053B">
              <w:rPr>
                <w:rFonts w:hint="eastAsia"/>
              </w:rPr>
              <w:t>离心机运行时间或行程</w:t>
            </w:r>
            <w:r>
              <w:rPr>
                <w:rFonts w:hint="eastAsia"/>
              </w:rPr>
              <w:t>）</w:t>
            </w:r>
          </w:p>
        </w:tc>
        <w:tc>
          <w:tcPr>
            <w:tcW w:w="26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Pr="003E69CD" w:rsidRDefault="009B667C" w:rsidP="005C3CF2">
            <w:pPr>
              <w:spacing w:line="360" w:lineRule="auto"/>
              <w:jc w:val="left"/>
              <w:rPr>
                <w:strike/>
              </w:rPr>
            </w:pPr>
            <w:r w:rsidRPr="003E69CD">
              <w:rPr>
                <w:rFonts w:hint="eastAsia"/>
                <w:strike/>
              </w:rPr>
              <w:lastRenderedPageBreak/>
              <w:t>Byte3</w:t>
            </w:r>
            <w:r w:rsidR="00A666C6" w:rsidRPr="003E69CD">
              <w:rPr>
                <w:rFonts w:hint="eastAsia"/>
                <w:strike/>
              </w:rPr>
              <w:t>：</w:t>
            </w:r>
            <w:r w:rsidR="00B05AAB" w:rsidRPr="003E69CD">
              <w:rPr>
                <w:rFonts w:hint="eastAsia"/>
                <w:strike/>
              </w:rPr>
              <w:t>卡匣电机</w:t>
            </w:r>
            <w:r w:rsidR="00A666C6" w:rsidRPr="003E69CD">
              <w:rPr>
                <w:rFonts w:hint="eastAsia"/>
                <w:strike/>
              </w:rPr>
              <w:t>已运动行</w:t>
            </w:r>
            <w:r w:rsidR="00A666C6" w:rsidRPr="003E69CD">
              <w:rPr>
                <w:rFonts w:hint="eastAsia"/>
                <w:strike/>
              </w:rPr>
              <w:lastRenderedPageBreak/>
              <w:t>程度高字节</w:t>
            </w:r>
          </w:p>
          <w:p w:rsidR="00A666C6" w:rsidRPr="003E69CD" w:rsidRDefault="009B667C" w:rsidP="005C3CF2">
            <w:pPr>
              <w:spacing w:line="360" w:lineRule="auto"/>
              <w:jc w:val="left"/>
              <w:rPr>
                <w:strike/>
              </w:rPr>
            </w:pPr>
            <w:r w:rsidRPr="003E69CD">
              <w:rPr>
                <w:rFonts w:hint="eastAsia"/>
                <w:strike/>
              </w:rPr>
              <w:t>Byte2</w:t>
            </w:r>
            <w:r w:rsidR="00A666C6" w:rsidRPr="003E69CD">
              <w:rPr>
                <w:rFonts w:hint="eastAsia"/>
                <w:strike/>
              </w:rPr>
              <w:t>：</w:t>
            </w:r>
            <w:r w:rsidR="00B05AAB" w:rsidRPr="003E69CD">
              <w:rPr>
                <w:rFonts w:hint="eastAsia"/>
                <w:strike/>
              </w:rPr>
              <w:t>卡匣电机</w:t>
            </w:r>
            <w:r w:rsidR="00A666C6" w:rsidRPr="003E69CD">
              <w:rPr>
                <w:rFonts w:hint="eastAsia"/>
                <w:strike/>
              </w:rPr>
              <w:t>已运动行程低字节</w:t>
            </w:r>
          </w:p>
          <w:p w:rsidR="00A666C6" w:rsidRPr="003E69CD" w:rsidRDefault="00A666C6" w:rsidP="005C3CF2">
            <w:pPr>
              <w:spacing w:line="360" w:lineRule="auto"/>
              <w:jc w:val="left"/>
              <w:rPr>
                <w:strike/>
              </w:rPr>
            </w:pPr>
            <w:r w:rsidRPr="003E69CD">
              <w:rPr>
                <w:rFonts w:hint="eastAsia"/>
                <w:strike/>
              </w:rPr>
              <w:t>(</w:t>
            </w:r>
            <w:r w:rsidRPr="003E69CD">
              <w:rPr>
                <w:rFonts w:hint="eastAsia"/>
                <w:strike/>
              </w:rPr>
              <w:t>高位</w:t>
            </w:r>
            <w:r w:rsidRPr="003E69CD">
              <w:rPr>
                <w:rFonts w:hint="eastAsia"/>
                <w:strike/>
              </w:rPr>
              <w:t>*255+</w:t>
            </w:r>
            <w:r w:rsidRPr="003E69CD">
              <w:rPr>
                <w:rFonts w:hint="eastAsia"/>
                <w:strike/>
              </w:rPr>
              <w:t>低位</w:t>
            </w:r>
            <w:r w:rsidRPr="003E69CD">
              <w:rPr>
                <w:rFonts w:hint="eastAsia"/>
                <w:strike/>
              </w:rPr>
              <w:t xml:space="preserve">) </w:t>
            </w:r>
          </w:p>
          <w:p w:rsidR="00A666C6" w:rsidRPr="003E69CD" w:rsidRDefault="00A666C6" w:rsidP="005C3CF2">
            <w:pPr>
              <w:spacing w:line="360" w:lineRule="auto"/>
              <w:jc w:val="left"/>
              <w:rPr>
                <w:strike/>
              </w:rPr>
            </w:pPr>
            <w:r w:rsidRPr="003E69CD">
              <w:rPr>
                <w:rFonts w:hint="eastAsia"/>
                <w:strike/>
              </w:rPr>
              <w:t>单位：</w:t>
            </w:r>
            <w:r w:rsidRPr="003E69CD">
              <w:rPr>
                <w:rFonts w:hint="eastAsia"/>
                <w:strike/>
              </w:rPr>
              <w:t>0.1</w:t>
            </w:r>
            <w:r w:rsidRPr="003E69CD">
              <w:rPr>
                <w:rFonts w:hint="eastAsia"/>
                <w:strike/>
              </w:rPr>
              <w:t>圈</w:t>
            </w:r>
          </w:p>
          <w:p w:rsidR="00A666C6" w:rsidRDefault="00A666C6" w:rsidP="005C3CF2">
            <w:pPr>
              <w:spacing w:line="360" w:lineRule="auto"/>
              <w:jc w:val="left"/>
            </w:pPr>
            <w:r w:rsidRPr="003E69CD">
              <w:rPr>
                <w:rFonts w:hint="eastAsia"/>
                <w:strike/>
              </w:rPr>
              <w:t>精度：</w:t>
            </w:r>
            <w:r w:rsidRPr="003E69CD">
              <w:rPr>
                <w:rFonts w:hint="eastAsia"/>
                <w:strike/>
              </w:rPr>
              <w:t>0.1</w:t>
            </w:r>
            <w:r w:rsidRPr="003E69CD">
              <w:rPr>
                <w:rFonts w:hint="eastAsia"/>
                <w:strike/>
              </w:rPr>
              <w:t>圈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  <w:jc w:val="left"/>
            </w:pP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</w:p>
        </w:tc>
      </w:tr>
      <w:tr w:rsidR="00A666C6" w:rsidTr="00D952B4">
        <w:tc>
          <w:tcPr>
            <w:tcW w:w="12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lastRenderedPageBreak/>
              <w:t>传感器读取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RPDO</w:t>
            </w:r>
            <w:r w:rsidR="00045284">
              <w:rPr>
                <w:rFonts w:hint="eastAsia"/>
              </w:rPr>
              <w:t>2</w:t>
            </w:r>
            <w:r w:rsidR="002530D4">
              <w:rPr>
                <w:rFonts w:hint="eastAsia"/>
              </w:rPr>
              <w:t>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Pr="00B301E2" w:rsidRDefault="00A666C6" w:rsidP="005C3CF2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7"/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TPDO</w:t>
            </w:r>
            <w:r w:rsidR="002530D4">
              <w:rPr>
                <w:rFonts w:hint="eastAsia"/>
              </w:rPr>
              <w:t>3</w:t>
            </w:r>
          </w:p>
        </w:tc>
        <w:tc>
          <w:tcPr>
            <w:tcW w:w="255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9B667C" w:rsidP="005C3CF2">
            <w:pPr>
              <w:spacing w:line="360" w:lineRule="auto"/>
            </w:pPr>
            <w:r>
              <w:rPr>
                <w:rFonts w:hint="eastAsia"/>
              </w:rPr>
              <w:t>Byte10</w:t>
            </w:r>
            <w:r w:rsidR="00A666C6">
              <w:rPr>
                <w:rFonts w:hint="eastAsia"/>
              </w:rPr>
              <w:t>：</w:t>
            </w:r>
            <w:r w:rsidR="00A301ED">
              <w:rPr>
                <w:rFonts w:hint="eastAsia"/>
              </w:rPr>
              <w:t>漏液探测传感器；</w:t>
            </w:r>
            <w:r w:rsidR="00A301ED">
              <w:rPr>
                <w:rFonts w:hint="eastAsia"/>
              </w:rPr>
              <w:t xml:space="preserve"> </w:t>
            </w:r>
          </w:p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因器件未定，预留</w:t>
            </w:r>
            <w:r>
              <w:rPr>
                <w:rFonts w:hint="eastAsia"/>
              </w:rPr>
              <w:t>16</w:t>
            </w:r>
            <w:r w:rsidR="00D22DA7">
              <w:rPr>
                <w:rFonts w:hint="eastAsia"/>
              </w:rPr>
              <w:t>位</w:t>
            </w:r>
            <w:r>
              <w:rPr>
                <w:rFonts w:hint="eastAsia"/>
              </w:rPr>
              <w:t>数字量通信；</w:t>
            </w:r>
            <w:r>
              <w:t xml:space="preserve"> </w:t>
            </w:r>
          </w:p>
          <w:p w:rsidR="006C72EF" w:rsidRDefault="006C72EF" w:rsidP="005C3CF2">
            <w:pPr>
              <w:spacing w:line="360" w:lineRule="auto"/>
            </w:pPr>
            <w:r>
              <w:rPr>
                <w:rFonts w:hint="eastAsia"/>
              </w:rPr>
              <w:t>0x00:</w:t>
            </w:r>
            <w:r>
              <w:rPr>
                <w:rFonts w:hint="eastAsia"/>
              </w:rPr>
              <w:t>正常</w:t>
            </w:r>
          </w:p>
          <w:p w:rsidR="006C72EF" w:rsidRPr="00125D02" w:rsidRDefault="006C72EF" w:rsidP="005C3CF2">
            <w:pPr>
              <w:spacing w:line="360" w:lineRule="auto"/>
            </w:pPr>
            <w:r>
              <w:rPr>
                <w:rFonts w:hint="eastAsia"/>
              </w:rPr>
              <w:t>0x01:</w:t>
            </w:r>
            <w:r>
              <w:rPr>
                <w:rFonts w:hint="eastAsia"/>
              </w:rPr>
              <w:t>异常</w:t>
            </w:r>
          </w:p>
        </w:tc>
        <w:tc>
          <w:tcPr>
            <w:tcW w:w="26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A1CBE" w:rsidRDefault="009B667C" w:rsidP="005A1CBE">
            <w:pPr>
              <w:spacing w:line="360" w:lineRule="auto"/>
            </w:pPr>
            <w:r>
              <w:rPr>
                <w:rFonts w:hint="eastAsia"/>
              </w:rPr>
              <w:t>Byte32</w:t>
            </w:r>
            <w:r w:rsidR="005A1CBE">
              <w:rPr>
                <w:rFonts w:hint="eastAsia"/>
              </w:rPr>
              <w:t>：离心机压力传感器</w:t>
            </w:r>
          </w:p>
          <w:p w:rsidR="005A1CBE" w:rsidRDefault="005A1CBE" w:rsidP="005A1CBE">
            <w:pPr>
              <w:spacing w:line="360" w:lineRule="auto"/>
            </w:pPr>
            <w:r>
              <w:rPr>
                <w:rFonts w:hint="eastAsia"/>
              </w:rPr>
              <w:t>Bit13</w:t>
            </w:r>
            <w:r>
              <w:rPr>
                <w:rFonts w:hint="eastAsia"/>
              </w:rPr>
              <w:t>：</w:t>
            </w:r>
          </w:p>
          <w:p w:rsidR="005A1CBE" w:rsidRDefault="005A1CBE" w:rsidP="005A1CB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：负数</w:t>
            </w:r>
          </w:p>
          <w:p w:rsidR="005A1CBE" w:rsidRDefault="005A1CBE" w:rsidP="005A1CBE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：正数</w:t>
            </w:r>
          </w:p>
          <w:p w:rsidR="005A1CBE" w:rsidRDefault="005A1CBE" w:rsidP="005A1CBE">
            <w:pPr>
              <w:spacing w:line="360" w:lineRule="auto"/>
            </w:pPr>
          </w:p>
          <w:p w:rsidR="005A1CBE" w:rsidRDefault="005A1CBE" w:rsidP="005A1CBE">
            <w:pPr>
              <w:spacing w:line="360" w:lineRule="auto"/>
            </w:pPr>
            <w:r>
              <w:rPr>
                <w:rFonts w:hint="eastAsia"/>
              </w:rPr>
              <w:t>Bit12~0</w:t>
            </w:r>
            <w:r>
              <w:rPr>
                <w:rFonts w:hint="eastAsia"/>
              </w:rPr>
              <w:t>：</w:t>
            </w:r>
          </w:p>
          <w:p w:rsidR="005A1CBE" w:rsidRDefault="005A1CBE" w:rsidP="005A1CBE">
            <w:pPr>
              <w:spacing w:line="360" w:lineRule="auto"/>
            </w:pPr>
            <w:r>
              <w:rPr>
                <w:rFonts w:hint="eastAsia"/>
              </w:rPr>
              <w:t>-1500mmHg~+1500mmHg</w:t>
            </w:r>
          </w:p>
          <w:p w:rsidR="00A666C6" w:rsidRDefault="005A1CBE" w:rsidP="005A1CBE">
            <w:pPr>
              <w:spacing w:line="360" w:lineRule="auto"/>
            </w:pPr>
            <w:r>
              <w:rPr>
                <w:rFonts w:hint="eastAsia"/>
              </w:rPr>
              <w:t>精度：</w:t>
            </w:r>
            <w:r>
              <w:rPr>
                <w:rFonts w:hint="eastAsia"/>
              </w:rPr>
              <w:t>1mmHg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9B667C" w:rsidP="005C3CF2">
            <w:pPr>
              <w:spacing w:line="360" w:lineRule="auto"/>
            </w:pPr>
            <w:r>
              <w:rPr>
                <w:rFonts w:hint="eastAsia"/>
              </w:rPr>
              <w:t>Byte4</w:t>
            </w:r>
            <w:r w:rsidR="00A666C6">
              <w:rPr>
                <w:rFonts w:hint="eastAsia"/>
              </w:rPr>
              <w:t>：</w:t>
            </w:r>
          </w:p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Bit7:</w:t>
            </w:r>
            <w:proofErr w:type="gramStart"/>
            <w:r w:rsidR="00BD5AFE">
              <w:rPr>
                <w:rFonts w:hint="eastAsia"/>
              </w:rPr>
              <w:t>仓门</w:t>
            </w:r>
            <w:proofErr w:type="gramEnd"/>
            <w:r w:rsidR="004266BB">
              <w:rPr>
                <w:rFonts w:hint="eastAsia"/>
              </w:rPr>
              <w:t>电磁铁</w:t>
            </w:r>
            <w:r w:rsidR="00BD5AFE">
              <w:rPr>
                <w:rFonts w:hint="eastAsia"/>
              </w:rPr>
              <w:t>光电开关</w:t>
            </w:r>
            <w:r w:rsidR="00BD5AFE">
              <w:rPr>
                <w:rFonts w:hint="eastAsia"/>
              </w:rPr>
              <w:t>1</w:t>
            </w:r>
            <w:r w:rsidDel="00104E18">
              <w:rPr>
                <w:rFonts w:hint="eastAsia"/>
              </w:rPr>
              <w:t xml:space="preserve"> </w:t>
            </w:r>
          </w:p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：有信号</w:t>
            </w:r>
            <w:r w:rsidR="00BC1CB7">
              <w:rPr>
                <w:rFonts w:hint="eastAsia"/>
              </w:rPr>
              <w:t>（锁）</w:t>
            </w:r>
          </w:p>
          <w:p w:rsidR="00A666C6" w:rsidRDefault="00A666C6" w:rsidP="005C3CF2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：无信号</w:t>
            </w:r>
          </w:p>
          <w:p w:rsidR="00BC1CB7" w:rsidRDefault="00BC1CB7" w:rsidP="005C3CF2">
            <w:pPr>
              <w:spacing w:line="360" w:lineRule="auto"/>
            </w:pPr>
            <w:r>
              <w:rPr>
                <w:rFonts w:hint="eastAsia"/>
              </w:rPr>
              <w:t>（不锁）</w:t>
            </w:r>
          </w:p>
          <w:p w:rsidR="00BD5AFE" w:rsidRDefault="00021A6D" w:rsidP="005C3CF2">
            <w:pPr>
              <w:spacing w:line="360" w:lineRule="auto"/>
            </w:pPr>
            <w:ins w:id="362" w:author="Lenovo User" w:date="2013-11-13T14:22:00Z">
              <w:r>
                <w:rPr>
                  <w:rFonts w:hint="eastAsia"/>
                </w:rPr>
                <w:t>(</w:t>
              </w:r>
            </w:ins>
            <w:proofErr w:type="gramStart"/>
            <w:ins w:id="363" w:author="Lenovo User" w:date="2013-11-13T14:23:00Z">
              <w:r>
                <w:rPr>
                  <w:rFonts w:hint="eastAsia"/>
                </w:rPr>
                <w:t>不</w:t>
              </w:r>
            </w:ins>
            <w:proofErr w:type="gramEnd"/>
            <w:ins w:id="364" w:author="Lenovo User" w:date="2013-11-13T14:22:00Z">
              <w:r>
                <w:rPr>
                  <w:rFonts w:hint="eastAsia"/>
                </w:rPr>
                <w:t>锁定</w:t>
              </w:r>
              <w:r>
                <w:rPr>
                  <w:rFonts w:hint="eastAsia"/>
                </w:rPr>
                <w:t>)</w:t>
              </w:r>
            </w:ins>
          </w:p>
          <w:p w:rsidR="00BD5AFE" w:rsidDel="00021A6D" w:rsidRDefault="00BD5AFE" w:rsidP="005C3CF2">
            <w:pPr>
              <w:spacing w:line="360" w:lineRule="auto"/>
              <w:rPr>
                <w:del w:id="365" w:author="Lenovo User" w:date="2013-11-13T14:23:00Z"/>
              </w:rPr>
            </w:pPr>
            <w:r>
              <w:rPr>
                <w:rFonts w:hint="eastAsia"/>
              </w:rPr>
              <w:t>Bit6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仓门</w:t>
            </w:r>
            <w:proofErr w:type="gramEnd"/>
            <w:r w:rsidR="004266BB">
              <w:rPr>
                <w:rFonts w:hint="eastAsia"/>
              </w:rPr>
              <w:t>电磁铁</w:t>
            </w:r>
            <w:r>
              <w:rPr>
                <w:rFonts w:hint="eastAsia"/>
              </w:rPr>
              <w:t>光电开关</w:t>
            </w:r>
            <w:r>
              <w:rPr>
                <w:rFonts w:hint="eastAsia"/>
              </w:rPr>
              <w:t>2</w:t>
            </w:r>
          </w:p>
          <w:p w:rsidR="00A666C6" w:rsidRDefault="00021A6D" w:rsidP="005C3CF2">
            <w:pPr>
              <w:spacing w:line="360" w:lineRule="auto"/>
            </w:pPr>
            <w:ins w:id="366" w:author="Lenovo User" w:date="2013-11-13T14:23:00Z"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锁定</w:t>
              </w:r>
              <w:r>
                <w:rPr>
                  <w:rFonts w:hint="eastAsia"/>
                </w:rPr>
                <w:t>)</w:t>
              </w:r>
            </w:ins>
          </w:p>
          <w:p w:rsidR="00BC1CB7" w:rsidRDefault="00BC1CB7" w:rsidP="00BC1CB7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：有信号（不锁）</w:t>
            </w:r>
          </w:p>
          <w:p w:rsidR="00BC1CB7" w:rsidRDefault="00BC1CB7" w:rsidP="00BC1CB7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：无信号</w:t>
            </w:r>
          </w:p>
          <w:p w:rsidR="00BC1CB7" w:rsidRDefault="00BC1CB7" w:rsidP="00BC1CB7">
            <w:pPr>
              <w:spacing w:line="360" w:lineRule="auto"/>
            </w:pPr>
            <w:r>
              <w:rPr>
                <w:rFonts w:hint="eastAsia"/>
              </w:rPr>
              <w:t>（锁）</w:t>
            </w:r>
          </w:p>
          <w:p w:rsidR="004266BB" w:rsidRDefault="004266BB" w:rsidP="005C3CF2">
            <w:pPr>
              <w:spacing w:line="360" w:lineRule="auto"/>
            </w:pPr>
          </w:p>
          <w:p w:rsidR="004266BB" w:rsidRDefault="004266BB" w:rsidP="005C3CF2">
            <w:pPr>
              <w:spacing w:line="360" w:lineRule="auto"/>
            </w:pPr>
          </w:p>
          <w:p w:rsidR="004266BB" w:rsidRDefault="004266BB" w:rsidP="005C3CF2">
            <w:pPr>
              <w:spacing w:line="360" w:lineRule="auto"/>
            </w:pPr>
          </w:p>
          <w:p w:rsidR="00BD5AFE" w:rsidRDefault="00A666C6" w:rsidP="00204279">
            <w:pPr>
              <w:spacing w:line="360" w:lineRule="auto"/>
            </w:pPr>
            <w:r>
              <w:rPr>
                <w:rFonts w:hint="eastAsia"/>
              </w:rPr>
              <w:t>Bit</w:t>
            </w:r>
            <w:r w:rsidR="00BD5AFE"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proofErr w:type="gramStart"/>
            <w:r w:rsidR="00BD5AFE">
              <w:rPr>
                <w:rFonts w:hint="eastAsia"/>
              </w:rPr>
              <w:t>仓门</w:t>
            </w:r>
            <w:proofErr w:type="gramEnd"/>
            <w:r w:rsidR="00BD5AFE">
              <w:rPr>
                <w:rFonts w:hint="eastAsia"/>
              </w:rPr>
              <w:t>霍尔传感器</w:t>
            </w:r>
          </w:p>
          <w:p w:rsidR="00BD5AFE" w:rsidRPr="00014DD5" w:rsidRDefault="002B4C11" w:rsidP="00204279">
            <w:pPr>
              <w:spacing w:line="360" w:lineRule="auto"/>
              <w:rPr>
                <w:b/>
              </w:rPr>
            </w:pPr>
            <w:r w:rsidRPr="00014DD5">
              <w:rPr>
                <w:rFonts w:hint="eastAsia"/>
                <w:b/>
              </w:rPr>
              <w:t>1</w:t>
            </w:r>
            <w:r w:rsidRPr="00014DD5">
              <w:rPr>
                <w:rFonts w:hint="eastAsia"/>
                <w:b/>
              </w:rPr>
              <w:t>：有信号</w:t>
            </w:r>
          </w:p>
          <w:p w:rsidR="002B4C11" w:rsidRPr="00014DD5" w:rsidRDefault="002B4C11" w:rsidP="00FE0344">
            <w:pPr>
              <w:spacing w:line="360" w:lineRule="auto"/>
              <w:rPr>
                <w:b/>
              </w:rPr>
            </w:pPr>
            <w:r w:rsidRPr="00014DD5">
              <w:rPr>
                <w:rFonts w:hint="eastAsia"/>
                <w:b/>
              </w:rPr>
              <w:t>0</w:t>
            </w:r>
            <w:r w:rsidRPr="00014DD5">
              <w:rPr>
                <w:rFonts w:hint="eastAsia"/>
                <w:b/>
              </w:rPr>
              <w:t>：没信号</w:t>
            </w:r>
          </w:p>
          <w:p w:rsidR="00F479C7" w:rsidRPr="003E69CD" w:rsidRDefault="00BD5AFE" w:rsidP="00161ADD">
            <w:pPr>
              <w:spacing w:line="360" w:lineRule="auto"/>
              <w:rPr>
                <w:b/>
                <w:color w:val="FF0000"/>
              </w:rPr>
            </w:pPr>
            <w:r w:rsidRPr="003E69CD">
              <w:rPr>
                <w:rFonts w:hint="eastAsia"/>
                <w:b/>
                <w:color w:val="FF0000"/>
              </w:rPr>
              <w:t>Bit4</w:t>
            </w:r>
            <w:r w:rsidR="00F479C7" w:rsidRPr="003E69CD">
              <w:rPr>
                <w:rFonts w:hint="eastAsia"/>
                <w:b/>
                <w:color w:val="FF0000"/>
              </w:rPr>
              <w:t>：</w:t>
            </w:r>
            <w:r w:rsidR="00F479C7" w:rsidRPr="003E69CD">
              <w:rPr>
                <w:rFonts w:hint="eastAsia"/>
                <w:b/>
                <w:color w:val="FF0000"/>
              </w:rPr>
              <w:t>3</w:t>
            </w:r>
            <w:r w:rsidRPr="003E69CD">
              <w:rPr>
                <w:rFonts w:hint="eastAsia"/>
                <w:b/>
                <w:color w:val="FF0000"/>
              </w:rPr>
              <w:t>：</w:t>
            </w:r>
          </w:p>
          <w:p w:rsidR="00063997" w:rsidRPr="003E69CD" w:rsidRDefault="00BD5AFE" w:rsidP="00161ADD">
            <w:pPr>
              <w:spacing w:line="360" w:lineRule="auto"/>
              <w:rPr>
                <w:b/>
                <w:color w:val="FF0000"/>
              </w:rPr>
            </w:pPr>
            <w:r w:rsidRPr="003E69CD">
              <w:rPr>
                <w:rFonts w:hint="eastAsia"/>
                <w:b/>
                <w:color w:val="FF0000"/>
              </w:rPr>
              <w:t>卡匣位置传感器</w:t>
            </w:r>
            <w:r w:rsidR="00A666C6" w:rsidRPr="003E69CD" w:rsidDel="00104E18">
              <w:rPr>
                <w:rFonts w:hint="eastAsia"/>
                <w:b/>
                <w:color w:val="FF0000"/>
              </w:rPr>
              <w:t xml:space="preserve"> </w:t>
            </w:r>
          </w:p>
          <w:p w:rsidR="00063997" w:rsidRPr="003E69CD" w:rsidRDefault="00063997" w:rsidP="00161ADD">
            <w:pPr>
              <w:spacing w:line="360" w:lineRule="auto"/>
              <w:rPr>
                <w:b/>
                <w:color w:val="FF0000"/>
              </w:rPr>
            </w:pPr>
            <w:r w:rsidRPr="003E69CD">
              <w:rPr>
                <w:rFonts w:hint="eastAsia"/>
                <w:b/>
                <w:color w:val="FF0000"/>
              </w:rPr>
              <w:t>01</w:t>
            </w:r>
            <w:r w:rsidR="0054628B" w:rsidRPr="003E69CD">
              <w:rPr>
                <w:rFonts w:hint="eastAsia"/>
                <w:b/>
                <w:color w:val="FF0000"/>
              </w:rPr>
              <w:t>：上</w:t>
            </w:r>
          </w:p>
          <w:p w:rsidR="00063997" w:rsidRPr="003E69CD" w:rsidRDefault="00063997" w:rsidP="00161ADD">
            <w:pPr>
              <w:spacing w:line="360" w:lineRule="auto"/>
              <w:rPr>
                <w:b/>
                <w:color w:val="FF0000"/>
              </w:rPr>
            </w:pPr>
            <w:r w:rsidRPr="003E69CD">
              <w:rPr>
                <w:rFonts w:hint="eastAsia"/>
                <w:b/>
                <w:color w:val="FF0000"/>
              </w:rPr>
              <w:t>10</w:t>
            </w:r>
            <w:r w:rsidR="0054628B" w:rsidRPr="003E69CD">
              <w:rPr>
                <w:rFonts w:hint="eastAsia"/>
                <w:b/>
                <w:color w:val="FF0000"/>
              </w:rPr>
              <w:t>：下</w:t>
            </w:r>
          </w:p>
          <w:p w:rsidR="00C50445" w:rsidRPr="003E69CD" w:rsidRDefault="00C50445" w:rsidP="00161ADD">
            <w:pPr>
              <w:spacing w:line="360" w:lineRule="auto"/>
              <w:rPr>
                <w:b/>
                <w:color w:val="FF0000"/>
              </w:rPr>
            </w:pPr>
            <w:r w:rsidRPr="003E69CD">
              <w:rPr>
                <w:rFonts w:hint="eastAsia"/>
                <w:b/>
                <w:color w:val="FF0000"/>
              </w:rPr>
              <w:t>00/11:</w:t>
            </w:r>
          </w:p>
          <w:p w:rsidR="00063997" w:rsidRPr="003E69CD" w:rsidRDefault="00D64698" w:rsidP="00161ADD">
            <w:pPr>
              <w:spacing w:line="360" w:lineRule="auto"/>
              <w:rPr>
                <w:b/>
                <w:color w:val="FF0000"/>
              </w:rPr>
            </w:pPr>
            <w:r w:rsidRPr="003E69CD">
              <w:rPr>
                <w:b/>
                <w:color w:val="FF0000"/>
              </w:rPr>
              <w:t>U</w:t>
            </w:r>
            <w:r w:rsidR="00C50445" w:rsidRPr="003E69CD">
              <w:rPr>
                <w:rFonts w:hint="eastAsia"/>
                <w:b/>
                <w:color w:val="FF0000"/>
              </w:rPr>
              <w:t>nknow</w:t>
            </w:r>
          </w:p>
          <w:p w:rsidR="00D64698" w:rsidRPr="003E69CD" w:rsidRDefault="00D64698" w:rsidP="00161ADD">
            <w:pPr>
              <w:spacing w:line="360" w:lineRule="auto"/>
              <w:rPr>
                <w:b/>
                <w:color w:val="FF0000"/>
              </w:rPr>
            </w:pPr>
            <w:r w:rsidRPr="003E69CD">
              <w:rPr>
                <w:b/>
                <w:color w:val="FF0000"/>
              </w:rPr>
              <w:t>B</w:t>
            </w:r>
            <w:r w:rsidRPr="003E69CD">
              <w:rPr>
                <w:rFonts w:hint="eastAsia"/>
                <w:b/>
                <w:color w:val="FF0000"/>
              </w:rPr>
              <w:t>it3 :</w:t>
            </w:r>
            <w:r w:rsidRPr="003E69CD">
              <w:rPr>
                <w:rFonts w:hint="eastAsia"/>
                <w:b/>
                <w:color w:val="FF0000"/>
              </w:rPr>
              <w:t>上</w:t>
            </w:r>
            <w:r w:rsidR="0096751D" w:rsidRPr="003E69CD">
              <w:rPr>
                <w:rFonts w:hint="eastAsia"/>
                <w:b/>
                <w:color w:val="FF0000"/>
              </w:rPr>
              <w:t>位置传感器</w:t>
            </w:r>
          </w:p>
          <w:p w:rsidR="00D64698" w:rsidRPr="003E69CD" w:rsidRDefault="00D64698" w:rsidP="00161ADD">
            <w:pPr>
              <w:spacing w:line="360" w:lineRule="auto"/>
              <w:rPr>
                <w:b/>
                <w:color w:val="FF0000"/>
              </w:rPr>
            </w:pPr>
            <w:r w:rsidRPr="003E69CD">
              <w:rPr>
                <w:b/>
                <w:color w:val="FF0000"/>
              </w:rPr>
              <w:t>B</w:t>
            </w:r>
            <w:r w:rsidRPr="003E69CD">
              <w:rPr>
                <w:rFonts w:hint="eastAsia"/>
                <w:b/>
                <w:color w:val="FF0000"/>
              </w:rPr>
              <w:t>it4</w:t>
            </w:r>
            <w:r w:rsidR="002B173D" w:rsidRPr="003E69CD">
              <w:rPr>
                <w:rFonts w:hint="eastAsia"/>
                <w:b/>
                <w:color w:val="FF0000"/>
              </w:rPr>
              <w:t>：</w:t>
            </w:r>
            <w:r w:rsidRPr="003E69CD">
              <w:rPr>
                <w:rFonts w:hint="eastAsia"/>
                <w:b/>
                <w:color w:val="FF0000"/>
              </w:rPr>
              <w:t>下</w:t>
            </w:r>
            <w:r w:rsidR="0096751D" w:rsidRPr="003E69CD">
              <w:rPr>
                <w:rFonts w:hint="eastAsia"/>
                <w:b/>
                <w:color w:val="FF0000"/>
              </w:rPr>
              <w:t>位置传感器</w:t>
            </w:r>
          </w:p>
          <w:p w:rsidR="00C50445" w:rsidRPr="00C50445" w:rsidRDefault="00C50445" w:rsidP="00161ADD">
            <w:pPr>
              <w:spacing w:line="360" w:lineRule="auto"/>
            </w:pPr>
          </w:p>
          <w:p w:rsidR="00F479C7" w:rsidRDefault="00F479C7" w:rsidP="00161ADD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468DD" w:rsidRPr="00EE702E" w:rsidRDefault="004468DD" w:rsidP="004468DD">
            <w:pPr>
              <w:spacing w:line="360" w:lineRule="auto"/>
              <w:rPr>
                <w:b/>
              </w:rPr>
            </w:pPr>
            <w:r w:rsidRPr="00EE702E">
              <w:rPr>
                <w:rFonts w:hint="eastAsia"/>
                <w:b/>
              </w:rPr>
              <w:t>Byte</w:t>
            </w:r>
            <w:r>
              <w:rPr>
                <w:rFonts w:hint="eastAsia"/>
                <w:b/>
              </w:rPr>
              <w:t>5</w:t>
            </w:r>
            <w:r w:rsidRPr="00EE702E">
              <w:rPr>
                <w:rFonts w:hint="eastAsia"/>
                <w:b/>
              </w:rPr>
              <w:t>：</w:t>
            </w:r>
          </w:p>
          <w:p w:rsidR="00A666C6" w:rsidRDefault="004468DD" w:rsidP="004468DD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离心机</w:t>
            </w:r>
            <w:r w:rsidRPr="00EE702E">
              <w:rPr>
                <w:rFonts w:hint="eastAsia"/>
                <w:b/>
              </w:rPr>
              <w:t>反馈</w:t>
            </w:r>
            <w:r w:rsidR="00D76665">
              <w:rPr>
                <w:rFonts w:hint="eastAsia"/>
                <w:b/>
              </w:rPr>
              <w:t>（硬件）</w:t>
            </w:r>
          </w:p>
          <w:p w:rsidR="004468DD" w:rsidRDefault="0039251E" w:rsidP="004468DD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 w:rsidR="004468DD">
              <w:rPr>
                <w:rFonts w:hint="eastAsia"/>
                <w:b/>
              </w:rPr>
              <w:t>：正常</w:t>
            </w:r>
          </w:p>
          <w:p w:rsidR="004468DD" w:rsidRDefault="0039251E" w:rsidP="004468DD">
            <w:pPr>
              <w:spacing w:line="360" w:lineRule="auto"/>
              <w:jc w:val="left"/>
            </w:pPr>
            <w:r>
              <w:rPr>
                <w:rFonts w:hint="eastAsia"/>
                <w:b/>
              </w:rPr>
              <w:t>1</w:t>
            </w:r>
            <w:r w:rsidR="004468DD">
              <w:rPr>
                <w:rFonts w:hint="eastAsia"/>
                <w:b/>
              </w:rPr>
              <w:t>：异常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A666C6" w:rsidRDefault="00A666C6" w:rsidP="005C3CF2">
            <w:pPr>
              <w:spacing w:line="360" w:lineRule="auto"/>
            </w:pPr>
          </w:p>
        </w:tc>
      </w:tr>
      <w:tr w:rsidR="00FE0344" w:rsidTr="00D952B4">
        <w:tc>
          <w:tcPr>
            <w:tcW w:w="12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C3CF2">
            <w:pPr>
              <w:spacing w:line="360" w:lineRule="auto"/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C3CF2">
            <w:pPr>
              <w:spacing w:line="360" w:lineRule="auto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Pr="00B301E2" w:rsidRDefault="00FE0344" w:rsidP="005C3CF2">
            <w:pPr>
              <w:spacing w:line="36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C3CF2">
            <w:pPr>
              <w:spacing w:line="360" w:lineRule="auto"/>
            </w:pPr>
          </w:p>
        </w:tc>
        <w:tc>
          <w:tcPr>
            <w:tcW w:w="255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C3CF2">
            <w:pPr>
              <w:spacing w:line="360" w:lineRule="auto"/>
            </w:pPr>
          </w:p>
        </w:tc>
        <w:tc>
          <w:tcPr>
            <w:tcW w:w="26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A1CBE">
            <w:pPr>
              <w:spacing w:line="360" w:lineRule="auto"/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C3CF2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C3CF2">
            <w:pPr>
              <w:spacing w:line="360" w:lineRule="auto"/>
              <w:jc w:val="left"/>
            </w:pP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C3CF2">
            <w:pPr>
              <w:spacing w:line="360" w:lineRule="auto"/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FE0344" w:rsidRDefault="00FE0344" w:rsidP="005C3CF2">
            <w:pPr>
              <w:spacing w:line="360" w:lineRule="auto"/>
            </w:pPr>
          </w:p>
        </w:tc>
      </w:tr>
      <w:tr w:rsidR="00FE0344" w:rsidTr="00556105">
        <w:tc>
          <w:tcPr>
            <w:tcW w:w="12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bookmarkStart w:id="367" w:name="_4、SDO"/>
            <w:bookmarkStart w:id="368" w:name="_Toc360127731"/>
            <w:bookmarkEnd w:id="367"/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Pr="00B301E2" w:rsidRDefault="00FE0344" w:rsidP="00556105">
            <w:pPr>
              <w:spacing w:line="36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</w:p>
        </w:tc>
        <w:tc>
          <w:tcPr>
            <w:tcW w:w="1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yte0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yte1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yte2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yte3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yte5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yte6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FE0344" w:rsidRDefault="00FE0344" w:rsidP="0055610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yte7</w:t>
            </w:r>
          </w:p>
        </w:tc>
      </w:tr>
      <w:tr w:rsidR="00C55886" w:rsidTr="00556105">
        <w:tc>
          <w:tcPr>
            <w:tcW w:w="12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55886" w:rsidRDefault="00C55886" w:rsidP="00556105">
            <w:pPr>
              <w:spacing w:line="360" w:lineRule="auto"/>
            </w:pPr>
            <w:r>
              <w:rPr>
                <w:rFonts w:hint="eastAsia"/>
              </w:rPr>
              <w:t>错误码反馈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55886" w:rsidRDefault="00C55886" w:rsidP="00556105">
            <w:pPr>
              <w:spacing w:line="360" w:lineRule="auto"/>
            </w:pPr>
            <w:r>
              <w:rPr>
                <w:rFonts w:hint="eastAsia"/>
              </w:rPr>
              <w:t>RPDO26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55886" w:rsidRPr="00B301E2" w:rsidRDefault="00C55886" w:rsidP="00556105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B301E2">
              <w:rPr>
                <w:sz w:val="30"/>
                <w:szCs w:val="30"/>
              </w:rPr>
              <w:sym w:font="Wingdings" w:char="F0E7"/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55886" w:rsidRDefault="00C55886" w:rsidP="00556105">
            <w:pPr>
              <w:spacing w:line="360" w:lineRule="auto"/>
            </w:pPr>
            <w:r>
              <w:rPr>
                <w:rFonts w:hint="eastAsia"/>
              </w:rPr>
              <w:t>TPDO6</w:t>
            </w:r>
          </w:p>
        </w:tc>
        <w:tc>
          <w:tcPr>
            <w:tcW w:w="1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55886" w:rsidRDefault="00C55886" w:rsidP="00556105">
            <w:pPr>
              <w:spacing w:line="360" w:lineRule="auto"/>
            </w:pPr>
            <w:r>
              <w:rPr>
                <w:rFonts w:hint="eastAsia"/>
              </w:rPr>
              <w:t>bit0:3</w:t>
            </w:r>
          </w:p>
          <w:p w:rsidR="00C55886" w:rsidRDefault="00C55886" w:rsidP="00556105">
            <w:pPr>
              <w:spacing w:line="360" w:lineRule="auto"/>
            </w:pPr>
            <w:r>
              <w:rPr>
                <w:rFonts w:hint="eastAsia"/>
              </w:rPr>
              <w:t>离心机</w:t>
            </w:r>
            <w:r w:rsidRPr="001804D3">
              <w:rPr>
                <w:rFonts w:hint="eastAsia"/>
              </w:rPr>
              <w:t>错误码</w:t>
            </w:r>
          </w:p>
          <w:p w:rsidR="00C55886" w:rsidRDefault="00C55886" w:rsidP="00556105">
            <w:pPr>
              <w:spacing w:line="360" w:lineRule="auto"/>
            </w:pPr>
            <w:r>
              <w:rPr>
                <w:rFonts w:hint="eastAsia"/>
              </w:rPr>
              <w:t>0000</w:t>
            </w:r>
            <w:r>
              <w:rPr>
                <w:rFonts w:hint="eastAsia"/>
              </w:rPr>
              <w:t>：正常</w:t>
            </w:r>
          </w:p>
          <w:p w:rsidR="00C55886" w:rsidRDefault="00C55886" w:rsidP="00556105">
            <w:pPr>
              <w:spacing w:line="360" w:lineRule="auto"/>
            </w:pPr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：速度未达到</w:t>
            </w:r>
          </w:p>
          <w:p w:rsidR="00C55886" w:rsidRDefault="00C55886" w:rsidP="00556105">
            <w:pPr>
              <w:spacing w:line="360" w:lineRule="auto"/>
            </w:pPr>
            <w:r>
              <w:rPr>
                <w:rFonts w:hint="eastAsia"/>
              </w:rPr>
              <w:t>0010</w:t>
            </w:r>
            <w:r>
              <w:rPr>
                <w:rFonts w:hint="eastAsia"/>
              </w:rPr>
              <w:t>：超速</w:t>
            </w:r>
          </w:p>
          <w:p w:rsidR="00C55886" w:rsidRDefault="00C55886" w:rsidP="00556105">
            <w:pPr>
              <w:spacing w:line="360" w:lineRule="auto"/>
            </w:pPr>
            <w:r>
              <w:rPr>
                <w:rFonts w:hint="eastAsia"/>
              </w:rPr>
              <w:lastRenderedPageBreak/>
              <w:t>0011</w:t>
            </w:r>
            <w:r>
              <w:rPr>
                <w:rFonts w:hint="eastAsia"/>
              </w:rPr>
              <w:t>：方向错误</w:t>
            </w:r>
          </w:p>
          <w:p w:rsidR="00C55886" w:rsidRDefault="00C55886" w:rsidP="00556105">
            <w:pPr>
              <w:spacing w:line="360" w:lineRule="auto"/>
            </w:pPr>
            <w:r>
              <w:rPr>
                <w:rFonts w:hint="eastAsia"/>
              </w:rPr>
              <w:t>0100</w:t>
            </w:r>
            <w:r>
              <w:rPr>
                <w:rFonts w:hint="eastAsia"/>
              </w:rPr>
              <w:t>：超时</w:t>
            </w:r>
          </w:p>
          <w:p w:rsidR="00224280" w:rsidRPr="00224280" w:rsidRDefault="00224280" w:rsidP="00224280">
            <w:pPr>
              <w:spacing w:line="360" w:lineRule="auto"/>
              <w:rPr>
                <w:b/>
                <w:color w:val="FF0000"/>
              </w:rPr>
            </w:pPr>
            <w:r w:rsidRPr="00224280">
              <w:rPr>
                <w:rFonts w:hint="eastAsia"/>
                <w:b/>
                <w:color w:val="FF0000"/>
              </w:rPr>
              <w:t>0101</w:t>
            </w:r>
            <w:r w:rsidRPr="00224280">
              <w:rPr>
                <w:rFonts w:hint="eastAsia"/>
                <w:b/>
                <w:color w:val="FF0000"/>
              </w:rPr>
              <w:t>：抖动</w:t>
            </w:r>
          </w:p>
          <w:p w:rsidR="00224280" w:rsidRDefault="00224280" w:rsidP="00224280">
            <w:pPr>
              <w:spacing w:line="360" w:lineRule="auto"/>
            </w:pPr>
            <w:r w:rsidRPr="00224280">
              <w:rPr>
                <w:rFonts w:hint="eastAsia"/>
                <w:b/>
                <w:color w:val="FF0000"/>
              </w:rPr>
              <w:t>0111</w:t>
            </w:r>
            <w:r w:rsidRPr="00224280">
              <w:rPr>
                <w:rFonts w:hint="eastAsia"/>
                <w:b/>
                <w:color w:val="FF0000"/>
              </w:rPr>
              <w:t>：编码器故障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55886" w:rsidRDefault="00C55886" w:rsidP="00DC49CF">
            <w:pPr>
              <w:spacing w:line="360" w:lineRule="auto"/>
            </w:pPr>
            <w:r>
              <w:rPr>
                <w:rFonts w:hint="eastAsia"/>
              </w:rPr>
              <w:lastRenderedPageBreak/>
              <w:t>err_voltage</w:t>
            </w:r>
          </w:p>
          <w:p w:rsidR="00C55886" w:rsidRDefault="00C55886" w:rsidP="00DC49CF">
            <w:pPr>
              <w:spacing w:line="360" w:lineRule="auto"/>
            </w:pPr>
            <w:r>
              <w:rPr>
                <w:rFonts w:hint="eastAsia"/>
              </w:rPr>
              <w:t>电压错误码</w:t>
            </w:r>
          </w:p>
          <w:p w:rsidR="00C55886" w:rsidRDefault="00C55886" w:rsidP="00DC49CF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it0:70V</w:t>
            </w:r>
          </w:p>
          <w:p w:rsidR="00C55886" w:rsidRDefault="00C55886" w:rsidP="00DC49CF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it1:24V</w:t>
            </w:r>
          </w:p>
          <w:p w:rsidR="00C55886" w:rsidRDefault="00C55886" w:rsidP="00DC49CF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it2:S16</w:t>
            </w:r>
          </w:p>
          <w:p w:rsidR="00C55886" w:rsidRDefault="00C55886" w:rsidP="00DC49CF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it3:S19</w:t>
            </w:r>
          </w:p>
          <w:p w:rsidR="00C55886" w:rsidRDefault="00C55886" w:rsidP="00DC49CF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it4:+12V</w:t>
            </w:r>
          </w:p>
          <w:p w:rsidR="00C55886" w:rsidRDefault="00C55886" w:rsidP="00DC49CF">
            <w:pPr>
              <w:spacing w:line="360" w:lineRule="auto"/>
            </w:pPr>
            <w:r>
              <w:lastRenderedPageBreak/>
              <w:t>B</w:t>
            </w:r>
            <w:r>
              <w:rPr>
                <w:rFonts w:hint="eastAsia"/>
              </w:rPr>
              <w:t>it5: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12V</w:t>
            </w:r>
          </w:p>
          <w:p w:rsidR="00C55886" w:rsidRDefault="00C55886" w:rsidP="00DC49CF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it6:5V</w:t>
            </w:r>
          </w:p>
          <w:p w:rsidR="00C55886" w:rsidRDefault="00C55886" w:rsidP="00DC49CF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it7:</w:t>
            </w:r>
            <w:r>
              <w:rPr>
                <w:rFonts w:hint="eastAsia"/>
              </w:rPr>
              <w:t>保留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55886" w:rsidRDefault="00A009A3" w:rsidP="00577B0F">
            <w:pPr>
              <w:spacing w:line="360" w:lineRule="auto"/>
            </w:pPr>
            <w:r>
              <w:rPr>
                <w:rFonts w:hint="eastAsia"/>
              </w:rPr>
              <w:lastRenderedPageBreak/>
              <w:t>e</w:t>
            </w:r>
            <w:r>
              <w:t>rr_</w:t>
            </w:r>
            <w:r>
              <w:rPr>
                <w:rFonts w:hint="eastAsia"/>
              </w:rPr>
              <w:t>sensor</w:t>
            </w:r>
          </w:p>
          <w:p w:rsidR="00A61638" w:rsidRDefault="00A009A3" w:rsidP="00577B0F">
            <w:pPr>
              <w:spacing w:line="360" w:lineRule="auto"/>
            </w:pPr>
            <w:r>
              <w:rPr>
                <w:rFonts w:hint="eastAsia"/>
              </w:rPr>
              <w:t>Bit0:</w:t>
            </w:r>
            <w:r w:rsidR="00EE4E90">
              <w:rPr>
                <w:rFonts w:hint="eastAsia"/>
              </w:rPr>
              <w:t>离心</w:t>
            </w:r>
            <w:r>
              <w:rPr>
                <w:rFonts w:hint="eastAsia"/>
              </w:rPr>
              <w:t>压力传感器是否正常，</w:t>
            </w:r>
          </w:p>
          <w:p w:rsidR="00A009A3" w:rsidRDefault="00A009A3" w:rsidP="00577B0F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</w:t>
            </w:r>
          </w:p>
          <w:p w:rsidR="00A009A3" w:rsidRDefault="00A009A3" w:rsidP="00577B0F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：异常</w:t>
            </w:r>
          </w:p>
          <w:p w:rsidR="00370DAD" w:rsidRDefault="00A009A3" w:rsidP="00A009A3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it1:</w:t>
            </w:r>
            <w:r>
              <w:rPr>
                <w:rFonts w:hint="eastAsia"/>
              </w:rPr>
              <w:t>漏液传</w:t>
            </w:r>
            <w:r>
              <w:rPr>
                <w:rFonts w:hint="eastAsia"/>
              </w:rPr>
              <w:lastRenderedPageBreak/>
              <w:t>感器是否正常，</w:t>
            </w:r>
          </w:p>
          <w:p w:rsidR="00370DAD" w:rsidRDefault="00A009A3" w:rsidP="00A009A3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：正常，</w:t>
            </w:r>
          </w:p>
          <w:p w:rsidR="00A009A3" w:rsidRDefault="00A009A3" w:rsidP="00A009A3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：异常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55886" w:rsidRPr="008A05EF" w:rsidRDefault="00B64878" w:rsidP="00452E1C">
            <w:pPr>
              <w:spacing w:line="360" w:lineRule="auto"/>
              <w:rPr>
                <w:color w:val="FF0000"/>
              </w:rPr>
            </w:pPr>
            <w:r w:rsidRPr="008A05EF">
              <w:rPr>
                <w:color w:val="FF0000"/>
              </w:rPr>
              <w:lastRenderedPageBreak/>
              <w:t>F</w:t>
            </w:r>
            <w:r w:rsidRPr="008A05EF">
              <w:rPr>
                <w:rFonts w:hint="eastAsia"/>
                <w:color w:val="FF0000"/>
              </w:rPr>
              <w:t>an_statue</w:t>
            </w:r>
          </w:p>
          <w:p w:rsidR="00E62D59" w:rsidRPr="008A05EF" w:rsidRDefault="00E62D59" w:rsidP="00452E1C">
            <w:pPr>
              <w:spacing w:line="360" w:lineRule="auto"/>
              <w:rPr>
                <w:color w:val="FF0000"/>
              </w:rPr>
            </w:pPr>
            <w:r w:rsidRPr="008A05EF">
              <w:rPr>
                <w:color w:val="FF0000"/>
              </w:rPr>
              <w:t>B</w:t>
            </w:r>
            <w:r w:rsidRPr="008A05EF">
              <w:rPr>
                <w:rFonts w:hint="eastAsia"/>
                <w:color w:val="FF0000"/>
              </w:rPr>
              <w:t>it0:</w:t>
            </w:r>
            <w:r w:rsidR="003E545F" w:rsidRPr="008A05EF">
              <w:rPr>
                <w:rFonts w:hint="eastAsia"/>
                <w:color w:val="FF0000"/>
              </w:rPr>
              <w:t xml:space="preserve"> fan1</w:t>
            </w:r>
          </w:p>
          <w:p w:rsidR="003E545F" w:rsidRPr="008A05EF" w:rsidRDefault="003E545F" w:rsidP="00452E1C">
            <w:pPr>
              <w:spacing w:line="360" w:lineRule="auto"/>
              <w:rPr>
                <w:color w:val="FF0000"/>
              </w:rPr>
            </w:pPr>
            <w:r w:rsidRPr="008A05EF">
              <w:rPr>
                <w:rFonts w:hint="eastAsia"/>
                <w:color w:val="FF0000"/>
              </w:rPr>
              <w:t xml:space="preserve">0: </w:t>
            </w:r>
            <w:r w:rsidRPr="008A05EF">
              <w:rPr>
                <w:rFonts w:hint="eastAsia"/>
                <w:color w:val="FF0000"/>
              </w:rPr>
              <w:t>正常</w:t>
            </w:r>
          </w:p>
          <w:p w:rsidR="00E62D59" w:rsidRPr="008A05EF" w:rsidRDefault="003E545F" w:rsidP="00452E1C">
            <w:pPr>
              <w:spacing w:line="360" w:lineRule="auto"/>
              <w:rPr>
                <w:color w:val="FF0000"/>
              </w:rPr>
            </w:pPr>
            <w:r w:rsidRPr="008A05EF">
              <w:rPr>
                <w:rFonts w:hint="eastAsia"/>
                <w:color w:val="FF0000"/>
              </w:rPr>
              <w:t>1</w:t>
            </w:r>
            <w:r w:rsidRPr="008A05EF">
              <w:rPr>
                <w:rFonts w:hint="eastAsia"/>
                <w:color w:val="FF0000"/>
              </w:rPr>
              <w:t>：异常</w:t>
            </w:r>
          </w:p>
          <w:p w:rsidR="00E62D59" w:rsidRPr="008A05EF" w:rsidRDefault="00E62D59" w:rsidP="00452E1C">
            <w:pPr>
              <w:spacing w:line="360" w:lineRule="auto"/>
              <w:rPr>
                <w:color w:val="FF0000"/>
              </w:rPr>
            </w:pPr>
            <w:r w:rsidRPr="008A05EF">
              <w:rPr>
                <w:color w:val="FF0000"/>
              </w:rPr>
              <w:t>B</w:t>
            </w:r>
            <w:r w:rsidRPr="008A05EF">
              <w:rPr>
                <w:rFonts w:hint="eastAsia"/>
                <w:color w:val="FF0000"/>
              </w:rPr>
              <w:t>it1:</w:t>
            </w:r>
            <w:r w:rsidR="003E545F" w:rsidRPr="008A05EF">
              <w:rPr>
                <w:rFonts w:hint="eastAsia"/>
                <w:color w:val="FF0000"/>
              </w:rPr>
              <w:t xml:space="preserve"> fan2</w:t>
            </w:r>
          </w:p>
          <w:p w:rsidR="003E545F" w:rsidRPr="008A05EF" w:rsidRDefault="003E545F" w:rsidP="003E545F">
            <w:pPr>
              <w:spacing w:line="360" w:lineRule="auto"/>
              <w:rPr>
                <w:color w:val="FF0000"/>
              </w:rPr>
            </w:pPr>
            <w:r w:rsidRPr="008A05EF">
              <w:rPr>
                <w:rFonts w:hint="eastAsia"/>
                <w:color w:val="FF0000"/>
              </w:rPr>
              <w:t>0</w:t>
            </w:r>
            <w:r w:rsidRPr="008A05EF">
              <w:rPr>
                <w:rFonts w:hint="eastAsia"/>
                <w:color w:val="FF0000"/>
              </w:rPr>
              <w:t>：正常</w:t>
            </w:r>
          </w:p>
          <w:p w:rsidR="00E62D59" w:rsidRPr="008A05EF" w:rsidRDefault="003E545F" w:rsidP="00452E1C">
            <w:pPr>
              <w:spacing w:line="360" w:lineRule="auto"/>
              <w:rPr>
                <w:color w:val="FF0000"/>
              </w:rPr>
            </w:pPr>
            <w:r w:rsidRPr="008A05EF">
              <w:rPr>
                <w:rFonts w:hint="eastAsia"/>
                <w:color w:val="FF0000"/>
              </w:rPr>
              <w:t>1</w:t>
            </w:r>
            <w:r w:rsidRPr="008A05EF">
              <w:rPr>
                <w:rFonts w:hint="eastAsia"/>
                <w:color w:val="FF0000"/>
              </w:rPr>
              <w:t>：异常</w:t>
            </w:r>
          </w:p>
          <w:p w:rsidR="00E62D59" w:rsidRPr="008A05EF" w:rsidRDefault="00E62D59" w:rsidP="00452E1C">
            <w:pPr>
              <w:spacing w:line="360" w:lineRule="auto"/>
              <w:rPr>
                <w:color w:val="FF0000"/>
              </w:rPr>
            </w:pPr>
            <w:r w:rsidRPr="008A05EF">
              <w:rPr>
                <w:color w:val="FF0000"/>
              </w:rPr>
              <w:lastRenderedPageBreak/>
              <w:t>B</w:t>
            </w:r>
            <w:r w:rsidRPr="008A05EF">
              <w:rPr>
                <w:rFonts w:hint="eastAsia"/>
                <w:color w:val="FF0000"/>
              </w:rPr>
              <w:t>it2:</w:t>
            </w:r>
            <w:r w:rsidR="003E545F" w:rsidRPr="008A05EF">
              <w:rPr>
                <w:rFonts w:hint="eastAsia"/>
                <w:color w:val="FF0000"/>
              </w:rPr>
              <w:t xml:space="preserve"> fan3</w:t>
            </w:r>
          </w:p>
          <w:p w:rsidR="00E62D59" w:rsidRPr="008A05EF" w:rsidRDefault="003E545F" w:rsidP="00452E1C">
            <w:pPr>
              <w:spacing w:line="360" w:lineRule="auto"/>
              <w:rPr>
                <w:color w:val="FF0000"/>
              </w:rPr>
            </w:pPr>
            <w:r w:rsidRPr="008A05EF">
              <w:rPr>
                <w:rFonts w:hint="eastAsia"/>
                <w:color w:val="FF0000"/>
              </w:rPr>
              <w:t>0</w:t>
            </w:r>
            <w:r w:rsidRPr="008A05EF">
              <w:rPr>
                <w:rFonts w:hint="eastAsia"/>
                <w:color w:val="FF0000"/>
              </w:rPr>
              <w:t>：正常</w:t>
            </w:r>
          </w:p>
          <w:p w:rsidR="00E62D59" w:rsidRPr="008A05EF" w:rsidRDefault="003E545F" w:rsidP="00452E1C">
            <w:pPr>
              <w:spacing w:line="360" w:lineRule="auto"/>
              <w:rPr>
                <w:color w:val="FF0000"/>
              </w:rPr>
            </w:pPr>
            <w:r w:rsidRPr="008A05EF">
              <w:rPr>
                <w:rFonts w:hint="eastAsia"/>
                <w:color w:val="FF0000"/>
              </w:rPr>
              <w:t>1</w:t>
            </w:r>
            <w:r w:rsidRPr="008A05EF">
              <w:rPr>
                <w:rFonts w:hint="eastAsia"/>
                <w:color w:val="FF0000"/>
              </w:rPr>
              <w:t>：异常</w:t>
            </w:r>
          </w:p>
          <w:p w:rsidR="00E62D59" w:rsidRPr="008A05EF" w:rsidRDefault="00E62D59" w:rsidP="00452E1C">
            <w:pPr>
              <w:spacing w:line="360" w:lineRule="auto"/>
              <w:rPr>
                <w:color w:val="FF0000"/>
              </w:rPr>
            </w:pPr>
            <w:r w:rsidRPr="008A05EF">
              <w:rPr>
                <w:color w:val="FF0000"/>
              </w:rPr>
              <w:t>B</w:t>
            </w:r>
            <w:r w:rsidRPr="008A05EF">
              <w:rPr>
                <w:rFonts w:hint="eastAsia"/>
                <w:color w:val="FF0000"/>
              </w:rPr>
              <w:t>it3:</w:t>
            </w:r>
            <w:r w:rsidR="003E545F" w:rsidRPr="008A05EF">
              <w:rPr>
                <w:rFonts w:hint="eastAsia"/>
                <w:color w:val="FF0000"/>
              </w:rPr>
              <w:t xml:space="preserve"> fan4</w:t>
            </w:r>
          </w:p>
          <w:p w:rsidR="00E62D59" w:rsidRPr="008A05EF" w:rsidRDefault="003E545F" w:rsidP="00452E1C">
            <w:pPr>
              <w:spacing w:line="360" w:lineRule="auto"/>
              <w:rPr>
                <w:color w:val="FF0000"/>
              </w:rPr>
            </w:pPr>
            <w:r w:rsidRPr="008A05EF">
              <w:rPr>
                <w:rFonts w:hint="eastAsia"/>
                <w:color w:val="FF0000"/>
              </w:rPr>
              <w:t>0</w:t>
            </w:r>
            <w:r w:rsidRPr="008A05EF">
              <w:rPr>
                <w:rFonts w:hint="eastAsia"/>
                <w:color w:val="FF0000"/>
              </w:rPr>
              <w:t>：正常</w:t>
            </w:r>
          </w:p>
          <w:p w:rsidR="00B64878" w:rsidRPr="008A05EF" w:rsidRDefault="003E545F" w:rsidP="00452E1C">
            <w:pPr>
              <w:spacing w:line="360" w:lineRule="auto"/>
              <w:rPr>
                <w:color w:val="FF0000"/>
              </w:rPr>
            </w:pPr>
            <w:r w:rsidRPr="008A05EF">
              <w:rPr>
                <w:rFonts w:hint="eastAsia"/>
                <w:color w:val="FF0000"/>
              </w:rPr>
              <w:t>1</w:t>
            </w:r>
            <w:r w:rsidRPr="008A05EF">
              <w:rPr>
                <w:rFonts w:hint="eastAsia"/>
                <w:color w:val="FF0000"/>
              </w:rPr>
              <w:t>：异常</w:t>
            </w:r>
          </w:p>
          <w:p w:rsidR="00B64878" w:rsidRDefault="00B64878" w:rsidP="00452E1C">
            <w:pPr>
              <w:spacing w:line="360" w:lineRule="auto"/>
            </w:pPr>
          </w:p>
          <w:p w:rsidR="00B64878" w:rsidRDefault="00B64878" w:rsidP="00452E1C">
            <w:pPr>
              <w:spacing w:line="360" w:lineRule="auto"/>
            </w:pPr>
          </w:p>
          <w:p w:rsidR="00B64878" w:rsidRDefault="00B64878" w:rsidP="00452E1C">
            <w:pPr>
              <w:spacing w:line="360" w:lineRule="auto"/>
            </w:pPr>
          </w:p>
          <w:p w:rsidR="00B64878" w:rsidRDefault="00B64878" w:rsidP="00452E1C">
            <w:pPr>
              <w:spacing w:line="360" w:lineRule="auto"/>
            </w:pPr>
          </w:p>
          <w:p w:rsidR="00B64878" w:rsidRDefault="00B64878" w:rsidP="00452E1C">
            <w:pPr>
              <w:spacing w:line="360" w:lineRule="auto"/>
            </w:pPr>
          </w:p>
          <w:p w:rsidR="00B64878" w:rsidRDefault="00B64878" w:rsidP="00452E1C">
            <w:pPr>
              <w:spacing w:line="360" w:lineRule="auto"/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55886" w:rsidRDefault="00C55886" w:rsidP="00556105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55886" w:rsidRDefault="00C55886" w:rsidP="00556105">
            <w:pPr>
              <w:spacing w:line="360" w:lineRule="auto"/>
            </w:pP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55886" w:rsidRDefault="00C55886" w:rsidP="00556105">
            <w:pPr>
              <w:spacing w:line="360" w:lineRule="auto"/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C55886" w:rsidRDefault="00C55886" w:rsidP="00556105">
            <w:pPr>
              <w:spacing w:line="360" w:lineRule="auto"/>
            </w:pPr>
          </w:p>
        </w:tc>
      </w:tr>
      <w:tr w:rsidR="00C55886" w:rsidTr="00556105">
        <w:tc>
          <w:tcPr>
            <w:tcW w:w="12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55886" w:rsidRDefault="00C55886" w:rsidP="00556105">
            <w:pPr>
              <w:spacing w:line="360" w:lineRule="auto"/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55886" w:rsidRDefault="00C55886" w:rsidP="00556105">
            <w:pPr>
              <w:spacing w:line="360" w:lineRule="auto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55886" w:rsidRPr="00B301E2" w:rsidRDefault="00C55886" w:rsidP="00556105">
            <w:pPr>
              <w:spacing w:line="36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55886" w:rsidRDefault="00C55886" w:rsidP="00556105">
            <w:pPr>
              <w:spacing w:line="360" w:lineRule="auto"/>
            </w:pPr>
          </w:p>
        </w:tc>
        <w:tc>
          <w:tcPr>
            <w:tcW w:w="1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55886" w:rsidRDefault="00C55886" w:rsidP="00556105">
            <w:pPr>
              <w:spacing w:line="360" w:lineRule="auto"/>
            </w:pPr>
            <w:r w:rsidRPr="00B12D63">
              <w:t>bit4:7</w:t>
            </w:r>
          </w:p>
          <w:p w:rsidR="00C55886" w:rsidRPr="00425016" w:rsidRDefault="00C55886" w:rsidP="00556105">
            <w:pPr>
              <w:spacing w:line="360" w:lineRule="auto"/>
              <w:rPr>
                <w:b/>
                <w:color w:val="FF0000"/>
              </w:rPr>
            </w:pPr>
            <w:r w:rsidRPr="00425016">
              <w:rPr>
                <w:rFonts w:hint="eastAsia"/>
                <w:b/>
                <w:color w:val="FF0000"/>
              </w:rPr>
              <w:t>卡匣电机错误码</w:t>
            </w:r>
          </w:p>
          <w:p w:rsidR="00C55886" w:rsidRPr="00425016" w:rsidRDefault="00C55886" w:rsidP="00556105">
            <w:pPr>
              <w:spacing w:line="360" w:lineRule="auto"/>
              <w:rPr>
                <w:b/>
                <w:color w:val="FF0000"/>
              </w:rPr>
            </w:pPr>
            <w:r w:rsidRPr="00425016">
              <w:rPr>
                <w:rFonts w:hint="eastAsia"/>
                <w:b/>
                <w:color w:val="FF0000"/>
              </w:rPr>
              <w:t>0000</w:t>
            </w:r>
            <w:r w:rsidRPr="00425016">
              <w:rPr>
                <w:rFonts w:hint="eastAsia"/>
                <w:b/>
                <w:color w:val="FF0000"/>
              </w:rPr>
              <w:t>：正常</w:t>
            </w:r>
          </w:p>
          <w:p w:rsidR="00C55886" w:rsidRDefault="00C55886" w:rsidP="00556105">
            <w:pPr>
              <w:spacing w:line="360" w:lineRule="auto"/>
            </w:pPr>
            <w:r w:rsidRPr="00425016">
              <w:rPr>
                <w:rFonts w:hint="eastAsia"/>
                <w:b/>
                <w:color w:val="FF0000"/>
              </w:rPr>
              <w:t>0001</w:t>
            </w:r>
            <w:r w:rsidRPr="00425016">
              <w:rPr>
                <w:rFonts w:hint="eastAsia"/>
                <w:b/>
                <w:color w:val="FF0000"/>
              </w:rPr>
              <w:t>：</w:t>
            </w:r>
            <w:r w:rsidR="00425016" w:rsidRPr="00425016">
              <w:rPr>
                <w:rFonts w:hint="eastAsia"/>
                <w:b/>
                <w:color w:val="FF0000"/>
              </w:rPr>
              <w:t>错误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55886" w:rsidRDefault="00C55886" w:rsidP="00DC49CF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</w:t>
            </w:r>
          </w:p>
          <w:p w:rsidR="00C55886" w:rsidRDefault="00C55886" w:rsidP="00DC49CF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：异常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70DAD" w:rsidRDefault="00DC79CA" w:rsidP="00577B0F">
            <w:pPr>
              <w:spacing w:line="360" w:lineRule="auto"/>
            </w:pPr>
            <w:r>
              <w:rPr>
                <w:rFonts w:hint="eastAsia"/>
              </w:rPr>
              <w:t>b</w:t>
            </w:r>
            <w:r w:rsidR="00AB7C4A">
              <w:rPr>
                <w:rFonts w:hint="eastAsia"/>
              </w:rPr>
              <w:t>it2-bit7:</w:t>
            </w:r>
          </w:p>
          <w:p w:rsidR="00C55886" w:rsidRDefault="00AB7C4A" w:rsidP="00577B0F">
            <w:pPr>
              <w:spacing w:line="360" w:lineRule="auto"/>
            </w:pPr>
            <w:r>
              <w:rPr>
                <w:rFonts w:hint="eastAsia"/>
              </w:rPr>
              <w:t>预留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55886" w:rsidRDefault="00C55886" w:rsidP="00452E1C">
            <w:pPr>
              <w:spacing w:line="360" w:lineRule="auto"/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55886" w:rsidRDefault="00C55886" w:rsidP="00556105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55886" w:rsidRDefault="00C55886" w:rsidP="00556105">
            <w:pPr>
              <w:spacing w:line="360" w:lineRule="auto"/>
            </w:pP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55886" w:rsidRDefault="00C55886" w:rsidP="00556105">
            <w:pPr>
              <w:spacing w:line="360" w:lineRule="auto"/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C55886" w:rsidRDefault="00C55886" w:rsidP="00556105">
            <w:pPr>
              <w:spacing w:line="360" w:lineRule="auto"/>
            </w:pPr>
          </w:p>
        </w:tc>
      </w:tr>
    </w:tbl>
    <w:p w:rsidR="00FE0344" w:rsidRPr="00FE0344" w:rsidRDefault="00FE0344" w:rsidP="00FE0344">
      <w:pPr>
        <w:rPr>
          <w:lang w:val="x-none"/>
        </w:rPr>
      </w:pPr>
    </w:p>
    <w:p w:rsidR="00FE0344" w:rsidRDefault="00FE0344" w:rsidP="00FE0344">
      <w:pPr>
        <w:rPr>
          <w:lang w:val="x-none"/>
        </w:rPr>
      </w:pPr>
    </w:p>
    <w:p w:rsidR="00FE0344" w:rsidRDefault="00FE0344" w:rsidP="00FE0344">
      <w:pPr>
        <w:rPr>
          <w:lang w:val="x-none"/>
        </w:rPr>
      </w:pPr>
    </w:p>
    <w:p w:rsidR="00FE0344" w:rsidRPr="00FE0344" w:rsidRDefault="00FE0344" w:rsidP="00FE0344">
      <w:pPr>
        <w:rPr>
          <w:lang w:val="x-none"/>
        </w:rPr>
      </w:pPr>
    </w:p>
    <w:p w:rsidR="000C0E87" w:rsidRPr="000C0E87" w:rsidRDefault="000C0E87" w:rsidP="00332CC5">
      <w:pPr>
        <w:pStyle w:val="1"/>
        <w:rPr>
          <w:lang w:eastAsia="zh-CN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SDO</w:t>
      </w:r>
      <w:bookmarkEnd w:id="368"/>
    </w:p>
    <w:p w:rsidR="000C0E87" w:rsidRDefault="007A4F0D" w:rsidP="00125D02">
      <w:pPr>
        <w:spacing w:line="360" w:lineRule="auto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在初始化阶段，</w:t>
      </w:r>
      <w:r w:rsidR="003222FF">
        <w:rPr>
          <w:rFonts w:ascii="宋体" w:hAnsi="宋体" w:hint="eastAsia"/>
        </w:rPr>
        <w:t>主站可通过SDO报文读写</w:t>
      </w:r>
      <w:r>
        <w:rPr>
          <w:rFonts w:ascii="宋体" w:hAnsi="宋体" w:hint="eastAsia"/>
        </w:rPr>
        <w:t>从站</w:t>
      </w:r>
      <w:r w:rsidR="003222FF">
        <w:rPr>
          <w:rFonts w:ascii="宋体" w:hAnsi="宋体" w:hint="eastAsia"/>
        </w:rPr>
        <w:t>对象字典对从站设备进行参数修改、初始化</w:t>
      </w:r>
      <w:r>
        <w:rPr>
          <w:rFonts w:ascii="宋体" w:hAnsi="宋体" w:hint="eastAsia"/>
        </w:rPr>
        <w:t>，目前需要的指令有：配置所有从节点心跳周期</w:t>
      </w:r>
      <w:r w:rsidR="00550E3B">
        <w:rPr>
          <w:rFonts w:ascii="宋体" w:hAnsi="宋体" w:hint="eastAsia"/>
        </w:rPr>
        <w:t>（</w:t>
      </w:r>
      <w:r w:rsidR="00550E3B" w:rsidRPr="00550E3B">
        <w:rPr>
          <w:rFonts w:ascii="宋体" w:hAnsi="宋体" w:hint="eastAsia"/>
        </w:rPr>
        <w:t>周期1000ms</w:t>
      </w:r>
      <w:r w:rsidR="00550E3B">
        <w:rPr>
          <w:rFonts w:ascii="宋体" w:hAnsi="宋体" w:hint="eastAsia"/>
        </w:rPr>
        <w:t>）</w:t>
      </w:r>
    </w:p>
    <w:p w:rsidR="00550E3B" w:rsidRDefault="002009A1" w:rsidP="00FE0344">
      <w:pPr>
        <w:spacing w:line="360" w:lineRule="auto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主站发送</w:t>
      </w:r>
      <w:r w:rsidR="00E47725">
        <w:rPr>
          <w:rFonts w:ascii="宋体" w:hAnsi="宋体" w:hint="eastAsia"/>
        </w:rPr>
        <w:t>配置</w:t>
      </w:r>
      <w:r w:rsidR="00550E3B">
        <w:rPr>
          <w:rFonts w:ascii="宋体" w:hAnsi="宋体" w:hint="eastAsia"/>
        </w:rPr>
        <w:t>指令：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1"/>
        <w:gridCol w:w="828"/>
        <w:gridCol w:w="840"/>
        <w:gridCol w:w="910"/>
        <w:gridCol w:w="899"/>
        <w:gridCol w:w="93"/>
        <w:gridCol w:w="851"/>
        <w:gridCol w:w="864"/>
        <w:gridCol w:w="721"/>
        <w:gridCol w:w="875"/>
      </w:tblGrid>
      <w:tr w:rsidR="00550E3B" w:rsidTr="00E47725">
        <w:tc>
          <w:tcPr>
            <w:tcW w:w="1641" w:type="dxa"/>
            <w:shd w:val="clear" w:color="auto" w:fill="auto"/>
          </w:tcPr>
          <w:p w:rsidR="00550E3B" w:rsidRDefault="00550E3B" w:rsidP="00FE0344">
            <w:r>
              <w:rPr>
                <w:rFonts w:hint="eastAsia"/>
              </w:rPr>
              <w:t>COB_ID</w:t>
            </w:r>
          </w:p>
        </w:tc>
        <w:tc>
          <w:tcPr>
            <w:tcW w:w="828" w:type="dxa"/>
            <w:shd w:val="clear" w:color="auto" w:fill="auto"/>
          </w:tcPr>
          <w:p w:rsidR="00550E3B" w:rsidRDefault="00550E3B" w:rsidP="00D952B4">
            <w:r>
              <w:t>B</w:t>
            </w:r>
            <w:r>
              <w:rPr>
                <w:rFonts w:hint="eastAsia"/>
              </w:rPr>
              <w:t>yte0</w:t>
            </w:r>
          </w:p>
        </w:tc>
        <w:tc>
          <w:tcPr>
            <w:tcW w:w="840" w:type="dxa"/>
            <w:shd w:val="clear" w:color="auto" w:fill="auto"/>
          </w:tcPr>
          <w:p w:rsidR="00550E3B" w:rsidRDefault="00550E3B" w:rsidP="00D11FCD">
            <w:r>
              <w:t>B</w:t>
            </w:r>
            <w:r>
              <w:rPr>
                <w:rFonts w:hint="eastAsia"/>
              </w:rPr>
              <w:t>yte1</w:t>
            </w:r>
          </w:p>
        </w:tc>
        <w:tc>
          <w:tcPr>
            <w:tcW w:w="910" w:type="dxa"/>
            <w:shd w:val="clear" w:color="auto" w:fill="auto"/>
          </w:tcPr>
          <w:p w:rsidR="00550E3B" w:rsidRDefault="00550E3B" w:rsidP="00272181">
            <w:r>
              <w:t>B</w:t>
            </w:r>
            <w:r>
              <w:rPr>
                <w:rFonts w:hint="eastAsia"/>
              </w:rPr>
              <w:t>yte2</w:t>
            </w:r>
          </w:p>
        </w:tc>
        <w:tc>
          <w:tcPr>
            <w:tcW w:w="899" w:type="dxa"/>
            <w:shd w:val="clear" w:color="auto" w:fill="auto"/>
          </w:tcPr>
          <w:p w:rsidR="00550E3B" w:rsidRDefault="00550E3B" w:rsidP="00875635">
            <w:r>
              <w:t>B</w:t>
            </w:r>
            <w:r>
              <w:rPr>
                <w:rFonts w:hint="eastAsia"/>
              </w:rPr>
              <w:t>yte3</w:t>
            </w:r>
            <w:r>
              <w:t xml:space="preserve"> </w:t>
            </w:r>
          </w:p>
        </w:tc>
        <w:tc>
          <w:tcPr>
            <w:tcW w:w="944" w:type="dxa"/>
            <w:gridSpan w:val="2"/>
            <w:shd w:val="clear" w:color="auto" w:fill="auto"/>
          </w:tcPr>
          <w:p w:rsidR="00550E3B" w:rsidRDefault="000D7F39" w:rsidP="00710134">
            <w:r>
              <w:t>B</w:t>
            </w:r>
            <w:r>
              <w:rPr>
                <w:rFonts w:hint="eastAsia"/>
              </w:rPr>
              <w:t>yte</w:t>
            </w:r>
            <w:r w:rsidR="009A34F6">
              <w:rPr>
                <w:rFonts w:hint="eastAsia"/>
              </w:rPr>
              <w:t>4</w:t>
            </w:r>
          </w:p>
        </w:tc>
        <w:tc>
          <w:tcPr>
            <w:tcW w:w="864" w:type="dxa"/>
            <w:shd w:val="clear" w:color="auto" w:fill="auto"/>
          </w:tcPr>
          <w:p w:rsidR="00550E3B" w:rsidRDefault="009A34F6" w:rsidP="008E77EB">
            <w:r>
              <w:t>B</w:t>
            </w:r>
            <w:r>
              <w:rPr>
                <w:rFonts w:hint="eastAsia"/>
              </w:rPr>
              <w:t>yte5</w:t>
            </w:r>
          </w:p>
        </w:tc>
        <w:tc>
          <w:tcPr>
            <w:tcW w:w="721" w:type="dxa"/>
            <w:shd w:val="clear" w:color="auto" w:fill="auto"/>
          </w:tcPr>
          <w:p w:rsidR="00550E3B" w:rsidRDefault="009A34F6" w:rsidP="005D4914">
            <w:r>
              <w:t>B</w:t>
            </w:r>
            <w:r>
              <w:rPr>
                <w:rFonts w:hint="eastAsia"/>
              </w:rPr>
              <w:t>yte6</w:t>
            </w:r>
          </w:p>
        </w:tc>
        <w:tc>
          <w:tcPr>
            <w:tcW w:w="875" w:type="dxa"/>
            <w:shd w:val="clear" w:color="auto" w:fill="auto"/>
          </w:tcPr>
          <w:p w:rsidR="00550E3B" w:rsidRDefault="009A34F6" w:rsidP="0076708E">
            <w:r>
              <w:t>B</w:t>
            </w:r>
            <w:r>
              <w:rPr>
                <w:rFonts w:hint="eastAsia"/>
              </w:rPr>
              <w:t>yte7</w:t>
            </w:r>
          </w:p>
        </w:tc>
      </w:tr>
      <w:tr w:rsidR="00561332" w:rsidTr="00E47725">
        <w:trPr>
          <w:trHeight w:val="634"/>
        </w:trPr>
        <w:tc>
          <w:tcPr>
            <w:tcW w:w="1641" w:type="dxa"/>
            <w:shd w:val="clear" w:color="auto" w:fill="auto"/>
          </w:tcPr>
          <w:p w:rsidR="00561332" w:rsidRDefault="00561332" w:rsidP="00125D02">
            <w:r>
              <w:rPr>
                <w:rFonts w:hint="eastAsia"/>
              </w:rPr>
              <w:t>COB_ID</w:t>
            </w:r>
          </w:p>
        </w:tc>
        <w:tc>
          <w:tcPr>
            <w:tcW w:w="828" w:type="dxa"/>
            <w:shd w:val="clear" w:color="auto" w:fill="auto"/>
          </w:tcPr>
          <w:p w:rsidR="00561332" w:rsidRDefault="00561332" w:rsidP="00FE0344">
            <w:r>
              <w:rPr>
                <w:rFonts w:hint="eastAsia"/>
              </w:rPr>
              <w:t>命令</w:t>
            </w:r>
          </w:p>
        </w:tc>
        <w:tc>
          <w:tcPr>
            <w:tcW w:w="1750" w:type="dxa"/>
            <w:gridSpan w:val="2"/>
            <w:shd w:val="clear" w:color="auto" w:fill="auto"/>
          </w:tcPr>
          <w:p w:rsidR="00561332" w:rsidRPr="00561332" w:rsidRDefault="00E47725" w:rsidP="00FE0344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OD</w:t>
            </w:r>
            <w:r w:rsidR="00561332">
              <w:rPr>
                <w:rFonts w:hint="eastAsia"/>
                <w:color w:val="000000"/>
                <w:sz w:val="22"/>
                <w:szCs w:val="22"/>
              </w:rPr>
              <w:t>索引</w:t>
            </w:r>
            <w:r w:rsidR="00561332">
              <w:rPr>
                <w:rFonts w:hint="eastAsia"/>
                <w:color w:val="000000"/>
                <w:sz w:val="22"/>
                <w:szCs w:val="22"/>
              </w:rPr>
              <w:t>0x1017</w:t>
            </w:r>
          </w:p>
        </w:tc>
        <w:tc>
          <w:tcPr>
            <w:tcW w:w="1843" w:type="dxa"/>
            <w:gridSpan w:val="3"/>
            <w:shd w:val="clear" w:color="auto" w:fill="auto"/>
          </w:tcPr>
          <w:p w:rsidR="00561332" w:rsidRDefault="00561332" w:rsidP="00D952B4">
            <w:r>
              <w:rPr>
                <w:rFonts w:hint="eastAsia"/>
              </w:rPr>
              <w:t>周期</w:t>
            </w:r>
          </w:p>
        </w:tc>
        <w:tc>
          <w:tcPr>
            <w:tcW w:w="864" w:type="dxa"/>
            <w:shd w:val="clear" w:color="auto" w:fill="auto"/>
          </w:tcPr>
          <w:p w:rsidR="00561332" w:rsidRDefault="00561332" w:rsidP="00D11FCD">
            <w:r>
              <w:rPr>
                <w:rFonts w:hint="eastAsia"/>
              </w:rPr>
              <w:t>——</w:t>
            </w:r>
          </w:p>
        </w:tc>
        <w:tc>
          <w:tcPr>
            <w:tcW w:w="721" w:type="dxa"/>
            <w:shd w:val="clear" w:color="auto" w:fill="auto"/>
          </w:tcPr>
          <w:p w:rsidR="00561332" w:rsidRDefault="00561332" w:rsidP="00272181">
            <w:r>
              <w:rPr>
                <w:rFonts w:hint="eastAsia"/>
              </w:rPr>
              <w:t>——</w:t>
            </w:r>
          </w:p>
        </w:tc>
        <w:tc>
          <w:tcPr>
            <w:tcW w:w="875" w:type="dxa"/>
            <w:shd w:val="clear" w:color="auto" w:fill="auto"/>
          </w:tcPr>
          <w:p w:rsidR="00561332" w:rsidRDefault="00561332" w:rsidP="00875635">
            <w:r>
              <w:rPr>
                <w:rFonts w:hint="eastAsia"/>
              </w:rPr>
              <w:t>——</w:t>
            </w:r>
          </w:p>
        </w:tc>
      </w:tr>
      <w:tr w:rsidR="00550E3B" w:rsidTr="00E47725">
        <w:trPr>
          <w:trHeight w:val="634"/>
        </w:trPr>
        <w:tc>
          <w:tcPr>
            <w:tcW w:w="1641" w:type="dxa"/>
            <w:shd w:val="clear" w:color="auto" w:fill="auto"/>
          </w:tcPr>
          <w:p w:rsidR="00550E3B" w:rsidRDefault="00550E3B" w:rsidP="00125D02">
            <w:r>
              <w:rPr>
                <w:rFonts w:hint="eastAsia"/>
              </w:rPr>
              <w:t>0x</w:t>
            </w:r>
            <w:r w:rsidR="002009A1">
              <w:rPr>
                <w:rFonts w:hint="eastAsia"/>
              </w:rPr>
              <w:t>60</w:t>
            </w:r>
            <w:r>
              <w:rPr>
                <w:rFonts w:hint="eastAsia"/>
              </w:rPr>
              <w:t>0+Node_ID</w:t>
            </w:r>
          </w:p>
        </w:tc>
        <w:tc>
          <w:tcPr>
            <w:tcW w:w="828" w:type="dxa"/>
            <w:shd w:val="clear" w:color="auto" w:fill="auto"/>
          </w:tcPr>
          <w:p w:rsidR="00550E3B" w:rsidRDefault="002009A1" w:rsidP="00FE0344">
            <w:r>
              <w:rPr>
                <w:rFonts w:hint="eastAsia"/>
              </w:rPr>
              <w:t>2B</w:t>
            </w:r>
          </w:p>
        </w:tc>
        <w:tc>
          <w:tcPr>
            <w:tcW w:w="840" w:type="dxa"/>
            <w:shd w:val="clear" w:color="auto" w:fill="auto"/>
          </w:tcPr>
          <w:p w:rsidR="00550E3B" w:rsidRDefault="002009A1" w:rsidP="00FE0344">
            <w:r>
              <w:rPr>
                <w:rFonts w:hint="eastAsia"/>
              </w:rPr>
              <w:t>17</w:t>
            </w:r>
          </w:p>
        </w:tc>
        <w:tc>
          <w:tcPr>
            <w:tcW w:w="910" w:type="dxa"/>
            <w:shd w:val="clear" w:color="auto" w:fill="auto"/>
          </w:tcPr>
          <w:p w:rsidR="00550E3B" w:rsidRDefault="002009A1" w:rsidP="00D952B4">
            <w:r>
              <w:rPr>
                <w:rFonts w:hint="eastAsia"/>
              </w:rPr>
              <w:t>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550E3B" w:rsidRDefault="000038D6" w:rsidP="00D11FCD">
            <w:r>
              <w:rPr>
                <w:rFonts w:hint="eastAsia"/>
              </w:rPr>
              <w:t>80</w:t>
            </w:r>
          </w:p>
        </w:tc>
        <w:tc>
          <w:tcPr>
            <w:tcW w:w="851" w:type="dxa"/>
            <w:shd w:val="clear" w:color="auto" w:fill="auto"/>
          </w:tcPr>
          <w:p w:rsidR="00550E3B" w:rsidRDefault="002009A1" w:rsidP="00272181">
            <w:r>
              <w:rPr>
                <w:rFonts w:hint="eastAsia"/>
              </w:rPr>
              <w:t>3E</w:t>
            </w:r>
          </w:p>
        </w:tc>
        <w:tc>
          <w:tcPr>
            <w:tcW w:w="864" w:type="dxa"/>
            <w:shd w:val="clear" w:color="auto" w:fill="auto"/>
          </w:tcPr>
          <w:p w:rsidR="00550E3B" w:rsidRDefault="002009A1" w:rsidP="00875635">
            <w:r>
              <w:rPr>
                <w:rFonts w:hint="eastAsia"/>
              </w:rPr>
              <w:t>00</w:t>
            </w:r>
          </w:p>
        </w:tc>
        <w:tc>
          <w:tcPr>
            <w:tcW w:w="721" w:type="dxa"/>
            <w:shd w:val="clear" w:color="auto" w:fill="auto"/>
          </w:tcPr>
          <w:p w:rsidR="00550E3B" w:rsidRDefault="002009A1" w:rsidP="00710134">
            <w:r>
              <w:rPr>
                <w:rFonts w:hint="eastAsia"/>
              </w:rPr>
              <w:t>00</w:t>
            </w:r>
          </w:p>
        </w:tc>
        <w:tc>
          <w:tcPr>
            <w:tcW w:w="875" w:type="dxa"/>
            <w:shd w:val="clear" w:color="auto" w:fill="auto"/>
          </w:tcPr>
          <w:p w:rsidR="00550E3B" w:rsidRDefault="002009A1" w:rsidP="008E77EB">
            <w:r>
              <w:rPr>
                <w:rFonts w:hint="eastAsia"/>
              </w:rPr>
              <w:t>00</w:t>
            </w:r>
          </w:p>
        </w:tc>
      </w:tr>
    </w:tbl>
    <w:p w:rsidR="00253C5A" w:rsidRDefault="00EF10C0" w:rsidP="00125D02">
      <w:pPr>
        <w:spacing w:line="360" w:lineRule="auto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其中：</w:t>
      </w:r>
    </w:p>
    <w:p w:rsidR="00550E3B" w:rsidRDefault="00253C5A" w:rsidP="00FE0344">
      <w:pPr>
        <w:spacing w:line="360" w:lineRule="auto"/>
        <w:ind w:firstLineChars="200" w:firstLine="420"/>
        <w:jc w:val="left"/>
      </w:pPr>
      <w:r>
        <w:rPr>
          <w:rFonts w:ascii="宋体" w:hAnsi="宋体" w:hint="eastAsia"/>
        </w:rPr>
        <w:t>●</w:t>
      </w:r>
      <w:r w:rsidR="002009A1">
        <w:rPr>
          <w:rFonts w:hint="eastAsia"/>
        </w:rPr>
        <w:t>Node_ID</w:t>
      </w:r>
      <w:r>
        <w:rPr>
          <w:rFonts w:hint="eastAsia"/>
        </w:rPr>
        <w:t>：</w:t>
      </w:r>
      <w:r w:rsidR="002009A1">
        <w:rPr>
          <w:rFonts w:hint="eastAsia"/>
        </w:rPr>
        <w:t>从节点</w:t>
      </w:r>
      <w:r w:rsidR="002009A1">
        <w:rPr>
          <w:rFonts w:hint="eastAsia"/>
        </w:rPr>
        <w:t>ID</w:t>
      </w:r>
      <w:r w:rsidR="002009A1">
        <w:rPr>
          <w:rFonts w:hint="eastAsia"/>
        </w:rPr>
        <w:t>；</w:t>
      </w:r>
    </w:p>
    <w:p w:rsidR="00EF10C0" w:rsidRDefault="00EF10C0" w:rsidP="00FE0344">
      <w:pPr>
        <w:spacing w:line="360" w:lineRule="auto"/>
        <w:ind w:firstLineChars="200" w:firstLine="420"/>
        <w:jc w:val="left"/>
      </w:pPr>
      <w:r>
        <w:rPr>
          <w:rFonts w:ascii="宋体" w:hAnsi="宋体" w:hint="eastAsia"/>
        </w:rPr>
        <w:t>●命令字：2B 表示 SOD Serve下载；</w:t>
      </w:r>
    </w:p>
    <w:p w:rsidR="00561332" w:rsidRPr="00CA6CEF" w:rsidRDefault="00253C5A" w:rsidP="00D952B4">
      <w:pPr>
        <w:spacing w:line="360" w:lineRule="auto"/>
        <w:ind w:leftChars="209" w:left="1699" w:hangingChars="600" w:hanging="126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</w:rPr>
        <w:t>●</w:t>
      </w:r>
      <w:r w:rsidR="00E47725">
        <w:rPr>
          <w:rFonts w:hint="eastAsia"/>
          <w:color w:val="000000"/>
          <w:sz w:val="22"/>
          <w:szCs w:val="22"/>
        </w:rPr>
        <w:t>OD</w:t>
      </w:r>
      <w:r w:rsidR="00561332">
        <w:rPr>
          <w:rFonts w:hint="eastAsia"/>
          <w:color w:val="000000"/>
          <w:sz w:val="22"/>
          <w:szCs w:val="22"/>
        </w:rPr>
        <w:t>索引</w:t>
      </w:r>
      <w:r w:rsidR="00561332">
        <w:rPr>
          <w:rFonts w:hint="eastAsia"/>
          <w:color w:val="000000"/>
          <w:sz w:val="22"/>
          <w:szCs w:val="22"/>
        </w:rPr>
        <w:t>0x1017</w:t>
      </w:r>
      <w:r w:rsidR="00561332">
        <w:rPr>
          <w:rFonts w:hint="eastAsia"/>
          <w:color w:val="000000"/>
          <w:sz w:val="22"/>
          <w:szCs w:val="22"/>
        </w:rPr>
        <w:t>：</w:t>
      </w:r>
      <w:r w:rsidR="00561332" w:rsidRPr="00CA6CEF">
        <w:rPr>
          <w:rFonts w:ascii="宋体" w:hAnsi="宋体" w:hint="eastAsia"/>
          <w:color w:val="000000"/>
          <w:szCs w:val="21"/>
        </w:rPr>
        <w:t>生产者心跳报文时间定义了生产者的心跳报文的周期，默认值0表示本条目未被使用。时间必须是1ms的倍数；</w:t>
      </w:r>
    </w:p>
    <w:p w:rsidR="00561332" w:rsidRPr="00CA6CEF" w:rsidRDefault="00253C5A" w:rsidP="00D11FCD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</w:rPr>
        <w:t>●</w:t>
      </w:r>
      <w:r w:rsidR="00E47725" w:rsidRPr="00CA6CEF">
        <w:rPr>
          <w:rFonts w:ascii="宋体" w:hAnsi="宋体" w:hint="eastAsia"/>
          <w:szCs w:val="21"/>
        </w:rPr>
        <w:t>周期：</w:t>
      </w:r>
      <w:r w:rsidR="000038D6" w:rsidRPr="00CA6CEF">
        <w:rPr>
          <w:rFonts w:ascii="宋体" w:hAnsi="宋体" w:hint="eastAsia"/>
          <w:szCs w:val="21"/>
        </w:rPr>
        <w:t>0x3e08 = 1000ms；</w:t>
      </w:r>
    </w:p>
    <w:p w:rsidR="0044595B" w:rsidRDefault="002C3CFC" w:rsidP="00272181">
      <w:pPr>
        <w:pStyle w:val="1"/>
      </w:pPr>
      <w:bookmarkStart w:id="369" w:name="_Toc360127732"/>
      <w:r>
        <w:rPr>
          <w:rFonts w:hint="eastAsia"/>
        </w:rPr>
        <w:t>5</w:t>
      </w:r>
      <w:r w:rsidR="000C0E87">
        <w:rPr>
          <w:rFonts w:hint="eastAsia"/>
        </w:rPr>
        <w:t>、</w:t>
      </w:r>
      <w:r w:rsidR="00E90EB1">
        <w:rPr>
          <w:rFonts w:hint="eastAsia"/>
        </w:rPr>
        <w:t>NMT</w:t>
      </w:r>
      <w:bookmarkEnd w:id="369"/>
    </w:p>
    <w:p w:rsidR="008C518E" w:rsidRDefault="00FF7641" w:rsidP="00875635">
      <w:pPr>
        <w:pStyle w:val="2"/>
      </w:pPr>
      <w:bookmarkStart w:id="370" w:name="_5.1_NMT从站状态管理（NMT_Module"/>
      <w:bookmarkStart w:id="371" w:name="_Toc360127733"/>
      <w:bookmarkEnd w:id="370"/>
      <w:r>
        <w:rPr>
          <w:rFonts w:hint="eastAsia"/>
        </w:rPr>
        <w:t>5.1 NMT</w:t>
      </w:r>
      <w:r>
        <w:rPr>
          <w:rFonts w:hint="eastAsia"/>
        </w:rPr>
        <w:t>从站状态管理</w:t>
      </w:r>
      <w:r w:rsidR="007C5606">
        <w:rPr>
          <w:rFonts w:hint="eastAsia"/>
        </w:rPr>
        <w:t>（</w:t>
      </w:r>
      <w:r w:rsidR="007C5606">
        <w:rPr>
          <w:rFonts w:hint="eastAsia"/>
        </w:rPr>
        <w:t>NMT Module Control</w:t>
      </w:r>
      <w:r w:rsidR="007C5606">
        <w:rPr>
          <w:rFonts w:hint="eastAsia"/>
        </w:rPr>
        <w:t>）</w:t>
      </w:r>
      <w:bookmarkEnd w:id="371"/>
    </w:p>
    <w:p w:rsidR="00FF7641" w:rsidRDefault="007C5606" w:rsidP="00710134">
      <w:r>
        <w:rPr>
          <w:rFonts w:hint="eastAsia"/>
        </w:rPr>
        <w:tab/>
      </w:r>
      <w:r>
        <w:rPr>
          <w:rFonts w:hint="eastAsia"/>
        </w:rPr>
        <w:t>主站通过发送</w:t>
      </w:r>
      <w:r>
        <w:rPr>
          <w:rFonts w:hint="eastAsia"/>
        </w:rPr>
        <w:t>NMT</w:t>
      </w:r>
      <w:r>
        <w:rPr>
          <w:rFonts w:hint="eastAsia"/>
        </w:rPr>
        <w:t>指令控制从节点的初始化、预操作、操作状态的切换。</w:t>
      </w:r>
    </w:p>
    <w:p w:rsidR="00F537DB" w:rsidRDefault="00F537DB" w:rsidP="008E77EB"/>
    <w:p w:rsidR="007C5606" w:rsidRDefault="00F537DB" w:rsidP="005D4914">
      <w:r>
        <w:rPr>
          <w:rFonts w:hint="eastAsia"/>
        </w:rPr>
        <w:t>消息格式：</w:t>
      </w:r>
    </w:p>
    <w:p w:rsidR="00EA100A" w:rsidRDefault="00EA100A" w:rsidP="0076708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5-1 NMT Module Control</w:t>
      </w:r>
      <w:r>
        <w:rPr>
          <w:rFonts w:hint="eastAsia"/>
        </w:rPr>
        <w:t>消息格式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F537DB" w:rsidTr="00B301E2">
        <w:trPr>
          <w:jc w:val="center"/>
        </w:trPr>
        <w:tc>
          <w:tcPr>
            <w:tcW w:w="2130" w:type="dxa"/>
            <w:shd w:val="clear" w:color="auto" w:fill="auto"/>
          </w:tcPr>
          <w:p w:rsidR="00F537DB" w:rsidRDefault="00F537DB" w:rsidP="002C00AD">
            <w:r>
              <w:rPr>
                <w:rFonts w:hint="eastAsia"/>
              </w:rPr>
              <w:t>COB_ID</w:t>
            </w:r>
          </w:p>
        </w:tc>
        <w:tc>
          <w:tcPr>
            <w:tcW w:w="2130" w:type="dxa"/>
            <w:shd w:val="clear" w:color="auto" w:fill="auto"/>
          </w:tcPr>
          <w:p w:rsidR="00F537DB" w:rsidRDefault="00F537DB" w:rsidP="00456E45">
            <w:r>
              <w:t>B</w:t>
            </w:r>
            <w:r>
              <w:rPr>
                <w:rFonts w:hint="eastAsia"/>
              </w:rPr>
              <w:t>yte0</w:t>
            </w:r>
          </w:p>
        </w:tc>
        <w:tc>
          <w:tcPr>
            <w:tcW w:w="2131" w:type="dxa"/>
            <w:shd w:val="clear" w:color="auto" w:fill="auto"/>
          </w:tcPr>
          <w:p w:rsidR="00F537DB" w:rsidRDefault="00F537DB" w:rsidP="0033558A">
            <w:r>
              <w:t>B</w:t>
            </w:r>
            <w:r>
              <w:rPr>
                <w:rFonts w:hint="eastAsia"/>
              </w:rPr>
              <w:t>yte1</w:t>
            </w:r>
          </w:p>
        </w:tc>
      </w:tr>
      <w:tr w:rsidR="00F537DB" w:rsidTr="00B301E2">
        <w:trPr>
          <w:jc w:val="center"/>
        </w:trPr>
        <w:tc>
          <w:tcPr>
            <w:tcW w:w="2130" w:type="dxa"/>
            <w:shd w:val="clear" w:color="auto" w:fill="auto"/>
          </w:tcPr>
          <w:p w:rsidR="00F537DB" w:rsidRDefault="00F537DB" w:rsidP="00125D02">
            <w:r>
              <w:rPr>
                <w:rFonts w:hint="eastAsia"/>
              </w:rPr>
              <w:t>0x00</w:t>
            </w:r>
          </w:p>
        </w:tc>
        <w:tc>
          <w:tcPr>
            <w:tcW w:w="2130" w:type="dxa"/>
            <w:shd w:val="clear" w:color="auto" w:fill="auto"/>
          </w:tcPr>
          <w:p w:rsidR="00F537DB" w:rsidRDefault="00F537DB" w:rsidP="00FE0344">
            <w:r>
              <w:rPr>
                <w:rFonts w:hint="eastAsia"/>
              </w:rPr>
              <w:t>CS</w:t>
            </w:r>
          </w:p>
        </w:tc>
        <w:tc>
          <w:tcPr>
            <w:tcW w:w="2131" w:type="dxa"/>
            <w:shd w:val="clear" w:color="auto" w:fill="auto"/>
          </w:tcPr>
          <w:p w:rsidR="00F537DB" w:rsidRDefault="00F537DB" w:rsidP="00FE0344">
            <w:r>
              <w:rPr>
                <w:rFonts w:hint="eastAsia"/>
              </w:rPr>
              <w:t>Node_ID</w:t>
            </w:r>
          </w:p>
        </w:tc>
      </w:tr>
    </w:tbl>
    <w:p w:rsidR="007C5606" w:rsidRDefault="007C5606" w:rsidP="00125D02"/>
    <w:p w:rsidR="00F537DB" w:rsidRDefault="00F537DB" w:rsidP="00FE0344">
      <w:pPr>
        <w:spacing w:line="360" w:lineRule="auto"/>
      </w:pPr>
      <w:r>
        <w:rPr>
          <w:rFonts w:hint="eastAsia"/>
        </w:rPr>
        <w:t>当</w:t>
      </w:r>
      <w:r>
        <w:rPr>
          <w:rFonts w:hint="eastAsia"/>
        </w:rPr>
        <w:t>Node_ID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时，所有的</w:t>
      </w:r>
      <w:r>
        <w:rPr>
          <w:rFonts w:hint="eastAsia"/>
        </w:rPr>
        <w:t>NMT</w:t>
      </w:r>
      <w:r>
        <w:rPr>
          <w:rFonts w:hint="eastAsia"/>
        </w:rPr>
        <w:t>从节点都被寻址，</w:t>
      </w:r>
      <w:r>
        <w:rPr>
          <w:rFonts w:hint="eastAsia"/>
        </w:rPr>
        <w:t>CS</w:t>
      </w:r>
      <w:r>
        <w:rPr>
          <w:rFonts w:hint="eastAsia"/>
        </w:rPr>
        <w:t>为命令字，如下：</w:t>
      </w:r>
    </w:p>
    <w:p w:rsidR="00EA100A" w:rsidRDefault="00EA100A" w:rsidP="00FE0344">
      <w:pPr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>5-2 NMT</w:t>
      </w:r>
      <w:r>
        <w:rPr>
          <w:rFonts w:hint="eastAsia"/>
        </w:rPr>
        <w:t>命令字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2976"/>
      </w:tblGrid>
      <w:tr w:rsidR="00F537DB" w:rsidTr="00B301E2">
        <w:tc>
          <w:tcPr>
            <w:tcW w:w="1560" w:type="dxa"/>
            <w:shd w:val="clear" w:color="auto" w:fill="auto"/>
          </w:tcPr>
          <w:p w:rsidR="00F537DB" w:rsidRDefault="00F537DB" w:rsidP="00D952B4">
            <w:r>
              <w:rPr>
                <w:rFonts w:hint="eastAsia"/>
              </w:rPr>
              <w:t>命令字</w:t>
            </w:r>
          </w:p>
        </w:tc>
        <w:tc>
          <w:tcPr>
            <w:tcW w:w="2976" w:type="dxa"/>
            <w:shd w:val="clear" w:color="auto" w:fill="auto"/>
          </w:tcPr>
          <w:p w:rsidR="00F537DB" w:rsidRDefault="00F537DB" w:rsidP="00D11FCD">
            <w:r>
              <w:rPr>
                <w:rFonts w:hint="eastAsia"/>
              </w:rPr>
              <w:t>NMT</w:t>
            </w:r>
            <w:r>
              <w:rPr>
                <w:rFonts w:hint="eastAsia"/>
              </w:rPr>
              <w:t>服务</w:t>
            </w:r>
          </w:p>
        </w:tc>
      </w:tr>
      <w:tr w:rsidR="00F537DB" w:rsidTr="00B301E2">
        <w:tc>
          <w:tcPr>
            <w:tcW w:w="1560" w:type="dxa"/>
            <w:shd w:val="clear" w:color="auto" w:fill="auto"/>
          </w:tcPr>
          <w:p w:rsidR="00F537DB" w:rsidRDefault="00F537DB" w:rsidP="00125D02">
            <w:r>
              <w:rPr>
                <w:rFonts w:hint="eastAsia"/>
              </w:rPr>
              <w:t>1</w:t>
            </w:r>
          </w:p>
        </w:tc>
        <w:tc>
          <w:tcPr>
            <w:tcW w:w="2976" w:type="dxa"/>
            <w:shd w:val="clear" w:color="auto" w:fill="auto"/>
          </w:tcPr>
          <w:p w:rsidR="00F537DB" w:rsidRDefault="00F537DB" w:rsidP="00FE0344">
            <w:r>
              <w:rPr>
                <w:rFonts w:hint="eastAsia"/>
              </w:rPr>
              <w:t>Start Remote Node</w:t>
            </w:r>
          </w:p>
        </w:tc>
      </w:tr>
      <w:tr w:rsidR="00F537DB" w:rsidTr="00B301E2">
        <w:tc>
          <w:tcPr>
            <w:tcW w:w="1560" w:type="dxa"/>
            <w:shd w:val="clear" w:color="auto" w:fill="auto"/>
          </w:tcPr>
          <w:p w:rsidR="00F537DB" w:rsidRDefault="00F537DB" w:rsidP="00125D02">
            <w:r>
              <w:rPr>
                <w:rFonts w:hint="eastAsia"/>
              </w:rPr>
              <w:t xml:space="preserve"> 2</w:t>
            </w:r>
          </w:p>
        </w:tc>
        <w:tc>
          <w:tcPr>
            <w:tcW w:w="2976" w:type="dxa"/>
            <w:shd w:val="clear" w:color="auto" w:fill="auto"/>
          </w:tcPr>
          <w:p w:rsidR="00F537DB" w:rsidRDefault="0019209F" w:rsidP="00FE0344">
            <w:r>
              <w:rPr>
                <w:rFonts w:hint="eastAsia"/>
              </w:rPr>
              <w:t>Stop Remote Node</w:t>
            </w:r>
          </w:p>
        </w:tc>
      </w:tr>
      <w:tr w:rsidR="00F537DB" w:rsidTr="00B301E2">
        <w:tc>
          <w:tcPr>
            <w:tcW w:w="1560" w:type="dxa"/>
            <w:shd w:val="clear" w:color="auto" w:fill="auto"/>
          </w:tcPr>
          <w:p w:rsidR="00F537DB" w:rsidRDefault="00F537DB" w:rsidP="00125D02">
            <w:r>
              <w:rPr>
                <w:rFonts w:hint="eastAsia"/>
              </w:rPr>
              <w:t>128</w:t>
            </w:r>
          </w:p>
        </w:tc>
        <w:tc>
          <w:tcPr>
            <w:tcW w:w="2976" w:type="dxa"/>
            <w:shd w:val="clear" w:color="auto" w:fill="auto"/>
          </w:tcPr>
          <w:p w:rsidR="00F537DB" w:rsidRDefault="0019209F" w:rsidP="00FE0344">
            <w:r>
              <w:rPr>
                <w:rFonts w:hint="eastAsia"/>
              </w:rPr>
              <w:t>Enter Pre-operational State</w:t>
            </w:r>
          </w:p>
        </w:tc>
      </w:tr>
      <w:tr w:rsidR="00F537DB" w:rsidTr="00B301E2">
        <w:tc>
          <w:tcPr>
            <w:tcW w:w="1560" w:type="dxa"/>
            <w:shd w:val="clear" w:color="auto" w:fill="auto"/>
          </w:tcPr>
          <w:p w:rsidR="00F537DB" w:rsidRDefault="00F537DB" w:rsidP="00125D02">
            <w:r>
              <w:rPr>
                <w:rFonts w:hint="eastAsia"/>
              </w:rPr>
              <w:t>129</w:t>
            </w:r>
          </w:p>
        </w:tc>
        <w:tc>
          <w:tcPr>
            <w:tcW w:w="2976" w:type="dxa"/>
            <w:shd w:val="clear" w:color="auto" w:fill="auto"/>
          </w:tcPr>
          <w:p w:rsidR="00F537DB" w:rsidRDefault="0019209F" w:rsidP="00FE0344">
            <w:r>
              <w:rPr>
                <w:rFonts w:hint="eastAsia"/>
              </w:rPr>
              <w:t xml:space="preserve">Reset Node </w:t>
            </w:r>
          </w:p>
        </w:tc>
      </w:tr>
      <w:tr w:rsidR="00F537DB" w:rsidTr="00B301E2">
        <w:tc>
          <w:tcPr>
            <w:tcW w:w="1560" w:type="dxa"/>
            <w:shd w:val="clear" w:color="auto" w:fill="auto"/>
          </w:tcPr>
          <w:p w:rsidR="00F537DB" w:rsidRDefault="00F537DB" w:rsidP="00125D02">
            <w:r>
              <w:rPr>
                <w:rFonts w:hint="eastAsia"/>
              </w:rPr>
              <w:t>130</w:t>
            </w:r>
          </w:p>
        </w:tc>
        <w:tc>
          <w:tcPr>
            <w:tcW w:w="2976" w:type="dxa"/>
            <w:shd w:val="clear" w:color="auto" w:fill="auto"/>
          </w:tcPr>
          <w:p w:rsidR="00F537DB" w:rsidRDefault="0019209F" w:rsidP="00FE0344">
            <w:r>
              <w:rPr>
                <w:rFonts w:hint="eastAsia"/>
              </w:rPr>
              <w:t>Reset Communication</w:t>
            </w:r>
          </w:p>
        </w:tc>
      </w:tr>
    </w:tbl>
    <w:p w:rsidR="00F537DB" w:rsidRDefault="00F537DB" w:rsidP="00125D02"/>
    <w:p w:rsidR="004C40B7" w:rsidRDefault="00E1210C" w:rsidP="00125D02">
      <w:pPr>
        <w:pStyle w:val="3"/>
        <w:tabs>
          <w:tab w:val="clear" w:pos="862"/>
        </w:tabs>
        <w:ind w:left="720"/>
      </w:pPr>
      <w:bookmarkStart w:id="372" w:name="_Toc360127734"/>
      <w:r>
        <w:rPr>
          <w:rFonts w:hint="eastAsia"/>
        </w:rPr>
        <w:lastRenderedPageBreak/>
        <w:t>5.2.1</w:t>
      </w:r>
      <w:r w:rsidR="005351B5">
        <w:rPr>
          <w:rFonts w:hint="eastAsia"/>
        </w:rPr>
        <w:t>从节点状态机：</w:t>
      </w:r>
      <w:bookmarkEnd w:id="372"/>
    </w:p>
    <w:p w:rsidR="004C40B7" w:rsidRDefault="00651CA2" w:rsidP="00FE0344">
      <w:r>
        <w:rPr>
          <w:noProof/>
        </w:rPr>
        <w:drawing>
          <wp:inline distT="0" distB="0" distL="0" distR="0">
            <wp:extent cx="4514850" cy="28194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B00" w:rsidRDefault="00D80B00" w:rsidP="00FE0344">
      <w:pPr>
        <w:jc w:val="center"/>
      </w:pPr>
      <w:r>
        <w:rPr>
          <w:rFonts w:hint="eastAsia"/>
        </w:rPr>
        <w:t>从节点状态转换图</w:t>
      </w:r>
    </w:p>
    <w:p w:rsidR="00D80B00" w:rsidRDefault="00D80B00" w:rsidP="00D952B4">
      <w:pPr>
        <w:jc w:val="center"/>
      </w:pPr>
    </w:p>
    <w:p w:rsidR="00D80B00" w:rsidRDefault="00D80B00" w:rsidP="00D11FCD">
      <w:pPr>
        <w:ind w:firstLineChars="200" w:firstLine="420"/>
      </w:pPr>
      <w:r>
        <w:rPr>
          <w:rFonts w:hint="eastAsia"/>
        </w:rPr>
        <w:t>上电之后，处于初始化状态，完成初始化之后，从节点自动进入预操作状态，并发送</w:t>
      </w:r>
      <w:r>
        <w:rPr>
          <w:rFonts w:hint="eastAsia"/>
        </w:rPr>
        <w:t>Boot_up</w:t>
      </w:r>
      <w:r>
        <w:rPr>
          <w:rFonts w:hint="eastAsia"/>
        </w:rPr>
        <w:t>报文，通知主节点已初始化完成，此时，主节点可以通过</w:t>
      </w:r>
      <w:r>
        <w:rPr>
          <w:rFonts w:hint="eastAsia"/>
        </w:rPr>
        <w:t>SDO</w:t>
      </w:r>
      <w:r>
        <w:rPr>
          <w:rFonts w:hint="eastAsia"/>
        </w:rPr>
        <w:t>对其进行配置参数和设置信息，但此时不能进行用于实时数据传输的</w:t>
      </w:r>
      <w:r>
        <w:rPr>
          <w:rFonts w:hint="eastAsia"/>
        </w:rPr>
        <w:t>PDO</w:t>
      </w:r>
      <w:r>
        <w:rPr>
          <w:rFonts w:hint="eastAsia"/>
        </w:rPr>
        <w:t>，在收到主节点的操作状态切换报文后，进入操作状态，此时可以进行</w:t>
      </w:r>
      <w:r>
        <w:rPr>
          <w:rFonts w:hint="eastAsia"/>
        </w:rPr>
        <w:t>PDO</w:t>
      </w:r>
      <w:r w:rsidR="00675129">
        <w:rPr>
          <w:rFonts w:hint="eastAsia"/>
        </w:rPr>
        <w:t>通讯；</w:t>
      </w:r>
    </w:p>
    <w:p w:rsidR="00D80B00" w:rsidRPr="00D80B00" w:rsidRDefault="00D80B00" w:rsidP="00272181">
      <w:pPr>
        <w:jc w:val="center"/>
      </w:pPr>
    </w:p>
    <w:p w:rsidR="00D80B00" w:rsidRDefault="00D80B00" w:rsidP="00875635">
      <w:pPr>
        <w:jc w:val="center"/>
      </w:pPr>
    </w:p>
    <w:p w:rsidR="00BA0903" w:rsidRDefault="004A6ACC" w:rsidP="00710134">
      <w:pPr>
        <w:jc w:val="center"/>
      </w:pPr>
      <w:r>
        <w:rPr>
          <w:rFonts w:hint="eastAsia"/>
        </w:rPr>
        <w:t>每种状态下可使用的通讯对象</w:t>
      </w:r>
    </w:p>
    <w:tbl>
      <w:tblPr>
        <w:tblW w:w="0" w:type="auto"/>
        <w:jc w:val="center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2"/>
        <w:gridCol w:w="1943"/>
      </w:tblGrid>
      <w:tr w:rsidR="00F3709B" w:rsidTr="00CA6CEF">
        <w:trPr>
          <w:jc w:val="center"/>
        </w:trPr>
        <w:tc>
          <w:tcPr>
            <w:tcW w:w="2452" w:type="dxa"/>
            <w:shd w:val="clear" w:color="auto" w:fill="auto"/>
          </w:tcPr>
          <w:p w:rsidR="00F3709B" w:rsidRDefault="00C1053A" w:rsidP="008E77EB">
            <w:r>
              <w:rPr>
                <w:rFonts w:hint="eastAsia"/>
              </w:rPr>
              <w:t>标示</w:t>
            </w:r>
          </w:p>
        </w:tc>
        <w:tc>
          <w:tcPr>
            <w:tcW w:w="1943" w:type="dxa"/>
            <w:shd w:val="clear" w:color="auto" w:fill="auto"/>
          </w:tcPr>
          <w:p w:rsidR="00F3709B" w:rsidRDefault="009B220D" w:rsidP="005D4914">
            <w:r>
              <w:rPr>
                <w:rFonts w:hint="eastAsia"/>
              </w:rPr>
              <w:t>报文</w:t>
            </w:r>
          </w:p>
        </w:tc>
      </w:tr>
      <w:tr w:rsidR="00F3709B" w:rsidTr="00CA6CEF">
        <w:trPr>
          <w:jc w:val="center"/>
        </w:trPr>
        <w:tc>
          <w:tcPr>
            <w:tcW w:w="2452" w:type="dxa"/>
            <w:shd w:val="clear" w:color="auto" w:fill="auto"/>
          </w:tcPr>
          <w:p w:rsidR="00F3709B" w:rsidRDefault="00F3709B" w:rsidP="00125D02">
            <w:r>
              <w:rPr>
                <w:rFonts w:hint="eastAsia"/>
              </w:rPr>
              <w:t>a</w:t>
            </w:r>
          </w:p>
        </w:tc>
        <w:tc>
          <w:tcPr>
            <w:tcW w:w="1943" w:type="dxa"/>
            <w:shd w:val="clear" w:color="auto" w:fill="auto"/>
          </w:tcPr>
          <w:p w:rsidR="00F3709B" w:rsidRDefault="00E1210C" w:rsidP="00FE0344">
            <w:r>
              <w:rPr>
                <w:rFonts w:hint="eastAsia"/>
              </w:rPr>
              <w:t>NMT</w:t>
            </w:r>
          </w:p>
        </w:tc>
      </w:tr>
      <w:tr w:rsidR="00F3709B" w:rsidTr="00CA6CEF">
        <w:trPr>
          <w:jc w:val="center"/>
        </w:trPr>
        <w:tc>
          <w:tcPr>
            <w:tcW w:w="2452" w:type="dxa"/>
            <w:shd w:val="clear" w:color="auto" w:fill="auto"/>
          </w:tcPr>
          <w:p w:rsidR="00F3709B" w:rsidRDefault="00F3709B" w:rsidP="00125D02">
            <w:r>
              <w:rPr>
                <w:rFonts w:hint="eastAsia"/>
              </w:rPr>
              <w:t>b</w:t>
            </w:r>
          </w:p>
        </w:tc>
        <w:tc>
          <w:tcPr>
            <w:tcW w:w="1943" w:type="dxa"/>
            <w:shd w:val="clear" w:color="auto" w:fill="auto"/>
          </w:tcPr>
          <w:p w:rsidR="00F3709B" w:rsidRDefault="009B220D" w:rsidP="00FE0344">
            <w:r>
              <w:rPr>
                <w:rFonts w:hint="eastAsia"/>
              </w:rPr>
              <w:t>Node Guard</w:t>
            </w:r>
          </w:p>
        </w:tc>
      </w:tr>
      <w:tr w:rsidR="00F3709B" w:rsidTr="00CA6CEF">
        <w:trPr>
          <w:jc w:val="center"/>
        </w:trPr>
        <w:tc>
          <w:tcPr>
            <w:tcW w:w="2452" w:type="dxa"/>
            <w:shd w:val="clear" w:color="auto" w:fill="auto"/>
          </w:tcPr>
          <w:p w:rsidR="00F3709B" w:rsidRDefault="00F3709B" w:rsidP="00125D02">
            <w:r>
              <w:rPr>
                <w:rFonts w:hint="eastAsia"/>
              </w:rPr>
              <w:t>c</w:t>
            </w:r>
          </w:p>
        </w:tc>
        <w:tc>
          <w:tcPr>
            <w:tcW w:w="1943" w:type="dxa"/>
            <w:shd w:val="clear" w:color="auto" w:fill="auto"/>
          </w:tcPr>
          <w:p w:rsidR="00F3709B" w:rsidRDefault="009B220D" w:rsidP="00FE0344">
            <w:r>
              <w:rPr>
                <w:rFonts w:hint="eastAsia"/>
              </w:rPr>
              <w:t>SDO</w:t>
            </w:r>
          </w:p>
        </w:tc>
      </w:tr>
      <w:tr w:rsidR="00F3709B" w:rsidTr="00CA6CEF">
        <w:trPr>
          <w:jc w:val="center"/>
        </w:trPr>
        <w:tc>
          <w:tcPr>
            <w:tcW w:w="2452" w:type="dxa"/>
            <w:shd w:val="clear" w:color="auto" w:fill="auto"/>
          </w:tcPr>
          <w:p w:rsidR="00F3709B" w:rsidRDefault="00F3709B" w:rsidP="00125D02">
            <w:r>
              <w:rPr>
                <w:rFonts w:hint="eastAsia"/>
              </w:rPr>
              <w:t>d</w:t>
            </w:r>
          </w:p>
        </w:tc>
        <w:tc>
          <w:tcPr>
            <w:tcW w:w="1943" w:type="dxa"/>
            <w:shd w:val="clear" w:color="auto" w:fill="auto"/>
          </w:tcPr>
          <w:p w:rsidR="00F3709B" w:rsidRDefault="009B220D" w:rsidP="00FE0344">
            <w:r>
              <w:rPr>
                <w:rFonts w:hint="eastAsia"/>
              </w:rPr>
              <w:t>EMCY</w:t>
            </w:r>
          </w:p>
        </w:tc>
      </w:tr>
      <w:tr w:rsidR="00F3709B" w:rsidTr="00CA6CEF">
        <w:trPr>
          <w:jc w:val="center"/>
        </w:trPr>
        <w:tc>
          <w:tcPr>
            <w:tcW w:w="2452" w:type="dxa"/>
            <w:shd w:val="clear" w:color="auto" w:fill="auto"/>
          </w:tcPr>
          <w:p w:rsidR="00F3709B" w:rsidRDefault="00F3709B" w:rsidP="00125D02">
            <w:r>
              <w:rPr>
                <w:rFonts w:hint="eastAsia"/>
              </w:rPr>
              <w:t>e</w:t>
            </w:r>
          </w:p>
        </w:tc>
        <w:tc>
          <w:tcPr>
            <w:tcW w:w="1943" w:type="dxa"/>
            <w:shd w:val="clear" w:color="auto" w:fill="auto"/>
          </w:tcPr>
          <w:p w:rsidR="00F3709B" w:rsidRDefault="009B220D" w:rsidP="00FE0344">
            <w:r>
              <w:rPr>
                <w:rFonts w:hint="eastAsia"/>
              </w:rPr>
              <w:t>PDO</w:t>
            </w:r>
          </w:p>
        </w:tc>
      </w:tr>
      <w:tr w:rsidR="00F3709B" w:rsidTr="00CA6CEF">
        <w:trPr>
          <w:jc w:val="center"/>
        </w:trPr>
        <w:tc>
          <w:tcPr>
            <w:tcW w:w="2452" w:type="dxa"/>
            <w:shd w:val="clear" w:color="auto" w:fill="auto"/>
          </w:tcPr>
          <w:p w:rsidR="00F3709B" w:rsidRDefault="00F3709B" w:rsidP="00125D02">
            <w:r>
              <w:rPr>
                <w:rFonts w:hint="eastAsia"/>
              </w:rPr>
              <w:t>f</w:t>
            </w:r>
          </w:p>
        </w:tc>
        <w:tc>
          <w:tcPr>
            <w:tcW w:w="1943" w:type="dxa"/>
            <w:shd w:val="clear" w:color="auto" w:fill="auto"/>
          </w:tcPr>
          <w:p w:rsidR="00F3709B" w:rsidRDefault="009B220D" w:rsidP="00FE0344">
            <w:r>
              <w:rPr>
                <w:rFonts w:hint="eastAsia"/>
              </w:rPr>
              <w:t>Boot_up</w:t>
            </w:r>
          </w:p>
        </w:tc>
      </w:tr>
    </w:tbl>
    <w:p w:rsidR="009B220D" w:rsidRDefault="009B220D" w:rsidP="00125D02"/>
    <w:p w:rsidR="009B220D" w:rsidRDefault="00BA0903" w:rsidP="00FE0344">
      <w:pPr>
        <w:jc w:val="center"/>
      </w:pPr>
      <w:r>
        <w:rPr>
          <w:rFonts w:hint="eastAsia"/>
        </w:rPr>
        <w:t>状态切换</w:t>
      </w:r>
      <w:r w:rsidR="00CE7395">
        <w:rPr>
          <w:rFonts w:hint="eastAsia"/>
        </w:rPr>
        <w:t>指令</w:t>
      </w:r>
    </w:p>
    <w:tbl>
      <w:tblPr>
        <w:tblW w:w="0" w:type="auto"/>
        <w:jc w:val="center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2694"/>
        <w:gridCol w:w="1275"/>
      </w:tblGrid>
      <w:tr w:rsidR="00E1210C" w:rsidTr="00CA6CEF">
        <w:trPr>
          <w:jc w:val="center"/>
        </w:trPr>
        <w:tc>
          <w:tcPr>
            <w:tcW w:w="992" w:type="dxa"/>
            <w:shd w:val="clear" w:color="auto" w:fill="auto"/>
          </w:tcPr>
          <w:p w:rsidR="00E1210C" w:rsidRDefault="00C1053A" w:rsidP="00FE0344">
            <w:r>
              <w:rPr>
                <w:rFonts w:hint="eastAsia"/>
              </w:rPr>
              <w:t>标示</w:t>
            </w:r>
          </w:p>
        </w:tc>
        <w:tc>
          <w:tcPr>
            <w:tcW w:w="2694" w:type="dxa"/>
            <w:shd w:val="clear" w:color="auto" w:fill="auto"/>
          </w:tcPr>
          <w:p w:rsidR="00E1210C" w:rsidRDefault="00C1053A" w:rsidP="00D952B4">
            <w:r>
              <w:rPr>
                <w:rFonts w:hint="eastAsia"/>
              </w:rPr>
              <w:t>命令</w:t>
            </w:r>
          </w:p>
        </w:tc>
        <w:tc>
          <w:tcPr>
            <w:tcW w:w="1275" w:type="dxa"/>
            <w:shd w:val="clear" w:color="auto" w:fill="auto"/>
          </w:tcPr>
          <w:p w:rsidR="00E1210C" w:rsidRDefault="00C1053A" w:rsidP="00D11FCD">
            <w:r>
              <w:rPr>
                <w:rFonts w:hint="eastAsia"/>
              </w:rPr>
              <w:t>命令字</w:t>
            </w:r>
          </w:p>
        </w:tc>
      </w:tr>
      <w:tr w:rsidR="00E1210C" w:rsidTr="00CA6CEF">
        <w:trPr>
          <w:jc w:val="center"/>
        </w:trPr>
        <w:tc>
          <w:tcPr>
            <w:tcW w:w="992" w:type="dxa"/>
            <w:shd w:val="clear" w:color="auto" w:fill="auto"/>
          </w:tcPr>
          <w:p w:rsidR="00E1210C" w:rsidRDefault="009B220D" w:rsidP="00125D02">
            <w:r>
              <w:rPr>
                <w:rFonts w:hint="eastAsia"/>
              </w:rPr>
              <w:t>1</w:t>
            </w:r>
          </w:p>
        </w:tc>
        <w:tc>
          <w:tcPr>
            <w:tcW w:w="2694" w:type="dxa"/>
            <w:shd w:val="clear" w:color="auto" w:fill="auto"/>
          </w:tcPr>
          <w:p w:rsidR="00E1210C" w:rsidRDefault="00BA0903" w:rsidP="00FE0344">
            <w:r>
              <w:rPr>
                <w:rFonts w:hint="eastAsia"/>
              </w:rPr>
              <w:t>Start Remote Node</w:t>
            </w:r>
          </w:p>
        </w:tc>
        <w:tc>
          <w:tcPr>
            <w:tcW w:w="1275" w:type="dxa"/>
            <w:shd w:val="clear" w:color="auto" w:fill="auto"/>
          </w:tcPr>
          <w:p w:rsidR="00E1210C" w:rsidRDefault="00BA0903" w:rsidP="00FE0344">
            <w:r>
              <w:rPr>
                <w:rFonts w:hint="eastAsia"/>
              </w:rPr>
              <w:t>1</w:t>
            </w:r>
          </w:p>
        </w:tc>
      </w:tr>
      <w:tr w:rsidR="00E1210C" w:rsidTr="00CA6CEF">
        <w:trPr>
          <w:jc w:val="center"/>
        </w:trPr>
        <w:tc>
          <w:tcPr>
            <w:tcW w:w="992" w:type="dxa"/>
            <w:shd w:val="clear" w:color="auto" w:fill="auto"/>
          </w:tcPr>
          <w:p w:rsidR="00E1210C" w:rsidRDefault="009B220D" w:rsidP="00125D02">
            <w:r>
              <w:rPr>
                <w:rFonts w:hint="eastAsia"/>
              </w:rPr>
              <w:t>2</w:t>
            </w:r>
          </w:p>
        </w:tc>
        <w:tc>
          <w:tcPr>
            <w:tcW w:w="2694" w:type="dxa"/>
            <w:shd w:val="clear" w:color="auto" w:fill="auto"/>
          </w:tcPr>
          <w:p w:rsidR="00E1210C" w:rsidRDefault="00BA0903" w:rsidP="00FE0344">
            <w:r>
              <w:rPr>
                <w:rFonts w:hint="eastAsia"/>
              </w:rPr>
              <w:t>Stop Remote Node</w:t>
            </w:r>
          </w:p>
        </w:tc>
        <w:tc>
          <w:tcPr>
            <w:tcW w:w="1275" w:type="dxa"/>
            <w:shd w:val="clear" w:color="auto" w:fill="auto"/>
          </w:tcPr>
          <w:p w:rsidR="00E1210C" w:rsidRDefault="00BA0903" w:rsidP="00FE0344">
            <w:r>
              <w:rPr>
                <w:rFonts w:hint="eastAsia"/>
              </w:rPr>
              <w:t>2</w:t>
            </w:r>
          </w:p>
        </w:tc>
      </w:tr>
      <w:tr w:rsidR="00BA0903" w:rsidTr="00CA6CEF">
        <w:trPr>
          <w:jc w:val="center"/>
        </w:trPr>
        <w:tc>
          <w:tcPr>
            <w:tcW w:w="992" w:type="dxa"/>
            <w:shd w:val="clear" w:color="auto" w:fill="auto"/>
          </w:tcPr>
          <w:p w:rsidR="00BA0903" w:rsidRDefault="00BA0903" w:rsidP="00125D02">
            <w:r>
              <w:rPr>
                <w:rFonts w:hint="eastAsia"/>
              </w:rPr>
              <w:t>3</w:t>
            </w:r>
          </w:p>
        </w:tc>
        <w:tc>
          <w:tcPr>
            <w:tcW w:w="2694" w:type="dxa"/>
            <w:shd w:val="clear" w:color="auto" w:fill="auto"/>
          </w:tcPr>
          <w:p w:rsidR="00BA0903" w:rsidRDefault="00BA0903" w:rsidP="00FE0344">
            <w:r>
              <w:rPr>
                <w:rFonts w:hint="eastAsia"/>
              </w:rPr>
              <w:t>Enter Pre-operational State</w:t>
            </w:r>
          </w:p>
        </w:tc>
        <w:tc>
          <w:tcPr>
            <w:tcW w:w="1275" w:type="dxa"/>
            <w:shd w:val="clear" w:color="auto" w:fill="auto"/>
          </w:tcPr>
          <w:p w:rsidR="00BA0903" w:rsidRDefault="00BA0903" w:rsidP="00FE0344">
            <w:r>
              <w:rPr>
                <w:rFonts w:hint="eastAsia"/>
              </w:rPr>
              <w:t>128(0x80)</w:t>
            </w:r>
          </w:p>
        </w:tc>
      </w:tr>
      <w:tr w:rsidR="00BA0903" w:rsidTr="00CA6CEF">
        <w:trPr>
          <w:jc w:val="center"/>
        </w:trPr>
        <w:tc>
          <w:tcPr>
            <w:tcW w:w="992" w:type="dxa"/>
            <w:shd w:val="clear" w:color="auto" w:fill="auto"/>
          </w:tcPr>
          <w:p w:rsidR="00BA0903" w:rsidRDefault="00BA0903" w:rsidP="00125D02">
            <w:r>
              <w:rPr>
                <w:rFonts w:hint="eastAsia"/>
              </w:rPr>
              <w:t>4</w:t>
            </w:r>
          </w:p>
        </w:tc>
        <w:tc>
          <w:tcPr>
            <w:tcW w:w="2694" w:type="dxa"/>
            <w:shd w:val="clear" w:color="auto" w:fill="auto"/>
          </w:tcPr>
          <w:p w:rsidR="00BA0903" w:rsidRDefault="00BA0903" w:rsidP="00FE0344">
            <w:r>
              <w:rPr>
                <w:rFonts w:hint="eastAsia"/>
              </w:rPr>
              <w:t>Reset Node</w:t>
            </w:r>
          </w:p>
        </w:tc>
        <w:tc>
          <w:tcPr>
            <w:tcW w:w="1275" w:type="dxa"/>
            <w:shd w:val="clear" w:color="auto" w:fill="auto"/>
          </w:tcPr>
          <w:p w:rsidR="00BA0903" w:rsidRDefault="00BA0903" w:rsidP="00FE0344">
            <w:r>
              <w:rPr>
                <w:rFonts w:hint="eastAsia"/>
              </w:rPr>
              <w:t>129(0x81)</w:t>
            </w:r>
          </w:p>
        </w:tc>
      </w:tr>
      <w:tr w:rsidR="00BA0903" w:rsidTr="00CA6CEF">
        <w:trPr>
          <w:jc w:val="center"/>
        </w:trPr>
        <w:tc>
          <w:tcPr>
            <w:tcW w:w="992" w:type="dxa"/>
            <w:shd w:val="clear" w:color="auto" w:fill="auto"/>
          </w:tcPr>
          <w:p w:rsidR="00BA0903" w:rsidRDefault="00BA0903" w:rsidP="00125D02">
            <w:r>
              <w:rPr>
                <w:rFonts w:hint="eastAsia"/>
              </w:rPr>
              <w:t>5</w:t>
            </w:r>
          </w:p>
        </w:tc>
        <w:tc>
          <w:tcPr>
            <w:tcW w:w="2694" w:type="dxa"/>
            <w:shd w:val="clear" w:color="auto" w:fill="auto"/>
          </w:tcPr>
          <w:p w:rsidR="00BA0903" w:rsidRDefault="00BA0903" w:rsidP="00FE0344">
            <w:r>
              <w:rPr>
                <w:rFonts w:hint="eastAsia"/>
              </w:rPr>
              <w:t>Reset Communication</w:t>
            </w:r>
          </w:p>
        </w:tc>
        <w:tc>
          <w:tcPr>
            <w:tcW w:w="1275" w:type="dxa"/>
            <w:shd w:val="clear" w:color="auto" w:fill="auto"/>
          </w:tcPr>
          <w:p w:rsidR="00BA0903" w:rsidRDefault="00BA0903" w:rsidP="00FE0344">
            <w:r>
              <w:rPr>
                <w:rFonts w:hint="eastAsia"/>
              </w:rPr>
              <w:t>130(0x82)</w:t>
            </w:r>
          </w:p>
        </w:tc>
      </w:tr>
      <w:tr w:rsidR="00BA0903" w:rsidTr="00CA6CEF">
        <w:trPr>
          <w:jc w:val="center"/>
        </w:trPr>
        <w:tc>
          <w:tcPr>
            <w:tcW w:w="992" w:type="dxa"/>
            <w:shd w:val="clear" w:color="auto" w:fill="auto"/>
          </w:tcPr>
          <w:p w:rsidR="00BA0903" w:rsidRDefault="00BA0903" w:rsidP="00125D02">
            <w:r>
              <w:rPr>
                <w:rFonts w:hint="eastAsia"/>
              </w:rPr>
              <w:t>6</w:t>
            </w:r>
          </w:p>
        </w:tc>
        <w:tc>
          <w:tcPr>
            <w:tcW w:w="2694" w:type="dxa"/>
            <w:shd w:val="clear" w:color="auto" w:fill="auto"/>
          </w:tcPr>
          <w:p w:rsidR="00BA0903" w:rsidRDefault="00BA0903" w:rsidP="00FE0344">
            <w:r>
              <w:t>I</w:t>
            </w:r>
            <w:r>
              <w:rPr>
                <w:rFonts w:hint="eastAsia"/>
              </w:rPr>
              <w:t xml:space="preserve">nitialisation finished </w:t>
            </w:r>
          </w:p>
        </w:tc>
        <w:tc>
          <w:tcPr>
            <w:tcW w:w="1275" w:type="dxa"/>
            <w:shd w:val="clear" w:color="auto" w:fill="auto"/>
          </w:tcPr>
          <w:p w:rsidR="00BA0903" w:rsidRDefault="009A4EDD" w:rsidP="00FE0344">
            <w:r>
              <w:rPr>
                <w:rFonts w:hint="eastAsia"/>
              </w:rPr>
              <w:t>无</w:t>
            </w:r>
          </w:p>
        </w:tc>
      </w:tr>
    </w:tbl>
    <w:p w:rsidR="00F3709B" w:rsidRPr="00F537DB" w:rsidRDefault="00F3709B" w:rsidP="00125D02"/>
    <w:p w:rsidR="00FF7641" w:rsidRPr="00FF7641" w:rsidRDefault="00FF7641" w:rsidP="00FE0344">
      <w:pPr>
        <w:pStyle w:val="2"/>
      </w:pPr>
      <w:bookmarkStart w:id="373" w:name="_Toc360127735"/>
      <w:r>
        <w:rPr>
          <w:rFonts w:hint="eastAsia"/>
        </w:rPr>
        <w:t>5.2</w:t>
      </w:r>
      <w:r w:rsidR="007C5606">
        <w:rPr>
          <w:rFonts w:hint="eastAsia"/>
        </w:rPr>
        <w:t>节点保护（</w:t>
      </w:r>
      <w:r w:rsidR="007C5606">
        <w:rPr>
          <w:rFonts w:hint="eastAsia"/>
        </w:rPr>
        <w:t>NMT Node Guarding</w:t>
      </w:r>
      <w:r w:rsidR="007C5606">
        <w:rPr>
          <w:rFonts w:hint="eastAsia"/>
        </w:rPr>
        <w:t>）</w:t>
      </w:r>
      <w:bookmarkEnd w:id="373"/>
    </w:p>
    <w:p w:rsidR="008C518E" w:rsidRPr="005468F7" w:rsidRDefault="007C5606" w:rsidP="00FE0344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主站向所有的从节点周期性的发送远程帧，从站向主站发送一个包括其状态信息的字节作为响应。</w:t>
      </w:r>
    </w:p>
    <w:p w:rsidR="008C518E" w:rsidRDefault="00F31A76" w:rsidP="00FE034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NMT_Master节点发送远程帧：</w:t>
      </w:r>
    </w:p>
    <w:p w:rsidR="00F31A76" w:rsidRDefault="00EA100A" w:rsidP="00D952B4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表5-3 Node Guarding格式</w:t>
      </w:r>
    </w:p>
    <w:tbl>
      <w:tblPr>
        <w:tblW w:w="0" w:type="auto"/>
        <w:jc w:val="center"/>
        <w:tblInd w:w="2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</w:tblGrid>
      <w:tr w:rsidR="00F31A76" w:rsidRPr="00B301E2" w:rsidTr="00B301E2">
        <w:trPr>
          <w:jc w:val="center"/>
        </w:trPr>
        <w:tc>
          <w:tcPr>
            <w:tcW w:w="2552" w:type="dxa"/>
            <w:shd w:val="clear" w:color="auto" w:fill="auto"/>
          </w:tcPr>
          <w:p w:rsidR="00F31A76" w:rsidRPr="00B301E2" w:rsidRDefault="00F31A76" w:rsidP="00D11FCD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COB_ID</w:t>
            </w:r>
          </w:p>
        </w:tc>
      </w:tr>
      <w:tr w:rsidR="00F31A76" w:rsidRPr="00B301E2" w:rsidTr="00B301E2">
        <w:trPr>
          <w:jc w:val="center"/>
        </w:trPr>
        <w:tc>
          <w:tcPr>
            <w:tcW w:w="2552" w:type="dxa"/>
            <w:shd w:val="clear" w:color="auto" w:fill="auto"/>
          </w:tcPr>
          <w:p w:rsidR="00F31A76" w:rsidRPr="00B301E2" w:rsidRDefault="00F31A76" w:rsidP="00125D02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0x700+</w:t>
            </w:r>
            <w:r>
              <w:rPr>
                <w:rFonts w:hint="eastAsia"/>
              </w:rPr>
              <w:t xml:space="preserve"> Node_ID</w:t>
            </w:r>
          </w:p>
        </w:tc>
      </w:tr>
    </w:tbl>
    <w:p w:rsidR="00F31A76" w:rsidRDefault="00F31A76" w:rsidP="00125D02">
      <w:pPr>
        <w:rPr>
          <w:rFonts w:ascii="宋体" w:hAnsi="宋体"/>
        </w:rPr>
      </w:pPr>
    </w:p>
    <w:p w:rsidR="00F31A76" w:rsidRDefault="00F31A76" w:rsidP="00FE0344">
      <w:pPr>
        <w:rPr>
          <w:rFonts w:ascii="宋体" w:hAnsi="宋体"/>
        </w:rPr>
      </w:pPr>
      <w:r>
        <w:rPr>
          <w:rFonts w:ascii="宋体" w:hAnsi="宋体" w:hint="eastAsia"/>
        </w:rPr>
        <w:t>NMT_Slave应答:</w:t>
      </w:r>
    </w:p>
    <w:p w:rsidR="00EA100A" w:rsidRDefault="00EA100A" w:rsidP="00FE0344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表5-4 NMT_Slave应答指令格式</w:t>
      </w:r>
    </w:p>
    <w:tbl>
      <w:tblPr>
        <w:tblW w:w="0" w:type="auto"/>
        <w:jc w:val="center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9"/>
        <w:gridCol w:w="2651"/>
      </w:tblGrid>
      <w:tr w:rsidR="00F31A76" w:rsidRPr="00B301E2" w:rsidTr="00B301E2">
        <w:trPr>
          <w:jc w:val="center"/>
        </w:trPr>
        <w:tc>
          <w:tcPr>
            <w:tcW w:w="3019" w:type="dxa"/>
            <w:shd w:val="clear" w:color="auto" w:fill="auto"/>
          </w:tcPr>
          <w:p w:rsidR="00F31A76" w:rsidRPr="00B301E2" w:rsidRDefault="00F31A76" w:rsidP="00FE0344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COB_ID</w:t>
            </w:r>
          </w:p>
        </w:tc>
        <w:tc>
          <w:tcPr>
            <w:tcW w:w="2651" w:type="dxa"/>
            <w:shd w:val="clear" w:color="auto" w:fill="auto"/>
          </w:tcPr>
          <w:p w:rsidR="00F31A76" w:rsidRPr="00B301E2" w:rsidRDefault="00F31A76" w:rsidP="00D952B4">
            <w:pPr>
              <w:rPr>
                <w:rFonts w:ascii="宋体" w:hAnsi="宋体"/>
              </w:rPr>
            </w:pPr>
            <w:r w:rsidRPr="00B301E2">
              <w:rPr>
                <w:rFonts w:ascii="宋体" w:hAnsi="宋体"/>
              </w:rPr>
              <w:t>B</w:t>
            </w:r>
            <w:r w:rsidRPr="00B301E2">
              <w:rPr>
                <w:rFonts w:ascii="宋体" w:hAnsi="宋体" w:hint="eastAsia"/>
              </w:rPr>
              <w:t>yte0</w:t>
            </w:r>
          </w:p>
        </w:tc>
      </w:tr>
      <w:tr w:rsidR="00F31A76" w:rsidRPr="00B301E2" w:rsidTr="00B301E2">
        <w:trPr>
          <w:jc w:val="center"/>
        </w:trPr>
        <w:tc>
          <w:tcPr>
            <w:tcW w:w="3019" w:type="dxa"/>
            <w:shd w:val="clear" w:color="auto" w:fill="auto"/>
          </w:tcPr>
          <w:p w:rsidR="00F31A76" w:rsidRPr="00B301E2" w:rsidRDefault="00F31A76" w:rsidP="00125D02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0x700+</w:t>
            </w:r>
            <w:r>
              <w:rPr>
                <w:rFonts w:hint="eastAsia"/>
              </w:rPr>
              <w:t xml:space="preserve"> Node_ID</w:t>
            </w:r>
          </w:p>
        </w:tc>
        <w:tc>
          <w:tcPr>
            <w:tcW w:w="2651" w:type="dxa"/>
            <w:shd w:val="clear" w:color="auto" w:fill="auto"/>
          </w:tcPr>
          <w:p w:rsidR="00F31A76" w:rsidRPr="00B301E2" w:rsidRDefault="00F31A76" w:rsidP="00FE0344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Bit7:toggle;Bit6-0:状态</w:t>
            </w:r>
          </w:p>
        </w:tc>
      </w:tr>
    </w:tbl>
    <w:p w:rsidR="00F31A76" w:rsidRDefault="00F31A76" w:rsidP="00125D02">
      <w:pPr>
        <w:rPr>
          <w:rFonts w:ascii="宋体" w:hAnsi="宋体"/>
        </w:rPr>
      </w:pPr>
    </w:p>
    <w:p w:rsidR="00F31A76" w:rsidRDefault="00C2353A" w:rsidP="00FE0344">
      <w:pPr>
        <w:rPr>
          <w:rFonts w:ascii="宋体" w:hAnsi="宋体"/>
        </w:rPr>
      </w:pPr>
      <w:r>
        <w:rPr>
          <w:rFonts w:ascii="宋体" w:hAnsi="宋体" w:hint="eastAsia"/>
        </w:rPr>
        <w:t>状态值如下：</w:t>
      </w:r>
    </w:p>
    <w:p w:rsidR="00EA100A" w:rsidRDefault="00EA100A" w:rsidP="00FE0344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表5-5 节点状态</w:t>
      </w:r>
    </w:p>
    <w:tbl>
      <w:tblPr>
        <w:tblW w:w="0" w:type="auto"/>
        <w:jc w:val="center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9"/>
        <w:gridCol w:w="2651"/>
      </w:tblGrid>
      <w:tr w:rsidR="00C2353A" w:rsidRPr="00B301E2" w:rsidTr="00B301E2">
        <w:trPr>
          <w:jc w:val="center"/>
        </w:trPr>
        <w:tc>
          <w:tcPr>
            <w:tcW w:w="3019" w:type="dxa"/>
            <w:shd w:val="clear" w:color="auto" w:fill="auto"/>
          </w:tcPr>
          <w:p w:rsidR="00C2353A" w:rsidRPr="00B301E2" w:rsidRDefault="00C2353A" w:rsidP="00FE0344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State_Value</w:t>
            </w:r>
          </w:p>
        </w:tc>
        <w:tc>
          <w:tcPr>
            <w:tcW w:w="2651" w:type="dxa"/>
            <w:shd w:val="clear" w:color="auto" w:fill="auto"/>
          </w:tcPr>
          <w:p w:rsidR="00C2353A" w:rsidRPr="00B301E2" w:rsidRDefault="00C2353A" w:rsidP="00D952B4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状态</w:t>
            </w:r>
          </w:p>
        </w:tc>
      </w:tr>
      <w:tr w:rsidR="00C2353A" w:rsidRPr="00B301E2" w:rsidTr="00B301E2">
        <w:trPr>
          <w:jc w:val="center"/>
        </w:trPr>
        <w:tc>
          <w:tcPr>
            <w:tcW w:w="3019" w:type="dxa"/>
            <w:shd w:val="clear" w:color="auto" w:fill="auto"/>
          </w:tcPr>
          <w:p w:rsidR="00C2353A" w:rsidRPr="00B301E2" w:rsidRDefault="00C2353A" w:rsidP="00125D02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0</w:t>
            </w:r>
          </w:p>
        </w:tc>
        <w:tc>
          <w:tcPr>
            <w:tcW w:w="2651" w:type="dxa"/>
            <w:shd w:val="clear" w:color="auto" w:fill="auto"/>
          </w:tcPr>
          <w:p w:rsidR="00C2353A" w:rsidRPr="00B301E2" w:rsidRDefault="00C2353A" w:rsidP="00FE0344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Initialising</w:t>
            </w:r>
          </w:p>
        </w:tc>
      </w:tr>
      <w:tr w:rsidR="00C2353A" w:rsidRPr="00B301E2" w:rsidTr="00B301E2">
        <w:trPr>
          <w:jc w:val="center"/>
        </w:trPr>
        <w:tc>
          <w:tcPr>
            <w:tcW w:w="3019" w:type="dxa"/>
            <w:shd w:val="clear" w:color="auto" w:fill="auto"/>
          </w:tcPr>
          <w:p w:rsidR="00C2353A" w:rsidRPr="00B301E2" w:rsidRDefault="00C2353A" w:rsidP="00125D02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1</w:t>
            </w:r>
          </w:p>
        </w:tc>
        <w:tc>
          <w:tcPr>
            <w:tcW w:w="2651" w:type="dxa"/>
            <w:shd w:val="clear" w:color="auto" w:fill="auto"/>
          </w:tcPr>
          <w:p w:rsidR="00C2353A" w:rsidRPr="00B301E2" w:rsidRDefault="00C2353A" w:rsidP="00FE0344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Disconnected</w:t>
            </w:r>
          </w:p>
        </w:tc>
      </w:tr>
      <w:tr w:rsidR="00C2353A" w:rsidRPr="00B301E2" w:rsidTr="00B301E2">
        <w:trPr>
          <w:jc w:val="center"/>
        </w:trPr>
        <w:tc>
          <w:tcPr>
            <w:tcW w:w="3019" w:type="dxa"/>
            <w:shd w:val="clear" w:color="auto" w:fill="auto"/>
          </w:tcPr>
          <w:p w:rsidR="00C2353A" w:rsidRPr="00B301E2" w:rsidRDefault="00C2353A" w:rsidP="00125D02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2</w:t>
            </w:r>
          </w:p>
        </w:tc>
        <w:tc>
          <w:tcPr>
            <w:tcW w:w="2651" w:type="dxa"/>
            <w:shd w:val="clear" w:color="auto" w:fill="auto"/>
          </w:tcPr>
          <w:p w:rsidR="00C2353A" w:rsidRPr="00B301E2" w:rsidRDefault="00C2353A" w:rsidP="00FE0344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Connecting</w:t>
            </w:r>
          </w:p>
        </w:tc>
      </w:tr>
      <w:tr w:rsidR="00C2353A" w:rsidRPr="00B301E2" w:rsidTr="00B301E2">
        <w:trPr>
          <w:jc w:val="center"/>
        </w:trPr>
        <w:tc>
          <w:tcPr>
            <w:tcW w:w="3019" w:type="dxa"/>
            <w:shd w:val="clear" w:color="auto" w:fill="auto"/>
          </w:tcPr>
          <w:p w:rsidR="00C2353A" w:rsidRPr="00B301E2" w:rsidRDefault="00C2353A" w:rsidP="00125D02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3</w:t>
            </w:r>
          </w:p>
        </w:tc>
        <w:tc>
          <w:tcPr>
            <w:tcW w:w="2651" w:type="dxa"/>
            <w:shd w:val="clear" w:color="auto" w:fill="auto"/>
          </w:tcPr>
          <w:p w:rsidR="00C2353A" w:rsidRPr="00B301E2" w:rsidRDefault="00C2353A" w:rsidP="00FE0344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Preparing</w:t>
            </w:r>
          </w:p>
        </w:tc>
      </w:tr>
      <w:tr w:rsidR="00C2353A" w:rsidRPr="00B301E2" w:rsidTr="00B301E2">
        <w:trPr>
          <w:jc w:val="center"/>
        </w:trPr>
        <w:tc>
          <w:tcPr>
            <w:tcW w:w="3019" w:type="dxa"/>
            <w:shd w:val="clear" w:color="auto" w:fill="auto"/>
          </w:tcPr>
          <w:p w:rsidR="00C2353A" w:rsidRPr="00B301E2" w:rsidRDefault="00C2353A" w:rsidP="00125D02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4</w:t>
            </w:r>
          </w:p>
        </w:tc>
        <w:tc>
          <w:tcPr>
            <w:tcW w:w="2651" w:type="dxa"/>
            <w:shd w:val="clear" w:color="auto" w:fill="auto"/>
          </w:tcPr>
          <w:p w:rsidR="00C2353A" w:rsidRPr="00B301E2" w:rsidRDefault="00C2353A" w:rsidP="00FE0344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Stopped</w:t>
            </w:r>
          </w:p>
        </w:tc>
      </w:tr>
      <w:tr w:rsidR="00C2353A" w:rsidRPr="00B301E2" w:rsidTr="00B301E2">
        <w:trPr>
          <w:jc w:val="center"/>
        </w:trPr>
        <w:tc>
          <w:tcPr>
            <w:tcW w:w="3019" w:type="dxa"/>
            <w:shd w:val="clear" w:color="auto" w:fill="auto"/>
          </w:tcPr>
          <w:p w:rsidR="00C2353A" w:rsidRPr="00B301E2" w:rsidRDefault="00C2353A" w:rsidP="00125D02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5</w:t>
            </w:r>
          </w:p>
        </w:tc>
        <w:tc>
          <w:tcPr>
            <w:tcW w:w="2651" w:type="dxa"/>
            <w:shd w:val="clear" w:color="auto" w:fill="auto"/>
          </w:tcPr>
          <w:p w:rsidR="00C2353A" w:rsidRPr="00B301E2" w:rsidRDefault="00C2353A" w:rsidP="00FE0344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Operational</w:t>
            </w:r>
          </w:p>
        </w:tc>
      </w:tr>
      <w:tr w:rsidR="00C2353A" w:rsidRPr="00B301E2" w:rsidTr="00B301E2">
        <w:trPr>
          <w:jc w:val="center"/>
        </w:trPr>
        <w:tc>
          <w:tcPr>
            <w:tcW w:w="3019" w:type="dxa"/>
            <w:shd w:val="clear" w:color="auto" w:fill="auto"/>
          </w:tcPr>
          <w:p w:rsidR="00C2353A" w:rsidRPr="00B301E2" w:rsidRDefault="00C2353A" w:rsidP="00125D02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127</w:t>
            </w:r>
          </w:p>
        </w:tc>
        <w:tc>
          <w:tcPr>
            <w:tcW w:w="2651" w:type="dxa"/>
            <w:shd w:val="clear" w:color="auto" w:fill="auto"/>
          </w:tcPr>
          <w:p w:rsidR="00C2353A" w:rsidRPr="00B301E2" w:rsidRDefault="00C2353A" w:rsidP="00FE0344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Pre_operational</w:t>
            </w:r>
          </w:p>
        </w:tc>
      </w:tr>
    </w:tbl>
    <w:p w:rsidR="00C2353A" w:rsidRPr="005468F7" w:rsidRDefault="00C2353A" w:rsidP="00125D02">
      <w:pPr>
        <w:rPr>
          <w:rFonts w:ascii="宋体" w:hAnsi="宋体"/>
        </w:rPr>
      </w:pPr>
    </w:p>
    <w:p w:rsidR="008C518E" w:rsidRPr="005468F7" w:rsidRDefault="007C5606" w:rsidP="00FE0344">
      <w:pPr>
        <w:pStyle w:val="2"/>
      </w:pPr>
      <w:bookmarkStart w:id="374" w:name="_5.3心跳（Heartbeat）"/>
      <w:bookmarkStart w:id="375" w:name="_Toc360127736"/>
      <w:bookmarkEnd w:id="374"/>
      <w:r>
        <w:rPr>
          <w:rFonts w:hint="eastAsia"/>
        </w:rPr>
        <w:t>5.3</w:t>
      </w:r>
      <w:r>
        <w:rPr>
          <w:rFonts w:hint="eastAsia"/>
        </w:rPr>
        <w:t>心跳（</w:t>
      </w:r>
      <w:r>
        <w:rPr>
          <w:rFonts w:hint="eastAsia"/>
        </w:rPr>
        <w:t>Heartbeat</w:t>
      </w:r>
      <w:r>
        <w:rPr>
          <w:rFonts w:hint="eastAsia"/>
        </w:rPr>
        <w:t>）</w:t>
      </w:r>
      <w:bookmarkEnd w:id="375"/>
    </w:p>
    <w:p w:rsidR="00AC32F5" w:rsidRDefault="007C5606" w:rsidP="00FE0344">
      <w:pPr>
        <w:spacing w:line="360" w:lineRule="auto"/>
        <w:ind w:firstLine="420"/>
      </w:pPr>
      <w:r>
        <w:rPr>
          <w:rFonts w:hint="eastAsia"/>
        </w:rPr>
        <w:t>一个节点不能同时支持节点保护与心跳；</w:t>
      </w:r>
      <w:r w:rsidR="00652D91">
        <w:rPr>
          <w:rFonts w:hint="eastAsia"/>
        </w:rPr>
        <w:t>为降低总线负载，</w:t>
      </w:r>
      <w:r w:rsidR="002772FF">
        <w:rPr>
          <w:rFonts w:hint="eastAsia"/>
        </w:rPr>
        <w:t>目前方案采用心跳方式；</w:t>
      </w:r>
    </w:p>
    <w:p w:rsidR="007C5606" w:rsidRDefault="007C5606" w:rsidP="00D952B4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一个节点可配置产生周期性地被称为心跳报文的报文；消费者通常为</w:t>
      </w:r>
      <w:r>
        <w:rPr>
          <w:rFonts w:hint="eastAsia"/>
        </w:rPr>
        <w:t>NMT_Master;</w:t>
      </w:r>
    </w:p>
    <w:p w:rsidR="00B614F6" w:rsidRPr="007C5606" w:rsidRDefault="00B614F6" w:rsidP="00D11FCD">
      <w:pPr>
        <w:spacing w:line="360" w:lineRule="auto"/>
      </w:pPr>
    </w:p>
    <w:p w:rsidR="00AC32F5" w:rsidRDefault="00FA3FDA" w:rsidP="00272181">
      <w:pPr>
        <w:ind w:firstLine="420"/>
      </w:pPr>
      <w:r>
        <w:rPr>
          <w:rFonts w:hint="eastAsia"/>
        </w:rPr>
        <w:lastRenderedPageBreak/>
        <w:t>心跳报文：</w:t>
      </w:r>
    </w:p>
    <w:p w:rsidR="00EA100A" w:rsidRDefault="00EA100A" w:rsidP="00875635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5-6 </w:t>
      </w:r>
      <w:r>
        <w:rPr>
          <w:rFonts w:hint="eastAsia"/>
        </w:rPr>
        <w:t>心跳报文</w:t>
      </w:r>
    </w:p>
    <w:tbl>
      <w:tblPr>
        <w:tblW w:w="0" w:type="auto"/>
        <w:jc w:val="center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9"/>
        <w:gridCol w:w="2651"/>
      </w:tblGrid>
      <w:tr w:rsidR="00FA3FDA" w:rsidRPr="00B301E2" w:rsidTr="00B301E2">
        <w:trPr>
          <w:jc w:val="center"/>
        </w:trPr>
        <w:tc>
          <w:tcPr>
            <w:tcW w:w="3019" w:type="dxa"/>
            <w:shd w:val="clear" w:color="auto" w:fill="auto"/>
          </w:tcPr>
          <w:p w:rsidR="00FA3FDA" w:rsidRPr="00B301E2" w:rsidRDefault="00FA3FDA" w:rsidP="00710134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COB_ID</w:t>
            </w:r>
          </w:p>
        </w:tc>
        <w:tc>
          <w:tcPr>
            <w:tcW w:w="2651" w:type="dxa"/>
            <w:shd w:val="clear" w:color="auto" w:fill="auto"/>
          </w:tcPr>
          <w:p w:rsidR="00FA3FDA" w:rsidRPr="00B301E2" w:rsidRDefault="00FA3FDA" w:rsidP="008E77EB">
            <w:pPr>
              <w:rPr>
                <w:rFonts w:ascii="宋体" w:hAnsi="宋体"/>
              </w:rPr>
            </w:pPr>
            <w:r w:rsidRPr="00B301E2">
              <w:rPr>
                <w:rFonts w:ascii="宋体" w:hAnsi="宋体"/>
              </w:rPr>
              <w:t>B</w:t>
            </w:r>
            <w:r w:rsidRPr="00B301E2">
              <w:rPr>
                <w:rFonts w:ascii="宋体" w:hAnsi="宋体" w:hint="eastAsia"/>
              </w:rPr>
              <w:t>yte0</w:t>
            </w:r>
          </w:p>
        </w:tc>
      </w:tr>
      <w:tr w:rsidR="00FA3FDA" w:rsidRPr="00B301E2" w:rsidTr="00B301E2">
        <w:trPr>
          <w:jc w:val="center"/>
        </w:trPr>
        <w:tc>
          <w:tcPr>
            <w:tcW w:w="3019" w:type="dxa"/>
            <w:shd w:val="clear" w:color="auto" w:fill="auto"/>
          </w:tcPr>
          <w:p w:rsidR="00FA3FDA" w:rsidRPr="00B301E2" w:rsidRDefault="00FA3FDA" w:rsidP="00125D02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0x700+</w:t>
            </w:r>
            <w:r>
              <w:rPr>
                <w:rFonts w:hint="eastAsia"/>
              </w:rPr>
              <w:t xml:space="preserve"> Node_ID</w:t>
            </w:r>
          </w:p>
        </w:tc>
        <w:tc>
          <w:tcPr>
            <w:tcW w:w="2651" w:type="dxa"/>
            <w:shd w:val="clear" w:color="auto" w:fill="auto"/>
          </w:tcPr>
          <w:p w:rsidR="00FA3FDA" w:rsidRPr="00B301E2" w:rsidRDefault="00FA3FDA" w:rsidP="00FE0344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Bit7:toggle;Bit6-0:状态</w:t>
            </w:r>
          </w:p>
        </w:tc>
      </w:tr>
    </w:tbl>
    <w:p w:rsidR="00AC32F5" w:rsidRDefault="00AC32F5" w:rsidP="00125D02"/>
    <w:p w:rsidR="005351B5" w:rsidRDefault="005351B5" w:rsidP="00FE0344"/>
    <w:p w:rsidR="005351B5" w:rsidRDefault="005351B5" w:rsidP="00FE0344">
      <w:pPr>
        <w:pStyle w:val="2"/>
      </w:pPr>
      <w:bookmarkStart w:id="376" w:name="_Toc360127737"/>
      <w:r>
        <w:rPr>
          <w:rFonts w:hint="eastAsia"/>
        </w:rPr>
        <w:t>5.4</w:t>
      </w:r>
      <w:r w:rsidR="009D315F">
        <w:rPr>
          <w:rFonts w:hint="eastAsia"/>
        </w:rPr>
        <w:t xml:space="preserve"> </w:t>
      </w:r>
      <w:r>
        <w:rPr>
          <w:rFonts w:hint="eastAsia"/>
        </w:rPr>
        <w:t>NMT Boot_ up(</w:t>
      </w:r>
      <w:r>
        <w:rPr>
          <w:rFonts w:hint="eastAsia"/>
        </w:rPr>
        <w:t>从节点启动</w:t>
      </w:r>
      <w:r>
        <w:rPr>
          <w:rFonts w:hint="eastAsia"/>
        </w:rPr>
        <w:t>)</w:t>
      </w:r>
      <w:bookmarkEnd w:id="376"/>
    </w:p>
    <w:p w:rsidR="005351B5" w:rsidRPr="00CA6CEF" w:rsidRDefault="005351B5" w:rsidP="00D952B4">
      <w:pPr>
        <w:spacing w:line="360" w:lineRule="auto"/>
        <w:ind w:firstLine="420"/>
        <w:rPr>
          <w:rFonts w:ascii="宋体" w:hAnsi="宋体"/>
        </w:rPr>
      </w:pPr>
      <w:r w:rsidRPr="00CA6CEF">
        <w:rPr>
          <w:rFonts w:ascii="宋体" w:hAnsi="宋体" w:hint="eastAsia"/>
        </w:rPr>
        <w:t>NMT-slave节点发布Boot-up报文通知NMT-Master节点它已经从initialising状态进入pre-operational</w:t>
      </w:r>
      <w:r w:rsidR="009D315F" w:rsidRPr="00CA6CEF">
        <w:rPr>
          <w:rFonts w:ascii="宋体" w:hAnsi="宋体" w:hint="eastAsia"/>
        </w:rPr>
        <w:t>，格式如下：</w:t>
      </w:r>
    </w:p>
    <w:p w:rsidR="0025167E" w:rsidRPr="00520949" w:rsidRDefault="00520949" w:rsidP="00D11FCD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5-6 Boot_up</w:t>
      </w:r>
      <w:r>
        <w:rPr>
          <w:rFonts w:hint="eastAsia"/>
        </w:rPr>
        <w:t>报文</w:t>
      </w:r>
    </w:p>
    <w:tbl>
      <w:tblPr>
        <w:tblW w:w="0" w:type="auto"/>
        <w:jc w:val="center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9"/>
        <w:gridCol w:w="2651"/>
      </w:tblGrid>
      <w:tr w:rsidR="0025167E" w:rsidRPr="00B301E2" w:rsidTr="00C8397E">
        <w:trPr>
          <w:jc w:val="center"/>
        </w:trPr>
        <w:tc>
          <w:tcPr>
            <w:tcW w:w="3019" w:type="dxa"/>
            <w:shd w:val="clear" w:color="auto" w:fill="auto"/>
          </w:tcPr>
          <w:p w:rsidR="0025167E" w:rsidRPr="00B301E2" w:rsidRDefault="0025167E" w:rsidP="00272181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COB_ID</w:t>
            </w:r>
          </w:p>
        </w:tc>
        <w:tc>
          <w:tcPr>
            <w:tcW w:w="2651" w:type="dxa"/>
            <w:shd w:val="clear" w:color="auto" w:fill="auto"/>
          </w:tcPr>
          <w:p w:rsidR="0025167E" w:rsidRPr="00B301E2" w:rsidRDefault="0025167E" w:rsidP="00875635">
            <w:pPr>
              <w:rPr>
                <w:rFonts w:ascii="宋体" w:hAnsi="宋体"/>
              </w:rPr>
            </w:pPr>
            <w:r w:rsidRPr="00B301E2">
              <w:rPr>
                <w:rFonts w:ascii="宋体" w:hAnsi="宋体"/>
              </w:rPr>
              <w:t>B</w:t>
            </w:r>
            <w:r w:rsidRPr="00B301E2">
              <w:rPr>
                <w:rFonts w:ascii="宋体" w:hAnsi="宋体" w:hint="eastAsia"/>
              </w:rPr>
              <w:t>yte0</w:t>
            </w:r>
          </w:p>
        </w:tc>
      </w:tr>
      <w:tr w:rsidR="0025167E" w:rsidRPr="00B301E2" w:rsidTr="00C8397E">
        <w:trPr>
          <w:jc w:val="center"/>
        </w:trPr>
        <w:tc>
          <w:tcPr>
            <w:tcW w:w="3019" w:type="dxa"/>
            <w:shd w:val="clear" w:color="auto" w:fill="auto"/>
          </w:tcPr>
          <w:p w:rsidR="0025167E" w:rsidRPr="00B301E2" w:rsidRDefault="0025167E" w:rsidP="00125D02">
            <w:pPr>
              <w:rPr>
                <w:rFonts w:ascii="宋体" w:hAnsi="宋体"/>
              </w:rPr>
            </w:pPr>
            <w:r w:rsidRPr="00B301E2">
              <w:rPr>
                <w:rFonts w:ascii="宋体" w:hAnsi="宋体" w:hint="eastAsia"/>
              </w:rPr>
              <w:t>0x700+</w:t>
            </w:r>
            <w:r>
              <w:rPr>
                <w:rFonts w:hint="eastAsia"/>
              </w:rPr>
              <w:t xml:space="preserve"> Node_ID</w:t>
            </w:r>
          </w:p>
        </w:tc>
        <w:tc>
          <w:tcPr>
            <w:tcW w:w="2651" w:type="dxa"/>
            <w:shd w:val="clear" w:color="auto" w:fill="auto"/>
          </w:tcPr>
          <w:p w:rsidR="0025167E" w:rsidRPr="00B301E2" w:rsidRDefault="0025167E" w:rsidP="00FE03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恒为0</w:t>
            </w:r>
          </w:p>
        </w:tc>
      </w:tr>
    </w:tbl>
    <w:p w:rsidR="00AC32F5" w:rsidRDefault="002C3CFC" w:rsidP="00125D02">
      <w:pPr>
        <w:pStyle w:val="1"/>
      </w:pPr>
      <w:bookmarkStart w:id="377" w:name="_Toc360127738"/>
      <w:r>
        <w:rPr>
          <w:rFonts w:hint="eastAsia"/>
        </w:rPr>
        <w:t>6</w:t>
      </w:r>
      <w:r w:rsidR="000C0E87">
        <w:rPr>
          <w:rFonts w:hint="eastAsia"/>
        </w:rPr>
        <w:t>、</w:t>
      </w:r>
      <w:r w:rsidR="00E90EB1">
        <w:rPr>
          <w:rFonts w:hint="eastAsia"/>
        </w:rPr>
        <w:t>预定义或特殊功能对象</w:t>
      </w:r>
      <w:bookmarkEnd w:id="377"/>
    </w:p>
    <w:p w:rsidR="0020133F" w:rsidRDefault="00001E48" w:rsidP="00FE0344">
      <w:pPr>
        <w:pStyle w:val="2"/>
      </w:pPr>
      <w:bookmarkStart w:id="378" w:name="_6.1_SYNC"/>
      <w:bookmarkStart w:id="379" w:name="_Toc360127739"/>
      <w:bookmarkEnd w:id="378"/>
      <w:r>
        <w:rPr>
          <w:rFonts w:hint="eastAsia"/>
        </w:rPr>
        <w:t>6</w:t>
      </w:r>
      <w:r w:rsidR="0020133F">
        <w:t>.1 SYNC</w:t>
      </w:r>
      <w:bookmarkEnd w:id="379"/>
    </w:p>
    <w:p w:rsidR="008C518E" w:rsidRDefault="0020133F" w:rsidP="00FE0344">
      <w:pPr>
        <w:spacing w:line="360" w:lineRule="auto"/>
        <w:ind w:firstLine="420"/>
      </w:pPr>
      <w:r>
        <w:rPr>
          <w:rFonts w:hint="eastAsia"/>
        </w:rPr>
        <w:t>Sync</w:t>
      </w:r>
      <w:r>
        <w:rPr>
          <w:rFonts w:hint="eastAsia"/>
        </w:rPr>
        <w:t>同步报文由主节点发送，从节点接收；</w:t>
      </w:r>
      <w:r w:rsidR="00D07AC8">
        <w:rPr>
          <w:rFonts w:hint="eastAsia"/>
        </w:rPr>
        <w:t>用于周期性</w:t>
      </w:r>
      <w:r w:rsidR="00D07AC8">
        <w:rPr>
          <w:rFonts w:hint="eastAsia"/>
        </w:rPr>
        <w:t>PDO</w:t>
      </w:r>
      <w:r w:rsidR="00D07AC8">
        <w:rPr>
          <w:rFonts w:hint="eastAsia"/>
        </w:rPr>
        <w:t>反馈指令；</w:t>
      </w:r>
    </w:p>
    <w:p w:rsidR="000A48D5" w:rsidRDefault="000A48D5" w:rsidP="00D952B4">
      <w:pPr>
        <w:spacing w:line="360" w:lineRule="auto"/>
        <w:ind w:firstLine="420"/>
      </w:pPr>
      <w:r>
        <w:rPr>
          <w:rFonts w:hint="eastAsia"/>
        </w:rPr>
        <w:t>该报文不带数据，以使长度尽可能短，加快传输，减少网络占用。</w:t>
      </w:r>
    </w:p>
    <w:p w:rsidR="008C518E" w:rsidRDefault="00EA100A" w:rsidP="00D11FCD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6-1 SYNC</w:t>
      </w:r>
      <w:r>
        <w:rPr>
          <w:rFonts w:hint="eastAsia"/>
        </w:rPr>
        <w:t>格式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</w:tblGrid>
      <w:tr w:rsidR="00E37F5E" w:rsidTr="00B301E2">
        <w:trPr>
          <w:jc w:val="center"/>
        </w:trPr>
        <w:tc>
          <w:tcPr>
            <w:tcW w:w="1809" w:type="dxa"/>
            <w:shd w:val="clear" w:color="auto" w:fill="auto"/>
          </w:tcPr>
          <w:p w:rsidR="00E37F5E" w:rsidRDefault="00E37F5E" w:rsidP="00272181">
            <w:pPr>
              <w:jc w:val="center"/>
            </w:pPr>
            <w:r>
              <w:rPr>
                <w:rFonts w:hint="eastAsia"/>
              </w:rPr>
              <w:t>COB_ID</w:t>
            </w:r>
          </w:p>
        </w:tc>
      </w:tr>
      <w:tr w:rsidR="00E37F5E" w:rsidTr="00B301E2">
        <w:trPr>
          <w:jc w:val="center"/>
        </w:trPr>
        <w:tc>
          <w:tcPr>
            <w:tcW w:w="1809" w:type="dxa"/>
            <w:shd w:val="clear" w:color="auto" w:fill="auto"/>
          </w:tcPr>
          <w:p w:rsidR="00E37F5E" w:rsidRDefault="00E37F5E" w:rsidP="00125D02">
            <w:pPr>
              <w:jc w:val="center"/>
            </w:pPr>
            <w:r>
              <w:rPr>
                <w:rFonts w:hint="eastAsia"/>
              </w:rPr>
              <w:t>0x80</w:t>
            </w:r>
          </w:p>
        </w:tc>
      </w:tr>
    </w:tbl>
    <w:p w:rsidR="00875DCB" w:rsidRDefault="00875DCB" w:rsidP="00125D02">
      <w:pPr>
        <w:ind w:firstLineChars="200" w:firstLine="420"/>
      </w:pPr>
    </w:p>
    <w:p w:rsidR="00D07AC8" w:rsidRPr="00875DCB" w:rsidRDefault="00875DCB" w:rsidP="00FE0344">
      <w:pPr>
        <w:ind w:firstLineChars="200" w:firstLine="420"/>
        <w:rPr>
          <w:color w:val="FF0000"/>
        </w:rPr>
      </w:pPr>
      <w:r w:rsidRPr="00875DCB">
        <w:rPr>
          <w:rFonts w:hint="eastAsia"/>
          <w:color w:val="FF0000"/>
        </w:rPr>
        <w:t>主节点发送</w:t>
      </w:r>
      <w:r w:rsidRPr="00875DCB">
        <w:rPr>
          <w:rFonts w:hint="eastAsia"/>
          <w:color w:val="FF0000"/>
        </w:rPr>
        <w:t>SYNC</w:t>
      </w:r>
      <w:r w:rsidRPr="00875DCB">
        <w:rPr>
          <w:rFonts w:hint="eastAsia"/>
          <w:color w:val="FF0000"/>
        </w:rPr>
        <w:t>，周期</w:t>
      </w:r>
      <w:r w:rsidRPr="00875DCB">
        <w:rPr>
          <w:rFonts w:hint="eastAsia"/>
          <w:color w:val="FF0000"/>
        </w:rPr>
        <w:t>100ms</w:t>
      </w:r>
      <w:r w:rsidRPr="00875DCB">
        <w:rPr>
          <w:rFonts w:hint="eastAsia"/>
          <w:color w:val="FF0000"/>
        </w:rPr>
        <w:t>；</w:t>
      </w:r>
    </w:p>
    <w:p w:rsidR="00D07AC8" w:rsidRPr="008E267B" w:rsidRDefault="001F2E1F" w:rsidP="00FE0344">
      <w:pPr>
        <w:pStyle w:val="2"/>
      </w:pPr>
      <w:bookmarkStart w:id="380" w:name="_Toc360127740"/>
      <w:r>
        <w:rPr>
          <w:rFonts w:hint="eastAsia"/>
        </w:rPr>
        <w:t>6.2</w:t>
      </w:r>
      <w:r w:rsidR="00A32F80" w:rsidRPr="008E267B">
        <w:rPr>
          <w:rFonts w:hint="eastAsia"/>
        </w:rPr>
        <w:t>底层需</w:t>
      </w:r>
      <w:r w:rsidR="009A106F">
        <w:rPr>
          <w:rFonts w:hint="eastAsia"/>
        </w:rPr>
        <w:t>周期性</w:t>
      </w:r>
      <w:r w:rsidR="00A32F80" w:rsidRPr="008E267B">
        <w:rPr>
          <w:rFonts w:hint="eastAsia"/>
        </w:rPr>
        <w:t>上传的指令</w:t>
      </w:r>
      <w:bookmarkEnd w:id="380"/>
    </w:p>
    <w:p w:rsidR="00D83568" w:rsidRPr="001E0DA1" w:rsidRDefault="009A106F" w:rsidP="00FE0344">
      <w:pPr>
        <w:rPr>
          <w:b/>
        </w:rPr>
      </w:pPr>
      <w:r w:rsidRPr="001E0DA1">
        <w:rPr>
          <w:rFonts w:hint="eastAsia"/>
        </w:rPr>
        <w:t>底层需周期性上传的指令有采血</w:t>
      </w:r>
      <w:r w:rsidRPr="001E0DA1">
        <w:rPr>
          <w:rFonts w:hint="eastAsia"/>
        </w:rPr>
        <w:t>/</w:t>
      </w:r>
      <w:r w:rsidRPr="001E0DA1">
        <w:rPr>
          <w:rFonts w:hint="eastAsia"/>
        </w:rPr>
        <w:t>回输压力传感器指令，周期</w:t>
      </w:r>
      <w:r w:rsidRPr="001E0DA1">
        <w:rPr>
          <w:rFonts w:hint="eastAsia"/>
        </w:rPr>
        <w:t>500ms</w:t>
      </w:r>
      <w:r w:rsidRPr="001E0DA1">
        <w:rPr>
          <w:rFonts w:hint="eastAsia"/>
        </w:rPr>
        <w:t>（计</w:t>
      </w:r>
      <w:r w:rsidRPr="001E0DA1">
        <w:rPr>
          <w:rFonts w:hint="eastAsia"/>
        </w:rPr>
        <w:t>5</w:t>
      </w:r>
      <w:r w:rsidRPr="001E0DA1">
        <w:rPr>
          <w:rFonts w:hint="eastAsia"/>
        </w:rPr>
        <w:t>个</w:t>
      </w:r>
      <w:r w:rsidRPr="001E0DA1">
        <w:rPr>
          <w:rFonts w:hint="eastAsia"/>
        </w:rPr>
        <w:t>SYNC</w:t>
      </w:r>
      <w:r w:rsidR="00360F88" w:rsidRPr="001E0DA1">
        <w:rPr>
          <w:rFonts w:hint="eastAsia"/>
        </w:rPr>
        <w:t>后</w:t>
      </w:r>
      <w:proofErr w:type="gramStart"/>
      <w:r w:rsidR="00360F88" w:rsidRPr="001E0DA1">
        <w:rPr>
          <w:rFonts w:hint="eastAsia"/>
        </w:rPr>
        <w:t>上传该</w:t>
      </w:r>
      <w:proofErr w:type="gramEnd"/>
      <w:r w:rsidR="00360F88" w:rsidRPr="001E0DA1">
        <w:rPr>
          <w:rFonts w:hint="eastAsia"/>
        </w:rPr>
        <w:t>PDO</w:t>
      </w:r>
      <w:r w:rsidRPr="001E0DA1">
        <w:rPr>
          <w:rFonts w:hint="eastAsia"/>
        </w:rPr>
        <w:t>）</w:t>
      </w:r>
    </w:p>
    <w:p w:rsidR="00D07AC8" w:rsidRPr="006035AD" w:rsidRDefault="00D07AC8" w:rsidP="00D952B4"/>
    <w:p w:rsidR="008C518E" w:rsidRDefault="005779C0" w:rsidP="00D11FCD">
      <w:pPr>
        <w:pStyle w:val="2"/>
      </w:pPr>
      <w:bookmarkStart w:id="381" w:name="_6.2紧急报文（EMCY）"/>
      <w:bookmarkStart w:id="382" w:name="_Toc360127741"/>
      <w:bookmarkEnd w:id="381"/>
      <w:r>
        <w:rPr>
          <w:rFonts w:hint="eastAsia"/>
        </w:rPr>
        <w:t>6.2</w:t>
      </w:r>
      <w:r w:rsidR="00045AC9">
        <w:rPr>
          <w:rFonts w:hint="eastAsia"/>
        </w:rPr>
        <w:t>紧急报文（</w:t>
      </w:r>
      <w:r w:rsidR="00045AC9">
        <w:rPr>
          <w:rFonts w:hint="eastAsia"/>
        </w:rPr>
        <w:t>EMCY</w:t>
      </w:r>
      <w:r w:rsidR="00045AC9">
        <w:rPr>
          <w:rFonts w:hint="eastAsia"/>
        </w:rPr>
        <w:t>）</w:t>
      </w:r>
      <w:bookmarkEnd w:id="382"/>
    </w:p>
    <w:p w:rsidR="00045AC9" w:rsidRDefault="00045AC9" w:rsidP="00272181">
      <w:r>
        <w:rPr>
          <w:rFonts w:hint="eastAsia"/>
        </w:rPr>
        <w:tab/>
      </w:r>
      <w:r>
        <w:rPr>
          <w:rFonts w:hint="eastAsia"/>
        </w:rPr>
        <w:t>在从节点设备出现错误时发送，该报文可用作</w:t>
      </w:r>
      <w:r>
        <w:rPr>
          <w:rFonts w:hint="eastAsia"/>
        </w:rPr>
        <w:t>Trima</w:t>
      </w:r>
      <w:r>
        <w:rPr>
          <w:rFonts w:hint="eastAsia"/>
        </w:rPr>
        <w:t>的故障反馈。</w:t>
      </w:r>
    </w:p>
    <w:p w:rsidR="00045AC9" w:rsidRDefault="00045AC9" w:rsidP="00875635"/>
    <w:p w:rsidR="00045AC9" w:rsidRDefault="00045AC9" w:rsidP="00710134">
      <w:r>
        <w:rPr>
          <w:rFonts w:hint="eastAsia"/>
        </w:rPr>
        <w:t>报文格式：</w:t>
      </w:r>
    </w:p>
    <w:p w:rsidR="00EA100A" w:rsidRDefault="00EA100A" w:rsidP="008E77EB">
      <w:pPr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>6-2 EMCY</w:t>
      </w:r>
      <w:r>
        <w:rPr>
          <w:rFonts w:hint="eastAsia"/>
        </w:rPr>
        <w:t>报文格式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7"/>
        <w:gridCol w:w="1123"/>
        <w:gridCol w:w="992"/>
        <w:gridCol w:w="2111"/>
        <w:gridCol w:w="2759"/>
      </w:tblGrid>
      <w:tr w:rsidR="00045AC9" w:rsidTr="00B301E2">
        <w:tc>
          <w:tcPr>
            <w:tcW w:w="1537" w:type="dxa"/>
            <w:shd w:val="clear" w:color="auto" w:fill="auto"/>
          </w:tcPr>
          <w:p w:rsidR="00045AC9" w:rsidRDefault="00045AC9" w:rsidP="005D4914">
            <w:r>
              <w:rPr>
                <w:rFonts w:hint="eastAsia"/>
              </w:rPr>
              <w:t>COB_ID</w:t>
            </w:r>
          </w:p>
        </w:tc>
        <w:tc>
          <w:tcPr>
            <w:tcW w:w="1123" w:type="dxa"/>
            <w:shd w:val="clear" w:color="auto" w:fill="auto"/>
          </w:tcPr>
          <w:p w:rsidR="00045AC9" w:rsidRDefault="00045AC9" w:rsidP="0076708E">
            <w:r>
              <w:t>B</w:t>
            </w:r>
            <w:r>
              <w:rPr>
                <w:rFonts w:hint="eastAsia"/>
              </w:rPr>
              <w:t>yte0</w:t>
            </w:r>
          </w:p>
        </w:tc>
        <w:tc>
          <w:tcPr>
            <w:tcW w:w="992" w:type="dxa"/>
            <w:shd w:val="clear" w:color="auto" w:fill="auto"/>
          </w:tcPr>
          <w:p w:rsidR="00045AC9" w:rsidRDefault="00045AC9" w:rsidP="002C00AD">
            <w:r>
              <w:t>B</w:t>
            </w:r>
            <w:r>
              <w:rPr>
                <w:rFonts w:hint="eastAsia"/>
              </w:rPr>
              <w:t>yte1</w:t>
            </w:r>
          </w:p>
        </w:tc>
        <w:tc>
          <w:tcPr>
            <w:tcW w:w="2111" w:type="dxa"/>
            <w:shd w:val="clear" w:color="auto" w:fill="auto"/>
          </w:tcPr>
          <w:p w:rsidR="00045AC9" w:rsidRDefault="00045AC9" w:rsidP="00456E45">
            <w:r>
              <w:t>B</w:t>
            </w:r>
            <w:r>
              <w:rPr>
                <w:rFonts w:hint="eastAsia"/>
              </w:rPr>
              <w:t>yte2</w:t>
            </w:r>
          </w:p>
        </w:tc>
        <w:tc>
          <w:tcPr>
            <w:tcW w:w="2759" w:type="dxa"/>
            <w:shd w:val="clear" w:color="auto" w:fill="auto"/>
          </w:tcPr>
          <w:p w:rsidR="00045AC9" w:rsidRDefault="00045AC9" w:rsidP="0033558A">
            <w:r>
              <w:t>B</w:t>
            </w:r>
            <w:r>
              <w:rPr>
                <w:rFonts w:hint="eastAsia"/>
              </w:rPr>
              <w:t>yte3~</w:t>
            </w:r>
            <w:r>
              <w:t xml:space="preserve"> B</w:t>
            </w:r>
            <w:r>
              <w:rPr>
                <w:rFonts w:hint="eastAsia"/>
              </w:rPr>
              <w:t>yte7</w:t>
            </w:r>
          </w:p>
        </w:tc>
      </w:tr>
      <w:tr w:rsidR="00045AC9" w:rsidTr="00B301E2">
        <w:tc>
          <w:tcPr>
            <w:tcW w:w="1537" w:type="dxa"/>
            <w:vMerge w:val="restart"/>
            <w:shd w:val="clear" w:color="auto" w:fill="auto"/>
          </w:tcPr>
          <w:p w:rsidR="00045AC9" w:rsidRDefault="00045AC9" w:rsidP="00125D02">
            <w:r>
              <w:rPr>
                <w:rFonts w:hint="eastAsia"/>
              </w:rPr>
              <w:t>0x80+Node_ID</w:t>
            </w:r>
          </w:p>
        </w:tc>
        <w:tc>
          <w:tcPr>
            <w:tcW w:w="2115" w:type="dxa"/>
            <w:gridSpan w:val="2"/>
            <w:shd w:val="clear" w:color="auto" w:fill="auto"/>
          </w:tcPr>
          <w:p w:rsidR="00045AC9" w:rsidRDefault="00045AC9" w:rsidP="00FE0344">
            <w:r>
              <w:rPr>
                <w:rFonts w:hint="eastAsia"/>
              </w:rPr>
              <w:t>紧急错误码</w:t>
            </w:r>
          </w:p>
        </w:tc>
        <w:tc>
          <w:tcPr>
            <w:tcW w:w="2111" w:type="dxa"/>
            <w:shd w:val="clear" w:color="auto" w:fill="auto"/>
          </w:tcPr>
          <w:p w:rsidR="00045AC9" w:rsidRDefault="00045AC9" w:rsidP="00FE0344">
            <w:r>
              <w:rPr>
                <w:rFonts w:hint="eastAsia"/>
              </w:rPr>
              <w:t>错误寄存器</w:t>
            </w:r>
          </w:p>
        </w:tc>
        <w:tc>
          <w:tcPr>
            <w:tcW w:w="2759" w:type="dxa"/>
            <w:vMerge w:val="restart"/>
            <w:shd w:val="clear" w:color="auto" w:fill="auto"/>
          </w:tcPr>
          <w:p w:rsidR="00045AC9" w:rsidRDefault="00045AC9" w:rsidP="00D952B4">
            <w:r>
              <w:rPr>
                <w:rFonts w:hint="eastAsia"/>
              </w:rPr>
              <w:t>生产厂商指定的信息</w:t>
            </w:r>
          </w:p>
        </w:tc>
      </w:tr>
      <w:tr w:rsidR="00045AC9" w:rsidTr="00B301E2">
        <w:tc>
          <w:tcPr>
            <w:tcW w:w="1537" w:type="dxa"/>
            <w:vMerge/>
            <w:shd w:val="clear" w:color="auto" w:fill="auto"/>
          </w:tcPr>
          <w:p w:rsidR="00045AC9" w:rsidRDefault="00045AC9"/>
        </w:tc>
        <w:tc>
          <w:tcPr>
            <w:tcW w:w="2115" w:type="dxa"/>
            <w:gridSpan w:val="2"/>
            <w:shd w:val="clear" w:color="auto" w:fill="auto"/>
          </w:tcPr>
          <w:p w:rsidR="00045AC9" w:rsidRDefault="00045AC9">
            <w:r>
              <w:rPr>
                <w:rFonts w:hint="eastAsia"/>
              </w:rPr>
              <w:t>索引</w:t>
            </w:r>
            <w:r>
              <w:rPr>
                <w:rFonts w:hint="eastAsia"/>
              </w:rPr>
              <w:t>0x1003</w:t>
            </w:r>
          </w:p>
        </w:tc>
        <w:tc>
          <w:tcPr>
            <w:tcW w:w="2111" w:type="dxa"/>
            <w:shd w:val="clear" w:color="auto" w:fill="auto"/>
          </w:tcPr>
          <w:p w:rsidR="00045AC9" w:rsidRDefault="00045AC9">
            <w:r>
              <w:rPr>
                <w:rFonts w:hint="eastAsia"/>
              </w:rPr>
              <w:t>0x1001</w:t>
            </w:r>
          </w:p>
        </w:tc>
        <w:tc>
          <w:tcPr>
            <w:tcW w:w="2759" w:type="dxa"/>
            <w:vMerge/>
            <w:shd w:val="clear" w:color="auto" w:fill="auto"/>
          </w:tcPr>
          <w:p w:rsidR="00045AC9" w:rsidRDefault="00045AC9"/>
        </w:tc>
      </w:tr>
    </w:tbl>
    <w:p w:rsidR="00045AC9" w:rsidRPr="00045AC9" w:rsidRDefault="00045AC9" w:rsidP="00125D02"/>
    <w:p w:rsidR="005779C0" w:rsidRDefault="00924E92" w:rsidP="00FE0344">
      <w:pPr>
        <w:spacing w:line="360" w:lineRule="auto"/>
      </w:pPr>
      <w:r>
        <w:rPr>
          <w:rFonts w:hint="eastAsia"/>
        </w:rPr>
        <w:t>根据</w:t>
      </w:r>
      <w:r>
        <w:rPr>
          <w:rFonts w:hint="eastAsia"/>
        </w:rPr>
        <w:t>Trima</w:t>
      </w:r>
      <w:r>
        <w:rPr>
          <w:rFonts w:hint="eastAsia"/>
        </w:rPr>
        <w:t>具体需求，可将</w:t>
      </w:r>
      <w:r>
        <w:rPr>
          <w:rFonts w:hint="eastAsia"/>
        </w:rPr>
        <w:t>Byte3~Byte7</w:t>
      </w:r>
      <w:r>
        <w:rPr>
          <w:rFonts w:hint="eastAsia"/>
        </w:rPr>
        <w:t>定义为具体故障码。</w:t>
      </w:r>
    </w:p>
    <w:p w:rsidR="00C352C7" w:rsidRPr="005779C0" w:rsidRDefault="002F56D2" w:rsidP="00FE0344">
      <w:pPr>
        <w:spacing w:line="360" w:lineRule="auto"/>
      </w:pPr>
      <w:r>
        <w:rPr>
          <w:rFonts w:hint="eastAsia"/>
        </w:rPr>
        <w:t>故障字节划分</w:t>
      </w:r>
      <w:r w:rsidR="00135791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14DC1" w:rsidTr="00CA6CEF">
        <w:tc>
          <w:tcPr>
            <w:tcW w:w="1704" w:type="dxa"/>
            <w:shd w:val="clear" w:color="auto" w:fill="auto"/>
          </w:tcPr>
          <w:p w:rsidR="00214DC1" w:rsidRDefault="00214DC1" w:rsidP="00D952B4">
            <w:r>
              <w:rPr>
                <w:rFonts w:hint="eastAsia"/>
              </w:rPr>
              <w:t>Byte3</w:t>
            </w:r>
          </w:p>
        </w:tc>
        <w:tc>
          <w:tcPr>
            <w:tcW w:w="1704" w:type="dxa"/>
            <w:shd w:val="clear" w:color="auto" w:fill="auto"/>
          </w:tcPr>
          <w:p w:rsidR="00214DC1" w:rsidRDefault="00214DC1" w:rsidP="00D11FCD">
            <w:r>
              <w:t>B</w:t>
            </w:r>
            <w:r>
              <w:rPr>
                <w:rFonts w:hint="eastAsia"/>
              </w:rPr>
              <w:t>yte4</w:t>
            </w:r>
          </w:p>
        </w:tc>
        <w:tc>
          <w:tcPr>
            <w:tcW w:w="1704" w:type="dxa"/>
            <w:shd w:val="clear" w:color="auto" w:fill="auto"/>
          </w:tcPr>
          <w:p w:rsidR="00214DC1" w:rsidRDefault="00214DC1" w:rsidP="00272181">
            <w:r>
              <w:t>B</w:t>
            </w:r>
            <w:r>
              <w:rPr>
                <w:rFonts w:hint="eastAsia"/>
              </w:rPr>
              <w:t>yte5</w:t>
            </w:r>
          </w:p>
        </w:tc>
        <w:tc>
          <w:tcPr>
            <w:tcW w:w="1705" w:type="dxa"/>
            <w:shd w:val="clear" w:color="auto" w:fill="auto"/>
          </w:tcPr>
          <w:p w:rsidR="00214DC1" w:rsidRDefault="00214DC1" w:rsidP="00875635">
            <w:r>
              <w:t>B</w:t>
            </w:r>
            <w:r>
              <w:rPr>
                <w:rFonts w:hint="eastAsia"/>
              </w:rPr>
              <w:t>yte6</w:t>
            </w:r>
          </w:p>
        </w:tc>
        <w:tc>
          <w:tcPr>
            <w:tcW w:w="1705" w:type="dxa"/>
            <w:shd w:val="clear" w:color="auto" w:fill="auto"/>
          </w:tcPr>
          <w:p w:rsidR="00214DC1" w:rsidRDefault="00214DC1" w:rsidP="00710134">
            <w:r>
              <w:t>B</w:t>
            </w:r>
            <w:r>
              <w:rPr>
                <w:rFonts w:hint="eastAsia"/>
              </w:rPr>
              <w:t>yte7</w:t>
            </w:r>
          </w:p>
        </w:tc>
      </w:tr>
      <w:tr w:rsidR="00214DC1" w:rsidTr="00CA6CEF">
        <w:tc>
          <w:tcPr>
            <w:tcW w:w="1704" w:type="dxa"/>
            <w:shd w:val="clear" w:color="auto" w:fill="auto"/>
          </w:tcPr>
          <w:p w:rsidR="00214DC1" w:rsidRDefault="0060565C" w:rsidP="00125D02">
            <w:r>
              <w:rPr>
                <w:rFonts w:hint="eastAsia"/>
              </w:rPr>
              <w:t>从节点</w:t>
            </w:r>
            <w:r>
              <w:rPr>
                <w:rFonts w:hint="eastAsia"/>
              </w:rPr>
              <w:t>5</w:t>
            </w:r>
          </w:p>
        </w:tc>
        <w:tc>
          <w:tcPr>
            <w:tcW w:w="1704" w:type="dxa"/>
            <w:shd w:val="clear" w:color="auto" w:fill="auto"/>
          </w:tcPr>
          <w:p w:rsidR="00214DC1" w:rsidRDefault="0060565C" w:rsidP="00FE0344">
            <w:r>
              <w:rPr>
                <w:rFonts w:hint="eastAsia"/>
              </w:rPr>
              <w:t>从节点</w:t>
            </w:r>
            <w:r>
              <w:rPr>
                <w:rFonts w:hint="eastAsia"/>
              </w:rPr>
              <w:t>6</w:t>
            </w:r>
          </w:p>
        </w:tc>
        <w:tc>
          <w:tcPr>
            <w:tcW w:w="1704" w:type="dxa"/>
            <w:shd w:val="clear" w:color="auto" w:fill="auto"/>
          </w:tcPr>
          <w:p w:rsidR="00214DC1" w:rsidRDefault="0060565C" w:rsidP="00FE0344">
            <w:r>
              <w:rPr>
                <w:rFonts w:hint="eastAsia"/>
              </w:rPr>
              <w:t>从节点</w:t>
            </w:r>
            <w:r>
              <w:rPr>
                <w:rFonts w:hint="eastAsia"/>
              </w:rPr>
              <w:t>7</w:t>
            </w:r>
          </w:p>
        </w:tc>
        <w:tc>
          <w:tcPr>
            <w:tcW w:w="1705" w:type="dxa"/>
            <w:shd w:val="clear" w:color="auto" w:fill="auto"/>
          </w:tcPr>
          <w:p w:rsidR="00214DC1" w:rsidRDefault="00C80E30" w:rsidP="00D952B4">
            <w:r>
              <w:rPr>
                <w:rFonts w:hint="eastAsia"/>
              </w:rPr>
              <w:t>预留</w:t>
            </w:r>
          </w:p>
        </w:tc>
        <w:tc>
          <w:tcPr>
            <w:tcW w:w="1705" w:type="dxa"/>
            <w:shd w:val="clear" w:color="auto" w:fill="auto"/>
          </w:tcPr>
          <w:p w:rsidR="00214DC1" w:rsidRDefault="00C80E30" w:rsidP="00D11FCD">
            <w:r>
              <w:rPr>
                <w:rFonts w:hint="eastAsia"/>
              </w:rPr>
              <w:t>预留</w:t>
            </w:r>
          </w:p>
        </w:tc>
      </w:tr>
    </w:tbl>
    <w:p w:rsidR="00724A83" w:rsidRDefault="00724A83" w:rsidP="00125D02">
      <w:pPr>
        <w:spacing w:line="360" w:lineRule="auto"/>
      </w:pPr>
    </w:p>
    <w:p w:rsidR="008C518E" w:rsidRDefault="0063479D" w:rsidP="00FE0344">
      <w:pPr>
        <w:spacing w:line="360" w:lineRule="auto"/>
      </w:pPr>
      <w:r>
        <w:rPr>
          <w:rFonts w:hint="eastAsia"/>
        </w:rPr>
        <w:t>每个节点可定义</w:t>
      </w:r>
      <w:r>
        <w:rPr>
          <w:rFonts w:hint="eastAsia"/>
        </w:rPr>
        <w:t>255</w:t>
      </w:r>
      <w:r>
        <w:rPr>
          <w:rFonts w:hint="eastAsia"/>
        </w:rPr>
        <w:t>种故障</w:t>
      </w:r>
      <w:r w:rsidR="00465245">
        <w:rPr>
          <w:rFonts w:hint="eastAsia"/>
        </w:rPr>
        <w:t>，定义</w:t>
      </w:r>
      <w:r w:rsidR="00465245">
        <w:rPr>
          <w:rFonts w:hint="eastAsia"/>
        </w:rPr>
        <w:t>0~127(0x7f)</w:t>
      </w:r>
      <w:r w:rsidR="00465245">
        <w:rPr>
          <w:rFonts w:hint="eastAsia"/>
        </w:rPr>
        <w:t>为警惕信息，</w:t>
      </w:r>
      <w:r w:rsidR="00465245">
        <w:rPr>
          <w:rFonts w:hint="eastAsia"/>
        </w:rPr>
        <w:t>128(0x80)~255(0xff)</w:t>
      </w:r>
      <w:r w:rsidR="00465245">
        <w:rPr>
          <w:rFonts w:hint="eastAsia"/>
        </w:rPr>
        <w:t>为报警信息；（关于</w:t>
      </w:r>
      <w:r w:rsidR="00465245">
        <w:rPr>
          <w:rFonts w:hint="eastAsia"/>
        </w:rPr>
        <w:t>Trima</w:t>
      </w:r>
      <w:r w:rsidR="00465245">
        <w:rPr>
          <w:rFonts w:hint="eastAsia"/>
        </w:rPr>
        <w:t>的警惕、报警请参考《</w:t>
      </w:r>
      <w:r w:rsidR="00465245">
        <w:rPr>
          <w:rFonts w:hint="eastAsia"/>
        </w:rPr>
        <w:t>Trima</w:t>
      </w:r>
      <w:r w:rsidR="00465245">
        <w:rPr>
          <w:rFonts w:hint="eastAsia"/>
        </w:rPr>
        <w:t>软件需求分析》第</w:t>
      </w:r>
      <w:r w:rsidR="00465245">
        <w:rPr>
          <w:rFonts w:hint="eastAsia"/>
        </w:rPr>
        <w:t>8</w:t>
      </w:r>
      <w:r w:rsidR="00465245">
        <w:rPr>
          <w:rFonts w:hint="eastAsia"/>
        </w:rPr>
        <w:t>章</w:t>
      </w:r>
      <w:bookmarkStart w:id="383" w:name="_Toc359251302"/>
      <w:r w:rsidR="00465245">
        <w:rPr>
          <w:rFonts w:hint="eastAsia"/>
        </w:rPr>
        <w:t xml:space="preserve"> </w:t>
      </w:r>
      <w:r w:rsidR="00465245">
        <w:rPr>
          <w:rFonts w:hint="eastAsia"/>
        </w:rPr>
        <w:t>状态检测、</w:t>
      </w:r>
      <w:r w:rsidR="00465245" w:rsidRPr="00A527BA">
        <w:rPr>
          <w:rFonts w:hint="eastAsia"/>
        </w:rPr>
        <w:t>响应系统警惕、报警信息</w:t>
      </w:r>
      <w:bookmarkEnd w:id="383"/>
      <w:r w:rsidR="00465245">
        <w:rPr>
          <w:rFonts w:hint="eastAsia"/>
        </w:rPr>
        <w:t>）</w:t>
      </w:r>
    </w:p>
    <w:p w:rsidR="00A0008F" w:rsidRDefault="0063479D" w:rsidP="00FE0344">
      <w:pPr>
        <w:pStyle w:val="3"/>
        <w:tabs>
          <w:tab w:val="clear" w:pos="862"/>
        </w:tabs>
        <w:ind w:left="720"/>
      </w:pPr>
      <w:bookmarkStart w:id="384" w:name="_Toc360127742"/>
      <w:r>
        <w:rPr>
          <w:rFonts w:hint="eastAsia"/>
        </w:rPr>
        <w:t>6.2.1</w:t>
      </w:r>
      <w:r w:rsidR="00A0008F">
        <w:rPr>
          <w:rFonts w:hint="eastAsia"/>
        </w:rPr>
        <w:t>从节点</w:t>
      </w:r>
      <w:r w:rsidR="00A0008F">
        <w:rPr>
          <w:rFonts w:hint="eastAsia"/>
        </w:rPr>
        <w:t>5</w:t>
      </w:r>
      <w:r w:rsidR="00A0008F">
        <w:rPr>
          <w:rFonts w:hint="eastAsia"/>
        </w:rPr>
        <w:t>故障划分：</w:t>
      </w:r>
      <w:bookmarkEnd w:id="384"/>
    </w:p>
    <w:p w:rsidR="00360F88" w:rsidRPr="00360F88" w:rsidRDefault="00360F88" w:rsidP="00D952B4">
      <w:pPr>
        <w:pStyle w:val="20"/>
        <w:ind w:firstLine="400"/>
      </w:pPr>
      <w:r>
        <w:rPr>
          <w:rFonts w:hint="eastAsia"/>
        </w:rPr>
        <w:t>Byte3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843"/>
        <w:gridCol w:w="4357"/>
      </w:tblGrid>
      <w:tr w:rsidR="00724A83" w:rsidTr="00CA6CEF">
        <w:trPr>
          <w:jc w:val="center"/>
        </w:trPr>
        <w:tc>
          <w:tcPr>
            <w:tcW w:w="1843" w:type="dxa"/>
            <w:shd w:val="clear" w:color="auto" w:fill="auto"/>
          </w:tcPr>
          <w:p w:rsidR="00724A83" w:rsidRDefault="00724A83" w:rsidP="00D11FCD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  <w:shd w:val="clear" w:color="auto" w:fill="auto"/>
          </w:tcPr>
          <w:p w:rsidR="00724A83" w:rsidRDefault="00724A83" w:rsidP="00272181">
            <w:pPr>
              <w:spacing w:line="360" w:lineRule="auto"/>
            </w:pPr>
            <w:r>
              <w:rPr>
                <w:rFonts w:hint="eastAsia"/>
              </w:rPr>
              <w:t>故障码</w:t>
            </w:r>
          </w:p>
        </w:tc>
        <w:tc>
          <w:tcPr>
            <w:tcW w:w="4357" w:type="dxa"/>
            <w:shd w:val="clear" w:color="auto" w:fill="auto"/>
          </w:tcPr>
          <w:p w:rsidR="00724A83" w:rsidRDefault="00724A83" w:rsidP="00875635">
            <w:pPr>
              <w:spacing w:line="360" w:lineRule="auto"/>
            </w:pPr>
            <w:r>
              <w:rPr>
                <w:rFonts w:hint="eastAsia"/>
              </w:rPr>
              <w:t>故障</w:t>
            </w:r>
          </w:p>
        </w:tc>
      </w:tr>
      <w:tr w:rsidR="00724A83" w:rsidTr="00CA6CEF">
        <w:trPr>
          <w:jc w:val="center"/>
        </w:trPr>
        <w:tc>
          <w:tcPr>
            <w:tcW w:w="1843" w:type="dxa"/>
            <w:shd w:val="clear" w:color="auto" w:fill="auto"/>
          </w:tcPr>
          <w:p w:rsidR="00724A83" w:rsidRDefault="00C82175" w:rsidP="00125D02">
            <w:pPr>
              <w:spacing w:line="360" w:lineRule="auto"/>
            </w:pPr>
            <w:r>
              <w:rPr>
                <w:rFonts w:hint="eastAsia"/>
              </w:rPr>
              <w:t>无故障</w:t>
            </w:r>
          </w:p>
        </w:tc>
        <w:tc>
          <w:tcPr>
            <w:tcW w:w="1843" w:type="dxa"/>
            <w:shd w:val="clear" w:color="auto" w:fill="auto"/>
          </w:tcPr>
          <w:p w:rsidR="00724A83" w:rsidRDefault="00724A83" w:rsidP="00FE0344">
            <w:pPr>
              <w:spacing w:line="360" w:lineRule="auto"/>
            </w:pPr>
            <w:r>
              <w:rPr>
                <w:rFonts w:hint="eastAsia"/>
              </w:rPr>
              <w:t>0x00</w:t>
            </w:r>
          </w:p>
        </w:tc>
        <w:tc>
          <w:tcPr>
            <w:tcW w:w="4357" w:type="dxa"/>
            <w:shd w:val="clear" w:color="auto" w:fill="auto"/>
          </w:tcPr>
          <w:p w:rsidR="00724A83" w:rsidRDefault="00724A83" w:rsidP="00FE0344">
            <w:pPr>
              <w:spacing w:line="360" w:lineRule="auto"/>
            </w:pPr>
            <w:r>
              <w:rPr>
                <w:rFonts w:hint="eastAsia"/>
              </w:rPr>
              <w:t>无故障</w:t>
            </w:r>
          </w:p>
        </w:tc>
      </w:tr>
      <w:tr w:rsidR="0062428B" w:rsidTr="00CA6CEF">
        <w:trPr>
          <w:jc w:val="center"/>
        </w:trPr>
        <w:tc>
          <w:tcPr>
            <w:tcW w:w="1843" w:type="dxa"/>
            <w:vMerge w:val="restart"/>
            <w:shd w:val="clear" w:color="auto" w:fill="auto"/>
          </w:tcPr>
          <w:p w:rsidR="0062428B" w:rsidRDefault="0062428B" w:rsidP="00125D02">
            <w:pPr>
              <w:spacing w:line="360" w:lineRule="auto"/>
            </w:pPr>
            <w:r>
              <w:rPr>
                <w:rFonts w:hint="eastAsia"/>
              </w:rPr>
              <w:t>警惕信息</w:t>
            </w:r>
          </w:p>
        </w:tc>
        <w:tc>
          <w:tcPr>
            <w:tcW w:w="1843" w:type="dxa"/>
            <w:shd w:val="clear" w:color="auto" w:fill="auto"/>
          </w:tcPr>
          <w:p w:rsidR="0062428B" w:rsidRDefault="0062428B" w:rsidP="00FE0344">
            <w:pPr>
              <w:spacing w:line="360" w:lineRule="auto"/>
            </w:pPr>
            <w:r>
              <w:rPr>
                <w:rFonts w:hint="eastAsia"/>
              </w:rPr>
              <w:t>0x01</w:t>
            </w:r>
          </w:p>
        </w:tc>
        <w:tc>
          <w:tcPr>
            <w:tcW w:w="4357" w:type="dxa"/>
            <w:shd w:val="clear" w:color="auto" w:fill="auto"/>
          </w:tcPr>
          <w:p w:rsidR="0062428B" w:rsidRDefault="0062428B" w:rsidP="00FE0344">
            <w:pPr>
              <w:spacing w:line="360" w:lineRule="auto"/>
            </w:pPr>
            <w:r w:rsidRPr="00CA6CEF">
              <w:rPr>
                <w:rFonts w:ascii="宋体" w:hAnsi="宋体" w:hint="eastAsia"/>
              </w:rPr>
              <w:t>运行期间抗凝剂传感器中检测到空气</w:t>
            </w:r>
          </w:p>
        </w:tc>
      </w:tr>
      <w:tr w:rsidR="0062428B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62428B" w:rsidRDefault="0062428B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62428B" w:rsidRDefault="0062428B">
            <w:pPr>
              <w:spacing w:line="360" w:lineRule="auto"/>
            </w:pPr>
            <w:r>
              <w:rPr>
                <w:rFonts w:hint="eastAsia"/>
              </w:rPr>
              <w:t>0x02</w:t>
            </w:r>
          </w:p>
        </w:tc>
        <w:tc>
          <w:tcPr>
            <w:tcW w:w="4357" w:type="dxa"/>
            <w:shd w:val="clear" w:color="auto" w:fill="auto"/>
          </w:tcPr>
          <w:p w:rsidR="0062428B" w:rsidRPr="005D054E" w:rsidRDefault="0062428B">
            <w:pPr>
              <w:spacing w:line="360" w:lineRule="auto"/>
            </w:pPr>
            <w:r w:rsidRPr="005D054E">
              <w:rPr>
                <w:rFonts w:ascii="宋体" w:hAnsi="宋体" w:hint="eastAsia"/>
              </w:rPr>
              <w:t>上液位传感器错误</w:t>
            </w:r>
          </w:p>
        </w:tc>
      </w:tr>
      <w:tr w:rsidR="0062428B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62428B" w:rsidRDefault="0062428B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62428B" w:rsidRDefault="0062428B">
            <w:pPr>
              <w:spacing w:line="360" w:lineRule="auto"/>
            </w:pPr>
            <w:r>
              <w:rPr>
                <w:rFonts w:hint="eastAsia"/>
              </w:rPr>
              <w:t>0x03</w:t>
            </w:r>
          </w:p>
        </w:tc>
        <w:tc>
          <w:tcPr>
            <w:tcW w:w="4357" w:type="dxa"/>
            <w:shd w:val="clear" w:color="auto" w:fill="auto"/>
          </w:tcPr>
          <w:p w:rsidR="0062428B" w:rsidRPr="005D054E" w:rsidRDefault="0062428B">
            <w:pPr>
              <w:spacing w:line="360" w:lineRule="auto"/>
            </w:pPr>
            <w:proofErr w:type="gramStart"/>
            <w:r w:rsidRPr="005D054E">
              <w:rPr>
                <w:rFonts w:hint="eastAsia"/>
              </w:rPr>
              <w:t>下液位</w:t>
            </w:r>
            <w:proofErr w:type="gramEnd"/>
            <w:r w:rsidRPr="005D054E">
              <w:rPr>
                <w:rFonts w:hint="eastAsia"/>
              </w:rPr>
              <w:t>传感器错误</w:t>
            </w:r>
          </w:p>
        </w:tc>
      </w:tr>
      <w:tr w:rsidR="00B9086C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B9086C" w:rsidRDefault="00B9086C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B9086C" w:rsidRDefault="00B9086C">
            <w:pPr>
              <w:spacing w:line="360" w:lineRule="auto"/>
            </w:pPr>
            <w:r>
              <w:rPr>
                <w:rFonts w:hint="eastAsia"/>
              </w:rPr>
              <w:t>0x04</w:t>
            </w:r>
          </w:p>
        </w:tc>
        <w:tc>
          <w:tcPr>
            <w:tcW w:w="4357" w:type="dxa"/>
            <w:shd w:val="clear" w:color="auto" w:fill="auto"/>
          </w:tcPr>
          <w:p w:rsidR="00B9086C" w:rsidRDefault="00B9086C">
            <w:pPr>
              <w:spacing w:line="360" w:lineRule="auto"/>
            </w:pPr>
          </w:p>
        </w:tc>
      </w:tr>
      <w:tr w:rsidR="00B9086C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B9086C" w:rsidRDefault="00B9086C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B9086C" w:rsidRDefault="00B9086C">
            <w:pPr>
              <w:spacing w:line="360" w:lineRule="auto"/>
            </w:pPr>
            <w:r>
              <w:rPr>
                <w:rFonts w:hint="eastAsia"/>
              </w:rPr>
              <w:t>0x05</w:t>
            </w:r>
          </w:p>
        </w:tc>
        <w:tc>
          <w:tcPr>
            <w:tcW w:w="4357" w:type="dxa"/>
            <w:shd w:val="clear" w:color="auto" w:fill="auto"/>
          </w:tcPr>
          <w:p w:rsidR="00B9086C" w:rsidRDefault="00B9086C">
            <w:pPr>
              <w:spacing w:line="360" w:lineRule="auto"/>
            </w:pPr>
          </w:p>
        </w:tc>
      </w:tr>
      <w:tr w:rsidR="00B9086C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B9086C" w:rsidRDefault="00B9086C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B9086C" w:rsidRDefault="00B9086C">
            <w:pPr>
              <w:spacing w:line="360" w:lineRule="auto"/>
            </w:pPr>
            <w:r>
              <w:rPr>
                <w:rFonts w:hint="eastAsia"/>
              </w:rPr>
              <w:t>0x06</w:t>
            </w:r>
          </w:p>
        </w:tc>
        <w:tc>
          <w:tcPr>
            <w:tcW w:w="4357" w:type="dxa"/>
            <w:shd w:val="clear" w:color="auto" w:fill="auto"/>
          </w:tcPr>
          <w:p w:rsidR="00B9086C" w:rsidRPr="00CA6CEF" w:rsidRDefault="00B9086C">
            <w:pPr>
              <w:spacing w:line="360" w:lineRule="auto"/>
              <w:rPr>
                <w:color w:val="FF0000"/>
              </w:rPr>
            </w:pPr>
          </w:p>
        </w:tc>
      </w:tr>
      <w:tr w:rsidR="00B9086C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B9086C" w:rsidRDefault="00B9086C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B9086C" w:rsidRDefault="00B9086C">
            <w:pPr>
              <w:spacing w:line="360" w:lineRule="auto"/>
            </w:pPr>
          </w:p>
        </w:tc>
        <w:tc>
          <w:tcPr>
            <w:tcW w:w="4357" w:type="dxa"/>
            <w:shd w:val="clear" w:color="auto" w:fill="auto"/>
          </w:tcPr>
          <w:p w:rsidR="00B9086C" w:rsidRDefault="00B9086C">
            <w:pPr>
              <w:spacing w:line="360" w:lineRule="auto"/>
            </w:pPr>
          </w:p>
        </w:tc>
      </w:tr>
      <w:tr w:rsidR="00B9086C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B9086C" w:rsidRPr="00CA6CEF" w:rsidRDefault="00B9086C">
            <w:pPr>
              <w:spacing w:line="360" w:lineRule="auto"/>
              <w:rPr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:rsidR="00B9086C" w:rsidRPr="00CA6CEF" w:rsidRDefault="00B9086C">
            <w:pPr>
              <w:spacing w:line="360" w:lineRule="auto"/>
              <w:rPr>
                <w:b/>
              </w:rPr>
            </w:pPr>
            <w:r w:rsidRPr="00CA6CEF">
              <w:rPr>
                <w:b/>
              </w:rPr>
              <w:t>……</w:t>
            </w:r>
          </w:p>
        </w:tc>
        <w:tc>
          <w:tcPr>
            <w:tcW w:w="4357" w:type="dxa"/>
            <w:shd w:val="clear" w:color="auto" w:fill="auto"/>
          </w:tcPr>
          <w:p w:rsidR="00B9086C" w:rsidRPr="00CA6CEF" w:rsidRDefault="00B9086C">
            <w:pPr>
              <w:spacing w:line="360" w:lineRule="auto"/>
              <w:rPr>
                <w:b/>
              </w:rPr>
            </w:pPr>
            <w:r w:rsidRPr="00CA6CEF">
              <w:rPr>
                <w:b/>
              </w:rPr>
              <w:t>……</w:t>
            </w:r>
          </w:p>
        </w:tc>
      </w:tr>
      <w:tr w:rsidR="00D83568" w:rsidTr="00CA6CEF">
        <w:trPr>
          <w:jc w:val="center"/>
        </w:trPr>
        <w:tc>
          <w:tcPr>
            <w:tcW w:w="1843" w:type="dxa"/>
            <w:vMerge w:val="restart"/>
            <w:shd w:val="clear" w:color="auto" w:fill="auto"/>
          </w:tcPr>
          <w:p w:rsidR="00D83568" w:rsidRDefault="00D83568" w:rsidP="00125D02">
            <w:pPr>
              <w:spacing w:line="360" w:lineRule="auto"/>
            </w:pPr>
            <w:r>
              <w:rPr>
                <w:rFonts w:hint="eastAsia"/>
              </w:rPr>
              <w:lastRenderedPageBreak/>
              <w:t>报警信息</w:t>
            </w:r>
          </w:p>
        </w:tc>
        <w:tc>
          <w:tcPr>
            <w:tcW w:w="1843" w:type="dxa"/>
            <w:shd w:val="clear" w:color="auto" w:fill="auto"/>
          </w:tcPr>
          <w:p w:rsidR="00D83568" w:rsidRDefault="00D83568" w:rsidP="00FE0344">
            <w:pPr>
              <w:spacing w:line="360" w:lineRule="auto"/>
            </w:pPr>
            <w:r>
              <w:rPr>
                <w:rFonts w:hint="eastAsia"/>
              </w:rPr>
              <w:t>0x80</w:t>
            </w:r>
          </w:p>
        </w:tc>
        <w:tc>
          <w:tcPr>
            <w:tcW w:w="4357" w:type="dxa"/>
            <w:shd w:val="clear" w:color="auto" w:fill="auto"/>
          </w:tcPr>
          <w:p w:rsidR="00D83568" w:rsidRPr="00A710BF" w:rsidRDefault="00D83568" w:rsidP="00FE0344">
            <w:pPr>
              <w:spacing w:line="360" w:lineRule="auto"/>
            </w:pPr>
            <w:r w:rsidRPr="00A710BF">
              <w:rPr>
                <w:rFonts w:hint="eastAsia"/>
              </w:rPr>
              <w:t>采血泵故障</w:t>
            </w:r>
          </w:p>
        </w:tc>
      </w:tr>
      <w:tr w:rsidR="00D83568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D83568" w:rsidRDefault="00D83568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D83568" w:rsidRDefault="00D83568">
            <w:pPr>
              <w:spacing w:line="360" w:lineRule="auto"/>
            </w:pPr>
            <w:r>
              <w:rPr>
                <w:rFonts w:hint="eastAsia"/>
              </w:rPr>
              <w:t>0x81</w:t>
            </w:r>
          </w:p>
        </w:tc>
        <w:tc>
          <w:tcPr>
            <w:tcW w:w="4357" w:type="dxa"/>
            <w:shd w:val="clear" w:color="auto" w:fill="auto"/>
          </w:tcPr>
          <w:p w:rsidR="00D83568" w:rsidRDefault="00D83568">
            <w:pPr>
              <w:spacing w:line="360" w:lineRule="auto"/>
            </w:pPr>
            <w:r>
              <w:rPr>
                <w:rFonts w:hint="eastAsia"/>
              </w:rPr>
              <w:t>回输泵故障</w:t>
            </w:r>
          </w:p>
        </w:tc>
      </w:tr>
      <w:tr w:rsidR="00D83568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D83568" w:rsidRDefault="00D83568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D83568" w:rsidRDefault="00D83568">
            <w:pPr>
              <w:spacing w:line="360" w:lineRule="auto"/>
            </w:pPr>
            <w:r>
              <w:rPr>
                <w:rFonts w:hint="eastAsia"/>
              </w:rPr>
              <w:t>0x82</w:t>
            </w:r>
          </w:p>
        </w:tc>
        <w:tc>
          <w:tcPr>
            <w:tcW w:w="4357" w:type="dxa"/>
            <w:shd w:val="clear" w:color="auto" w:fill="auto"/>
          </w:tcPr>
          <w:p w:rsidR="00D83568" w:rsidRDefault="00D83568">
            <w:pPr>
              <w:spacing w:line="360" w:lineRule="auto"/>
            </w:pPr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泵故障</w:t>
            </w:r>
          </w:p>
        </w:tc>
      </w:tr>
      <w:tr w:rsidR="00D83568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D83568" w:rsidRDefault="00D83568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D83568" w:rsidRDefault="00D83568">
            <w:pPr>
              <w:spacing w:line="360" w:lineRule="auto"/>
            </w:pPr>
            <w:r>
              <w:rPr>
                <w:rFonts w:hint="eastAsia"/>
              </w:rPr>
              <w:t>0x83</w:t>
            </w:r>
          </w:p>
        </w:tc>
        <w:tc>
          <w:tcPr>
            <w:tcW w:w="4357" w:type="dxa"/>
            <w:shd w:val="clear" w:color="auto" w:fill="auto"/>
          </w:tcPr>
          <w:p w:rsidR="00D83568" w:rsidRDefault="00D83568">
            <w:pPr>
              <w:spacing w:line="360" w:lineRule="auto"/>
            </w:pPr>
            <w:r>
              <w:rPr>
                <w:rFonts w:hint="eastAsia"/>
              </w:rPr>
              <w:t>采血回输压力传感器故障</w:t>
            </w:r>
          </w:p>
        </w:tc>
      </w:tr>
      <w:tr w:rsidR="00D83568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D83568" w:rsidRDefault="00D83568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D83568" w:rsidRDefault="00D83568">
            <w:pPr>
              <w:spacing w:line="360" w:lineRule="auto"/>
            </w:pPr>
            <w:r>
              <w:rPr>
                <w:rFonts w:hint="eastAsia"/>
              </w:rPr>
              <w:t>0x84</w:t>
            </w:r>
          </w:p>
        </w:tc>
        <w:tc>
          <w:tcPr>
            <w:tcW w:w="4357" w:type="dxa"/>
            <w:shd w:val="clear" w:color="auto" w:fill="auto"/>
          </w:tcPr>
          <w:p w:rsidR="00D83568" w:rsidRDefault="00D83568">
            <w:pPr>
              <w:spacing w:line="360" w:lineRule="auto"/>
            </w:pPr>
            <w:r w:rsidRPr="00CA6CEF">
              <w:rPr>
                <w:rFonts w:ascii="宋体" w:hAnsi="宋体" w:hint="eastAsia"/>
              </w:rPr>
              <w:t>抗凝剂灌注期间，抗凝剂检测器未检测到液体</w:t>
            </w:r>
          </w:p>
        </w:tc>
      </w:tr>
      <w:tr w:rsidR="00D83568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D83568" w:rsidRDefault="00D83568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D83568" w:rsidRDefault="00D83568">
            <w:pPr>
              <w:spacing w:line="360" w:lineRule="auto"/>
            </w:pPr>
          </w:p>
        </w:tc>
        <w:tc>
          <w:tcPr>
            <w:tcW w:w="4357" w:type="dxa"/>
            <w:shd w:val="clear" w:color="auto" w:fill="auto"/>
          </w:tcPr>
          <w:p w:rsidR="00D83568" w:rsidRDefault="00D83568">
            <w:pPr>
              <w:spacing w:line="360" w:lineRule="auto"/>
            </w:pPr>
          </w:p>
        </w:tc>
      </w:tr>
    </w:tbl>
    <w:p w:rsidR="00A3144F" w:rsidRDefault="00A3144F" w:rsidP="00125D02">
      <w:pPr>
        <w:spacing w:line="360" w:lineRule="auto"/>
      </w:pPr>
    </w:p>
    <w:p w:rsidR="0063479D" w:rsidRDefault="0063479D" w:rsidP="00FE0344">
      <w:pPr>
        <w:pStyle w:val="3"/>
        <w:tabs>
          <w:tab w:val="clear" w:pos="862"/>
        </w:tabs>
        <w:ind w:left="720"/>
      </w:pPr>
      <w:bookmarkStart w:id="385" w:name="_Toc360127743"/>
      <w:r>
        <w:rPr>
          <w:rFonts w:hint="eastAsia"/>
        </w:rPr>
        <w:t>6.2.2</w:t>
      </w:r>
      <w:r>
        <w:rPr>
          <w:rFonts w:hint="eastAsia"/>
        </w:rPr>
        <w:t>从节点</w:t>
      </w:r>
      <w:r>
        <w:rPr>
          <w:rFonts w:hint="eastAsia"/>
        </w:rPr>
        <w:t>6</w:t>
      </w:r>
      <w:r>
        <w:rPr>
          <w:rFonts w:hint="eastAsia"/>
        </w:rPr>
        <w:t>故障划分：</w:t>
      </w:r>
      <w:bookmarkEnd w:id="385"/>
    </w:p>
    <w:p w:rsidR="00360F88" w:rsidRPr="00360F88" w:rsidRDefault="00360F88" w:rsidP="00FE0344">
      <w:pPr>
        <w:pStyle w:val="20"/>
        <w:ind w:firstLine="400"/>
      </w:pPr>
      <w:r>
        <w:rPr>
          <w:rFonts w:hint="eastAsia"/>
        </w:rPr>
        <w:t>Byte4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843"/>
        <w:gridCol w:w="3360"/>
      </w:tblGrid>
      <w:tr w:rsidR="009F37DA" w:rsidTr="00CA6CEF">
        <w:trPr>
          <w:jc w:val="center"/>
        </w:trPr>
        <w:tc>
          <w:tcPr>
            <w:tcW w:w="1843" w:type="dxa"/>
            <w:shd w:val="clear" w:color="auto" w:fill="auto"/>
          </w:tcPr>
          <w:p w:rsidR="009F37DA" w:rsidRDefault="009F37DA" w:rsidP="00FE0344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  <w:shd w:val="clear" w:color="auto" w:fill="auto"/>
          </w:tcPr>
          <w:p w:rsidR="009F37DA" w:rsidRDefault="009F37DA" w:rsidP="00D952B4">
            <w:pPr>
              <w:spacing w:line="360" w:lineRule="auto"/>
            </w:pPr>
            <w:r>
              <w:rPr>
                <w:rFonts w:hint="eastAsia"/>
              </w:rPr>
              <w:t>故障码</w:t>
            </w:r>
          </w:p>
        </w:tc>
        <w:tc>
          <w:tcPr>
            <w:tcW w:w="3360" w:type="dxa"/>
            <w:shd w:val="clear" w:color="auto" w:fill="auto"/>
          </w:tcPr>
          <w:p w:rsidR="009F37DA" w:rsidRDefault="009F37DA" w:rsidP="00D11FCD">
            <w:pPr>
              <w:spacing w:line="360" w:lineRule="auto"/>
            </w:pPr>
            <w:r>
              <w:rPr>
                <w:rFonts w:hint="eastAsia"/>
              </w:rPr>
              <w:t>故障</w:t>
            </w:r>
          </w:p>
        </w:tc>
      </w:tr>
      <w:tr w:rsidR="009F37DA" w:rsidTr="00CA6CEF">
        <w:trPr>
          <w:jc w:val="center"/>
        </w:trPr>
        <w:tc>
          <w:tcPr>
            <w:tcW w:w="1843" w:type="dxa"/>
            <w:shd w:val="clear" w:color="auto" w:fill="auto"/>
          </w:tcPr>
          <w:p w:rsidR="009F37DA" w:rsidRDefault="009F37DA" w:rsidP="00125D02">
            <w:pPr>
              <w:spacing w:line="360" w:lineRule="auto"/>
            </w:pPr>
            <w:r>
              <w:rPr>
                <w:rFonts w:hint="eastAsia"/>
              </w:rPr>
              <w:t>无故障</w:t>
            </w:r>
          </w:p>
        </w:tc>
        <w:tc>
          <w:tcPr>
            <w:tcW w:w="1843" w:type="dxa"/>
            <w:shd w:val="clear" w:color="auto" w:fill="auto"/>
          </w:tcPr>
          <w:p w:rsidR="009F37DA" w:rsidRDefault="009F37DA" w:rsidP="00FE0344">
            <w:pPr>
              <w:spacing w:line="360" w:lineRule="auto"/>
            </w:pPr>
            <w:r>
              <w:rPr>
                <w:rFonts w:hint="eastAsia"/>
              </w:rPr>
              <w:t>0x00</w:t>
            </w:r>
          </w:p>
        </w:tc>
        <w:tc>
          <w:tcPr>
            <w:tcW w:w="3360" w:type="dxa"/>
            <w:shd w:val="clear" w:color="auto" w:fill="auto"/>
          </w:tcPr>
          <w:p w:rsidR="009F37DA" w:rsidRDefault="009F37DA" w:rsidP="00FE0344">
            <w:pPr>
              <w:spacing w:line="360" w:lineRule="auto"/>
            </w:pPr>
            <w:r>
              <w:rPr>
                <w:rFonts w:hint="eastAsia"/>
              </w:rPr>
              <w:t>无故障</w:t>
            </w:r>
          </w:p>
        </w:tc>
      </w:tr>
      <w:tr w:rsidR="00B9086C" w:rsidTr="00CA6CEF">
        <w:trPr>
          <w:jc w:val="center"/>
        </w:trPr>
        <w:tc>
          <w:tcPr>
            <w:tcW w:w="1843" w:type="dxa"/>
            <w:vMerge w:val="restart"/>
            <w:shd w:val="clear" w:color="auto" w:fill="auto"/>
          </w:tcPr>
          <w:p w:rsidR="00B9086C" w:rsidRDefault="00B9086C" w:rsidP="00125D02">
            <w:pPr>
              <w:spacing w:line="360" w:lineRule="auto"/>
            </w:pPr>
            <w:r>
              <w:rPr>
                <w:rFonts w:hint="eastAsia"/>
              </w:rPr>
              <w:t>警惕信息</w:t>
            </w:r>
          </w:p>
        </w:tc>
        <w:tc>
          <w:tcPr>
            <w:tcW w:w="1843" w:type="dxa"/>
            <w:shd w:val="clear" w:color="auto" w:fill="auto"/>
          </w:tcPr>
          <w:p w:rsidR="00B9086C" w:rsidRDefault="00B9086C" w:rsidP="00FE0344">
            <w:pPr>
              <w:spacing w:line="360" w:lineRule="auto"/>
            </w:pPr>
            <w:r>
              <w:rPr>
                <w:rFonts w:hint="eastAsia"/>
              </w:rPr>
              <w:t>0x01</w:t>
            </w:r>
          </w:p>
        </w:tc>
        <w:tc>
          <w:tcPr>
            <w:tcW w:w="3360" w:type="dxa"/>
            <w:shd w:val="clear" w:color="auto" w:fill="auto"/>
          </w:tcPr>
          <w:p w:rsidR="00B9086C" w:rsidRDefault="00B9086C" w:rsidP="00FE0344">
            <w:pPr>
              <w:spacing w:line="360" w:lineRule="auto"/>
            </w:pPr>
            <w:r w:rsidRPr="00CA6CEF">
              <w:rPr>
                <w:rFonts w:ascii="宋体" w:hAnsi="宋体" w:hint="eastAsia"/>
              </w:rPr>
              <w:t>红细胞检测器错误</w:t>
            </w:r>
          </w:p>
        </w:tc>
      </w:tr>
      <w:tr w:rsidR="00B9086C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B9086C" w:rsidRDefault="00B9086C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B9086C" w:rsidRDefault="00B9086C">
            <w:pPr>
              <w:spacing w:line="360" w:lineRule="auto"/>
            </w:pPr>
            <w:r>
              <w:rPr>
                <w:rFonts w:hint="eastAsia"/>
              </w:rPr>
              <w:t>0x02</w:t>
            </w:r>
          </w:p>
        </w:tc>
        <w:tc>
          <w:tcPr>
            <w:tcW w:w="3360" w:type="dxa"/>
            <w:shd w:val="clear" w:color="auto" w:fill="auto"/>
          </w:tcPr>
          <w:p w:rsidR="00B9086C" w:rsidRDefault="00B9086C">
            <w:pPr>
              <w:spacing w:line="360" w:lineRule="auto"/>
            </w:pPr>
          </w:p>
        </w:tc>
      </w:tr>
      <w:tr w:rsidR="00B9086C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B9086C" w:rsidRDefault="00B9086C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B9086C" w:rsidRDefault="00B9086C">
            <w:pPr>
              <w:spacing w:line="360" w:lineRule="auto"/>
            </w:pPr>
            <w:r>
              <w:rPr>
                <w:rFonts w:hint="eastAsia"/>
              </w:rPr>
              <w:t>0x03</w:t>
            </w:r>
          </w:p>
        </w:tc>
        <w:tc>
          <w:tcPr>
            <w:tcW w:w="3360" w:type="dxa"/>
            <w:shd w:val="clear" w:color="auto" w:fill="auto"/>
          </w:tcPr>
          <w:p w:rsidR="00B9086C" w:rsidRDefault="00B9086C">
            <w:pPr>
              <w:spacing w:line="360" w:lineRule="auto"/>
            </w:pPr>
          </w:p>
        </w:tc>
      </w:tr>
      <w:tr w:rsidR="00B9086C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B9086C" w:rsidRDefault="00B9086C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B9086C" w:rsidRDefault="00B9086C">
            <w:pPr>
              <w:spacing w:line="360" w:lineRule="auto"/>
            </w:pPr>
            <w:r>
              <w:rPr>
                <w:rFonts w:hint="eastAsia"/>
              </w:rPr>
              <w:t>0x04</w:t>
            </w:r>
          </w:p>
        </w:tc>
        <w:tc>
          <w:tcPr>
            <w:tcW w:w="3360" w:type="dxa"/>
            <w:shd w:val="clear" w:color="auto" w:fill="auto"/>
          </w:tcPr>
          <w:p w:rsidR="00B9086C" w:rsidRDefault="00B9086C">
            <w:pPr>
              <w:spacing w:line="360" w:lineRule="auto"/>
            </w:pPr>
          </w:p>
        </w:tc>
      </w:tr>
      <w:tr w:rsidR="00B9086C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B9086C" w:rsidRDefault="00B9086C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B9086C" w:rsidRDefault="00B9086C">
            <w:pPr>
              <w:spacing w:line="360" w:lineRule="auto"/>
            </w:pPr>
            <w:r>
              <w:rPr>
                <w:rFonts w:hint="eastAsia"/>
              </w:rPr>
              <w:t>0x05</w:t>
            </w:r>
          </w:p>
        </w:tc>
        <w:tc>
          <w:tcPr>
            <w:tcW w:w="3360" w:type="dxa"/>
            <w:shd w:val="clear" w:color="auto" w:fill="auto"/>
          </w:tcPr>
          <w:p w:rsidR="00B9086C" w:rsidRDefault="00B9086C">
            <w:pPr>
              <w:spacing w:line="360" w:lineRule="auto"/>
            </w:pPr>
          </w:p>
        </w:tc>
      </w:tr>
      <w:tr w:rsidR="00B9086C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B9086C" w:rsidRDefault="00B9086C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B9086C" w:rsidRDefault="00B9086C">
            <w:pPr>
              <w:spacing w:line="360" w:lineRule="auto"/>
            </w:pPr>
            <w:r>
              <w:rPr>
                <w:rFonts w:hint="eastAsia"/>
              </w:rPr>
              <w:t>0x06</w:t>
            </w:r>
          </w:p>
        </w:tc>
        <w:tc>
          <w:tcPr>
            <w:tcW w:w="3360" w:type="dxa"/>
            <w:shd w:val="clear" w:color="auto" w:fill="auto"/>
          </w:tcPr>
          <w:p w:rsidR="00B9086C" w:rsidRDefault="00B9086C">
            <w:pPr>
              <w:spacing w:line="360" w:lineRule="auto"/>
            </w:pPr>
          </w:p>
        </w:tc>
      </w:tr>
      <w:tr w:rsidR="00B9086C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B9086C" w:rsidRPr="00CA6CEF" w:rsidRDefault="00B9086C">
            <w:pPr>
              <w:spacing w:line="360" w:lineRule="auto"/>
              <w:rPr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:rsidR="00B9086C" w:rsidRPr="00CA6CEF" w:rsidRDefault="00B9086C">
            <w:pPr>
              <w:spacing w:line="360" w:lineRule="auto"/>
              <w:rPr>
                <w:b/>
              </w:rPr>
            </w:pPr>
          </w:p>
        </w:tc>
        <w:tc>
          <w:tcPr>
            <w:tcW w:w="3360" w:type="dxa"/>
            <w:shd w:val="clear" w:color="auto" w:fill="auto"/>
          </w:tcPr>
          <w:p w:rsidR="00B9086C" w:rsidRPr="00CA6CEF" w:rsidRDefault="00B9086C">
            <w:pPr>
              <w:spacing w:line="360" w:lineRule="auto"/>
              <w:rPr>
                <w:b/>
              </w:rPr>
            </w:pPr>
          </w:p>
        </w:tc>
      </w:tr>
      <w:tr w:rsidR="001F2E1F" w:rsidTr="00CA6CEF">
        <w:trPr>
          <w:jc w:val="center"/>
        </w:trPr>
        <w:tc>
          <w:tcPr>
            <w:tcW w:w="1843" w:type="dxa"/>
            <w:vMerge w:val="restart"/>
            <w:shd w:val="clear" w:color="auto" w:fill="auto"/>
          </w:tcPr>
          <w:p w:rsidR="001F2E1F" w:rsidRDefault="001F2E1F" w:rsidP="00125D02">
            <w:pPr>
              <w:spacing w:line="360" w:lineRule="auto"/>
            </w:pPr>
            <w:r>
              <w:rPr>
                <w:rFonts w:hint="eastAsia"/>
              </w:rPr>
              <w:t>报警信息</w:t>
            </w:r>
          </w:p>
        </w:tc>
        <w:tc>
          <w:tcPr>
            <w:tcW w:w="1843" w:type="dxa"/>
            <w:shd w:val="clear" w:color="auto" w:fill="auto"/>
          </w:tcPr>
          <w:p w:rsidR="001F2E1F" w:rsidRDefault="001F2E1F" w:rsidP="00FE0344">
            <w:pPr>
              <w:spacing w:line="360" w:lineRule="auto"/>
            </w:pPr>
            <w:r>
              <w:rPr>
                <w:rFonts w:hint="eastAsia"/>
              </w:rPr>
              <w:t>0x80</w:t>
            </w:r>
          </w:p>
        </w:tc>
        <w:tc>
          <w:tcPr>
            <w:tcW w:w="3360" w:type="dxa"/>
            <w:shd w:val="clear" w:color="auto" w:fill="auto"/>
          </w:tcPr>
          <w:p w:rsidR="001F2E1F" w:rsidRDefault="001F2E1F" w:rsidP="00FE0344">
            <w:pPr>
              <w:spacing w:line="360" w:lineRule="auto"/>
            </w:pPr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泵故障</w:t>
            </w:r>
          </w:p>
        </w:tc>
      </w:tr>
      <w:tr w:rsidR="001F2E1F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1F2E1F" w:rsidRDefault="001F2E1F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1F2E1F" w:rsidRDefault="001F2E1F">
            <w:pPr>
              <w:spacing w:line="360" w:lineRule="auto"/>
            </w:pPr>
            <w:r>
              <w:rPr>
                <w:rFonts w:hint="eastAsia"/>
              </w:rPr>
              <w:t>0x81</w:t>
            </w:r>
          </w:p>
        </w:tc>
        <w:tc>
          <w:tcPr>
            <w:tcW w:w="3360" w:type="dxa"/>
            <w:shd w:val="clear" w:color="auto" w:fill="auto"/>
          </w:tcPr>
          <w:p w:rsidR="001F2E1F" w:rsidRDefault="001F2E1F">
            <w:pPr>
              <w:spacing w:line="360" w:lineRule="auto"/>
            </w:pPr>
            <w:r>
              <w:rPr>
                <w:rFonts w:hint="eastAsia"/>
              </w:rPr>
              <w:t>血浆泵故障</w:t>
            </w:r>
          </w:p>
        </w:tc>
      </w:tr>
      <w:tr w:rsidR="001F2E1F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1F2E1F" w:rsidRDefault="001F2E1F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1F2E1F" w:rsidRDefault="001F2E1F">
            <w:pPr>
              <w:spacing w:line="360" w:lineRule="auto"/>
            </w:pPr>
            <w:r>
              <w:rPr>
                <w:rFonts w:hint="eastAsia"/>
              </w:rPr>
              <w:t>0x82</w:t>
            </w:r>
          </w:p>
        </w:tc>
        <w:tc>
          <w:tcPr>
            <w:tcW w:w="3360" w:type="dxa"/>
            <w:shd w:val="clear" w:color="auto" w:fill="auto"/>
          </w:tcPr>
          <w:p w:rsidR="001F2E1F" w:rsidRDefault="001F2E1F">
            <w:pPr>
              <w:spacing w:line="360" w:lineRule="auto"/>
            </w:pPr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阀门故障</w:t>
            </w:r>
          </w:p>
        </w:tc>
      </w:tr>
      <w:tr w:rsidR="001F2E1F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1F2E1F" w:rsidRDefault="001F2E1F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1F2E1F" w:rsidRDefault="001F2E1F">
            <w:pPr>
              <w:spacing w:line="360" w:lineRule="auto"/>
            </w:pPr>
            <w:r>
              <w:rPr>
                <w:rFonts w:hint="eastAsia"/>
              </w:rPr>
              <w:t>0x83</w:t>
            </w:r>
          </w:p>
        </w:tc>
        <w:tc>
          <w:tcPr>
            <w:tcW w:w="3360" w:type="dxa"/>
            <w:shd w:val="clear" w:color="auto" w:fill="auto"/>
          </w:tcPr>
          <w:p w:rsidR="001F2E1F" w:rsidRDefault="001F2E1F">
            <w:pPr>
              <w:spacing w:line="360" w:lineRule="auto"/>
            </w:pPr>
            <w:r>
              <w:rPr>
                <w:rFonts w:hint="eastAsia"/>
              </w:rPr>
              <w:t>Pla</w:t>
            </w:r>
            <w:r>
              <w:rPr>
                <w:rFonts w:hint="eastAsia"/>
              </w:rPr>
              <w:t>阀门故障</w:t>
            </w:r>
          </w:p>
        </w:tc>
      </w:tr>
      <w:tr w:rsidR="001F2E1F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1F2E1F" w:rsidRDefault="001F2E1F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1F2E1F" w:rsidRDefault="001F2E1F">
            <w:pPr>
              <w:spacing w:line="360" w:lineRule="auto"/>
            </w:pPr>
            <w:r>
              <w:rPr>
                <w:rFonts w:hint="eastAsia"/>
              </w:rPr>
              <w:t>0x84</w:t>
            </w:r>
          </w:p>
        </w:tc>
        <w:tc>
          <w:tcPr>
            <w:tcW w:w="3360" w:type="dxa"/>
            <w:shd w:val="clear" w:color="auto" w:fill="auto"/>
          </w:tcPr>
          <w:p w:rsidR="001F2E1F" w:rsidRDefault="001F2E1F">
            <w:pPr>
              <w:spacing w:line="360" w:lineRule="auto"/>
            </w:pPr>
            <w:r>
              <w:rPr>
                <w:rFonts w:hint="eastAsia"/>
              </w:rPr>
              <w:t>Red</w:t>
            </w:r>
            <w:r>
              <w:rPr>
                <w:rFonts w:hint="eastAsia"/>
              </w:rPr>
              <w:t>阀门故障</w:t>
            </w:r>
          </w:p>
        </w:tc>
      </w:tr>
      <w:tr w:rsidR="001F2E1F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1F2E1F" w:rsidRDefault="001F2E1F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1F2E1F" w:rsidRDefault="00E65B7A">
            <w:pPr>
              <w:spacing w:line="360" w:lineRule="auto"/>
            </w:pPr>
            <w:r>
              <w:rPr>
                <w:rFonts w:hint="eastAsia"/>
              </w:rPr>
              <w:t>0x85</w:t>
            </w:r>
          </w:p>
        </w:tc>
        <w:tc>
          <w:tcPr>
            <w:tcW w:w="3360" w:type="dxa"/>
            <w:shd w:val="clear" w:color="auto" w:fill="auto"/>
          </w:tcPr>
          <w:p w:rsidR="001F2E1F" w:rsidRDefault="001F2E1F">
            <w:pPr>
              <w:spacing w:line="360" w:lineRule="auto"/>
            </w:pPr>
          </w:p>
        </w:tc>
      </w:tr>
      <w:tr w:rsidR="001F2E1F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1F2E1F" w:rsidRDefault="001F2E1F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1F2E1F" w:rsidRDefault="00E65B7A">
            <w:pPr>
              <w:spacing w:line="360" w:lineRule="auto"/>
            </w:pPr>
            <w:r>
              <w:rPr>
                <w:rFonts w:hint="eastAsia"/>
              </w:rPr>
              <w:t>0x86</w:t>
            </w:r>
          </w:p>
        </w:tc>
        <w:tc>
          <w:tcPr>
            <w:tcW w:w="3360" w:type="dxa"/>
            <w:shd w:val="clear" w:color="auto" w:fill="auto"/>
          </w:tcPr>
          <w:p w:rsidR="001F2E1F" w:rsidRDefault="001F2E1F">
            <w:pPr>
              <w:spacing w:line="360" w:lineRule="auto"/>
            </w:pPr>
          </w:p>
        </w:tc>
      </w:tr>
      <w:tr w:rsidR="001F2E1F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1F2E1F" w:rsidRDefault="001F2E1F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1F2E1F" w:rsidRDefault="00E65B7A">
            <w:pPr>
              <w:spacing w:line="360" w:lineRule="auto"/>
            </w:pPr>
            <w:r>
              <w:rPr>
                <w:rFonts w:hint="eastAsia"/>
              </w:rPr>
              <w:t>0x87</w:t>
            </w:r>
          </w:p>
        </w:tc>
        <w:tc>
          <w:tcPr>
            <w:tcW w:w="3360" w:type="dxa"/>
            <w:shd w:val="clear" w:color="auto" w:fill="auto"/>
          </w:tcPr>
          <w:p w:rsidR="001F2E1F" w:rsidRDefault="001F2E1F">
            <w:pPr>
              <w:spacing w:line="360" w:lineRule="auto"/>
            </w:pPr>
          </w:p>
        </w:tc>
      </w:tr>
    </w:tbl>
    <w:p w:rsidR="00A3144F" w:rsidRDefault="00A3144F" w:rsidP="00125D02">
      <w:pPr>
        <w:spacing w:line="360" w:lineRule="auto"/>
      </w:pPr>
    </w:p>
    <w:p w:rsidR="0063479D" w:rsidRDefault="0063479D" w:rsidP="00FE0344">
      <w:pPr>
        <w:pStyle w:val="3"/>
        <w:tabs>
          <w:tab w:val="clear" w:pos="862"/>
        </w:tabs>
        <w:ind w:left="720"/>
      </w:pPr>
      <w:bookmarkStart w:id="386" w:name="_Toc360127744"/>
      <w:r>
        <w:rPr>
          <w:rFonts w:hint="eastAsia"/>
        </w:rPr>
        <w:t>6.2.3</w:t>
      </w:r>
      <w:r>
        <w:rPr>
          <w:rFonts w:hint="eastAsia"/>
        </w:rPr>
        <w:t>从节点</w:t>
      </w:r>
      <w:r>
        <w:rPr>
          <w:rFonts w:hint="eastAsia"/>
        </w:rPr>
        <w:t>7</w:t>
      </w:r>
      <w:r>
        <w:rPr>
          <w:rFonts w:hint="eastAsia"/>
        </w:rPr>
        <w:t>故障划分：</w:t>
      </w:r>
      <w:bookmarkEnd w:id="386"/>
    </w:p>
    <w:p w:rsidR="00360F88" w:rsidRPr="00360F88" w:rsidRDefault="00360F88" w:rsidP="00FE0344">
      <w:pPr>
        <w:pStyle w:val="20"/>
        <w:ind w:firstLineChars="300" w:firstLine="600"/>
      </w:pPr>
      <w:r>
        <w:rPr>
          <w:rFonts w:hint="eastAsia"/>
        </w:rPr>
        <w:t>Byte5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843"/>
        <w:gridCol w:w="2651"/>
      </w:tblGrid>
      <w:tr w:rsidR="009F37DA" w:rsidTr="00CA6CEF">
        <w:trPr>
          <w:jc w:val="center"/>
        </w:trPr>
        <w:tc>
          <w:tcPr>
            <w:tcW w:w="1843" w:type="dxa"/>
            <w:shd w:val="clear" w:color="auto" w:fill="auto"/>
          </w:tcPr>
          <w:p w:rsidR="009F37DA" w:rsidRDefault="009F37DA" w:rsidP="00FE0344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  <w:shd w:val="clear" w:color="auto" w:fill="auto"/>
          </w:tcPr>
          <w:p w:rsidR="009F37DA" w:rsidRDefault="009F37DA" w:rsidP="00D952B4">
            <w:pPr>
              <w:spacing w:line="360" w:lineRule="auto"/>
            </w:pPr>
            <w:r>
              <w:rPr>
                <w:rFonts w:hint="eastAsia"/>
              </w:rPr>
              <w:t>故障码</w:t>
            </w:r>
          </w:p>
        </w:tc>
        <w:tc>
          <w:tcPr>
            <w:tcW w:w="2651" w:type="dxa"/>
            <w:shd w:val="clear" w:color="auto" w:fill="auto"/>
          </w:tcPr>
          <w:p w:rsidR="009F37DA" w:rsidRDefault="009F37DA" w:rsidP="00D11FCD">
            <w:pPr>
              <w:spacing w:line="360" w:lineRule="auto"/>
            </w:pPr>
            <w:r>
              <w:rPr>
                <w:rFonts w:hint="eastAsia"/>
              </w:rPr>
              <w:t>故障</w:t>
            </w:r>
          </w:p>
        </w:tc>
      </w:tr>
      <w:tr w:rsidR="009F37DA" w:rsidTr="00CA6CEF">
        <w:trPr>
          <w:jc w:val="center"/>
        </w:trPr>
        <w:tc>
          <w:tcPr>
            <w:tcW w:w="1843" w:type="dxa"/>
            <w:shd w:val="clear" w:color="auto" w:fill="auto"/>
          </w:tcPr>
          <w:p w:rsidR="009F37DA" w:rsidRDefault="009F37DA" w:rsidP="00125D02">
            <w:pPr>
              <w:spacing w:line="360" w:lineRule="auto"/>
            </w:pPr>
            <w:r>
              <w:rPr>
                <w:rFonts w:hint="eastAsia"/>
              </w:rPr>
              <w:t>无故障</w:t>
            </w:r>
          </w:p>
        </w:tc>
        <w:tc>
          <w:tcPr>
            <w:tcW w:w="1843" w:type="dxa"/>
            <w:shd w:val="clear" w:color="auto" w:fill="auto"/>
          </w:tcPr>
          <w:p w:rsidR="009F37DA" w:rsidRDefault="009F37DA" w:rsidP="00FE0344">
            <w:pPr>
              <w:spacing w:line="360" w:lineRule="auto"/>
            </w:pPr>
            <w:r>
              <w:rPr>
                <w:rFonts w:hint="eastAsia"/>
              </w:rPr>
              <w:t>0x00</w:t>
            </w:r>
          </w:p>
        </w:tc>
        <w:tc>
          <w:tcPr>
            <w:tcW w:w="2651" w:type="dxa"/>
            <w:shd w:val="clear" w:color="auto" w:fill="auto"/>
          </w:tcPr>
          <w:p w:rsidR="009F37DA" w:rsidRDefault="009F37DA" w:rsidP="00FE0344">
            <w:pPr>
              <w:spacing w:line="360" w:lineRule="auto"/>
            </w:pPr>
            <w:r>
              <w:rPr>
                <w:rFonts w:hint="eastAsia"/>
              </w:rPr>
              <w:t>无故障</w:t>
            </w:r>
          </w:p>
        </w:tc>
      </w:tr>
      <w:tr w:rsidR="00B9086C" w:rsidTr="00CA6CEF">
        <w:trPr>
          <w:jc w:val="center"/>
        </w:trPr>
        <w:tc>
          <w:tcPr>
            <w:tcW w:w="1843" w:type="dxa"/>
            <w:vMerge w:val="restart"/>
            <w:shd w:val="clear" w:color="auto" w:fill="auto"/>
          </w:tcPr>
          <w:p w:rsidR="00B9086C" w:rsidRDefault="00B9086C" w:rsidP="00125D02">
            <w:pPr>
              <w:spacing w:line="360" w:lineRule="auto"/>
            </w:pPr>
            <w:r>
              <w:rPr>
                <w:rFonts w:hint="eastAsia"/>
              </w:rPr>
              <w:t>警惕信息</w:t>
            </w:r>
          </w:p>
        </w:tc>
        <w:tc>
          <w:tcPr>
            <w:tcW w:w="1843" w:type="dxa"/>
            <w:shd w:val="clear" w:color="auto" w:fill="auto"/>
          </w:tcPr>
          <w:p w:rsidR="00B9086C" w:rsidRDefault="00B9086C" w:rsidP="00FE0344">
            <w:pPr>
              <w:spacing w:line="360" w:lineRule="auto"/>
            </w:pPr>
            <w:r>
              <w:rPr>
                <w:rFonts w:hint="eastAsia"/>
              </w:rPr>
              <w:t>0x01</w:t>
            </w:r>
          </w:p>
        </w:tc>
        <w:tc>
          <w:tcPr>
            <w:tcW w:w="2651" w:type="dxa"/>
            <w:shd w:val="clear" w:color="auto" w:fill="auto"/>
          </w:tcPr>
          <w:p w:rsidR="00B9086C" w:rsidRDefault="00C767DA" w:rsidP="00FE0344">
            <w:pPr>
              <w:spacing w:line="360" w:lineRule="auto"/>
            </w:pPr>
            <w:r>
              <w:rPr>
                <w:rFonts w:hint="eastAsia"/>
              </w:rPr>
              <w:t>离心机压力高</w:t>
            </w:r>
            <w:r>
              <w:rPr>
                <w:rFonts w:hint="eastAsia"/>
              </w:rPr>
              <w:t>(&gt;1350mHg)</w:t>
            </w:r>
          </w:p>
        </w:tc>
      </w:tr>
      <w:tr w:rsidR="00B9086C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B9086C" w:rsidRDefault="00B9086C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B9086C" w:rsidRDefault="00B9086C">
            <w:pPr>
              <w:spacing w:line="360" w:lineRule="auto"/>
            </w:pPr>
            <w:r>
              <w:rPr>
                <w:rFonts w:hint="eastAsia"/>
              </w:rPr>
              <w:t>0x02</w:t>
            </w:r>
          </w:p>
        </w:tc>
        <w:tc>
          <w:tcPr>
            <w:tcW w:w="2651" w:type="dxa"/>
            <w:shd w:val="clear" w:color="auto" w:fill="auto"/>
          </w:tcPr>
          <w:p w:rsidR="00B9086C" w:rsidRDefault="0024570C">
            <w:pPr>
              <w:spacing w:line="360" w:lineRule="auto"/>
            </w:pPr>
            <w:r>
              <w:rPr>
                <w:rFonts w:hint="eastAsia"/>
              </w:rPr>
              <w:t>漏液传感器检测到漏液</w:t>
            </w:r>
          </w:p>
        </w:tc>
      </w:tr>
      <w:tr w:rsidR="00B9086C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B9086C" w:rsidRDefault="00B9086C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B9086C" w:rsidRDefault="00B9086C">
            <w:pPr>
              <w:spacing w:line="360" w:lineRule="auto"/>
            </w:pPr>
            <w:r>
              <w:rPr>
                <w:rFonts w:hint="eastAsia"/>
              </w:rPr>
              <w:t>0x03</w:t>
            </w:r>
          </w:p>
        </w:tc>
        <w:tc>
          <w:tcPr>
            <w:tcW w:w="2651" w:type="dxa"/>
            <w:shd w:val="clear" w:color="auto" w:fill="auto"/>
          </w:tcPr>
          <w:p w:rsidR="00B9086C" w:rsidRDefault="008D7947">
            <w:pPr>
              <w:spacing w:line="360" w:lineRule="auto"/>
            </w:pPr>
            <w:r>
              <w:rPr>
                <w:rFonts w:hint="eastAsia"/>
              </w:rPr>
              <w:t>卡匣移动故障</w:t>
            </w:r>
          </w:p>
        </w:tc>
      </w:tr>
      <w:tr w:rsidR="00B9086C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B9086C" w:rsidRDefault="00B9086C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B9086C" w:rsidRDefault="00B9086C">
            <w:pPr>
              <w:spacing w:line="360" w:lineRule="auto"/>
            </w:pPr>
            <w:r>
              <w:rPr>
                <w:rFonts w:hint="eastAsia"/>
              </w:rPr>
              <w:t>0x04</w:t>
            </w:r>
          </w:p>
        </w:tc>
        <w:tc>
          <w:tcPr>
            <w:tcW w:w="2651" w:type="dxa"/>
            <w:shd w:val="clear" w:color="auto" w:fill="auto"/>
          </w:tcPr>
          <w:p w:rsidR="00B9086C" w:rsidRDefault="008D7947">
            <w:pPr>
              <w:spacing w:line="360" w:lineRule="auto"/>
            </w:pPr>
            <w:r>
              <w:rPr>
                <w:rFonts w:hint="eastAsia"/>
              </w:rPr>
              <w:t>卡匣卸载错误</w:t>
            </w:r>
          </w:p>
        </w:tc>
      </w:tr>
      <w:tr w:rsidR="00B9086C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B9086C" w:rsidRDefault="00B9086C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B9086C" w:rsidRDefault="00B9086C">
            <w:pPr>
              <w:spacing w:line="360" w:lineRule="auto"/>
            </w:pPr>
            <w:r>
              <w:rPr>
                <w:rFonts w:hint="eastAsia"/>
              </w:rPr>
              <w:t>0x05</w:t>
            </w:r>
          </w:p>
        </w:tc>
        <w:tc>
          <w:tcPr>
            <w:tcW w:w="2651" w:type="dxa"/>
            <w:shd w:val="clear" w:color="auto" w:fill="auto"/>
          </w:tcPr>
          <w:p w:rsidR="00B9086C" w:rsidRDefault="00B9086C">
            <w:pPr>
              <w:spacing w:line="360" w:lineRule="auto"/>
            </w:pPr>
          </w:p>
        </w:tc>
      </w:tr>
      <w:tr w:rsidR="00B9086C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B9086C" w:rsidRDefault="00B9086C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B9086C" w:rsidRDefault="00B9086C">
            <w:pPr>
              <w:spacing w:line="360" w:lineRule="auto"/>
            </w:pPr>
            <w:r>
              <w:rPr>
                <w:rFonts w:hint="eastAsia"/>
              </w:rPr>
              <w:t>0x06</w:t>
            </w:r>
          </w:p>
        </w:tc>
        <w:tc>
          <w:tcPr>
            <w:tcW w:w="2651" w:type="dxa"/>
            <w:shd w:val="clear" w:color="auto" w:fill="auto"/>
          </w:tcPr>
          <w:p w:rsidR="00B9086C" w:rsidRDefault="00B9086C">
            <w:pPr>
              <w:spacing w:line="360" w:lineRule="auto"/>
            </w:pPr>
          </w:p>
        </w:tc>
      </w:tr>
      <w:tr w:rsidR="00B9086C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B9086C" w:rsidRPr="00CA6CEF" w:rsidRDefault="00B9086C">
            <w:pPr>
              <w:spacing w:line="360" w:lineRule="auto"/>
              <w:rPr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:rsidR="00B9086C" w:rsidRPr="00CA6CEF" w:rsidRDefault="00B9086C">
            <w:pPr>
              <w:spacing w:line="360" w:lineRule="auto"/>
              <w:rPr>
                <w:b/>
              </w:rPr>
            </w:pPr>
          </w:p>
        </w:tc>
        <w:tc>
          <w:tcPr>
            <w:tcW w:w="2651" w:type="dxa"/>
            <w:shd w:val="clear" w:color="auto" w:fill="auto"/>
          </w:tcPr>
          <w:p w:rsidR="00B9086C" w:rsidRPr="00CA6CEF" w:rsidRDefault="00B9086C">
            <w:pPr>
              <w:spacing w:line="360" w:lineRule="auto"/>
              <w:rPr>
                <w:b/>
              </w:rPr>
            </w:pPr>
          </w:p>
        </w:tc>
      </w:tr>
      <w:tr w:rsidR="009F37DA" w:rsidTr="00CA6CEF">
        <w:trPr>
          <w:jc w:val="center"/>
        </w:trPr>
        <w:tc>
          <w:tcPr>
            <w:tcW w:w="1843" w:type="dxa"/>
            <w:vMerge w:val="restart"/>
            <w:shd w:val="clear" w:color="auto" w:fill="auto"/>
          </w:tcPr>
          <w:p w:rsidR="009F37DA" w:rsidRDefault="009F37DA" w:rsidP="00125D02">
            <w:pPr>
              <w:spacing w:line="360" w:lineRule="auto"/>
            </w:pPr>
            <w:r>
              <w:rPr>
                <w:rFonts w:hint="eastAsia"/>
              </w:rPr>
              <w:t>报警信息</w:t>
            </w:r>
          </w:p>
        </w:tc>
        <w:tc>
          <w:tcPr>
            <w:tcW w:w="1843" w:type="dxa"/>
            <w:shd w:val="clear" w:color="auto" w:fill="auto"/>
          </w:tcPr>
          <w:p w:rsidR="009F37DA" w:rsidRDefault="009F37DA" w:rsidP="00FE0344">
            <w:pPr>
              <w:spacing w:line="360" w:lineRule="auto"/>
            </w:pPr>
            <w:r>
              <w:rPr>
                <w:rFonts w:hint="eastAsia"/>
              </w:rPr>
              <w:t>0x80</w:t>
            </w:r>
          </w:p>
        </w:tc>
        <w:tc>
          <w:tcPr>
            <w:tcW w:w="2651" w:type="dxa"/>
            <w:shd w:val="clear" w:color="auto" w:fill="auto"/>
          </w:tcPr>
          <w:p w:rsidR="009F37DA" w:rsidRDefault="00B9086C" w:rsidP="00FE0344">
            <w:pPr>
              <w:spacing w:line="360" w:lineRule="auto"/>
            </w:pPr>
            <w:r>
              <w:rPr>
                <w:rFonts w:hint="eastAsia"/>
              </w:rPr>
              <w:t>离心机故障</w:t>
            </w:r>
          </w:p>
        </w:tc>
      </w:tr>
      <w:tr w:rsidR="009F37DA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9F37DA" w:rsidRDefault="009F37DA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9F37DA" w:rsidRDefault="009F37DA">
            <w:pPr>
              <w:spacing w:line="360" w:lineRule="auto"/>
            </w:pPr>
            <w:r>
              <w:rPr>
                <w:rFonts w:hint="eastAsia"/>
              </w:rPr>
              <w:t>0x81</w:t>
            </w:r>
          </w:p>
        </w:tc>
        <w:tc>
          <w:tcPr>
            <w:tcW w:w="2651" w:type="dxa"/>
            <w:shd w:val="clear" w:color="auto" w:fill="auto"/>
          </w:tcPr>
          <w:p w:rsidR="009F37DA" w:rsidRDefault="00C767DA">
            <w:pPr>
              <w:spacing w:line="360" w:lineRule="auto"/>
            </w:pPr>
            <w:r>
              <w:rPr>
                <w:rFonts w:hint="eastAsia"/>
              </w:rPr>
              <w:t>离心机超速</w:t>
            </w:r>
          </w:p>
        </w:tc>
      </w:tr>
      <w:tr w:rsidR="009F37DA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9F37DA" w:rsidRDefault="009F37DA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9F37DA" w:rsidRDefault="009F37DA">
            <w:pPr>
              <w:spacing w:line="360" w:lineRule="auto"/>
            </w:pPr>
            <w:r>
              <w:rPr>
                <w:rFonts w:hint="eastAsia"/>
              </w:rPr>
              <w:t>0x82</w:t>
            </w:r>
          </w:p>
        </w:tc>
        <w:tc>
          <w:tcPr>
            <w:tcW w:w="2651" w:type="dxa"/>
            <w:shd w:val="clear" w:color="auto" w:fill="auto"/>
          </w:tcPr>
          <w:p w:rsidR="009F37DA" w:rsidRPr="00CA6CEF" w:rsidRDefault="0024570C">
            <w:pPr>
              <w:spacing w:line="360" w:lineRule="auto"/>
              <w:rPr>
                <w:color w:val="FF0000"/>
              </w:rPr>
            </w:pPr>
            <w:r w:rsidRPr="00CA6CEF">
              <w:rPr>
                <w:rFonts w:hint="eastAsia"/>
                <w:color w:val="FF0000"/>
              </w:rPr>
              <w:t>离心机温度错误</w:t>
            </w:r>
            <w:r w:rsidRPr="00CA6CEF">
              <w:rPr>
                <w:rFonts w:hint="eastAsia"/>
                <w:color w:val="FF0000"/>
              </w:rPr>
              <w:t>?</w:t>
            </w:r>
          </w:p>
        </w:tc>
      </w:tr>
      <w:tr w:rsidR="009F37DA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9F37DA" w:rsidRDefault="009F37DA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9F37DA" w:rsidRDefault="009F37DA">
            <w:pPr>
              <w:spacing w:line="360" w:lineRule="auto"/>
            </w:pPr>
            <w:r>
              <w:rPr>
                <w:rFonts w:hint="eastAsia"/>
              </w:rPr>
              <w:t>0x83</w:t>
            </w:r>
          </w:p>
        </w:tc>
        <w:tc>
          <w:tcPr>
            <w:tcW w:w="2651" w:type="dxa"/>
            <w:shd w:val="clear" w:color="auto" w:fill="auto"/>
          </w:tcPr>
          <w:p w:rsidR="009F37DA" w:rsidRDefault="0024570C">
            <w:pPr>
              <w:spacing w:line="360" w:lineRule="auto"/>
            </w:pPr>
            <w:r>
              <w:rPr>
                <w:rFonts w:hint="eastAsia"/>
              </w:rPr>
              <w:t>漏液传感器故障</w:t>
            </w:r>
          </w:p>
        </w:tc>
      </w:tr>
      <w:tr w:rsidR="009F37DA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9F37DA" w:rsidRDefault="009F37DA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9F37DA" w:rsidRDefault="009F37DA">
            <w:pPr>
              <w:spacing w:line="360" w:lineRule="auto"/>
            </w:pPr>
            <w:r>
              <w:rPr>
                <w:rFonts w:hint="eastAsia"/>
              </w:rPr>
              <w:t>0x84</w:t>
            </w:r>
          </w:p>
        </w:tc>
        <w:tc>
          <w:tcPr>
            <w:tcW w:w="2651" w:type="dxa"/>
            <w:shd w:val="clear" w:color="auto" w:fill="auto"/>
          </w:tcPr>
          <w:p w:rsidR="009F37DA" w:rsidRDefault="009F37DA">
            <w:pPr>
              <w:spacing w:line="360" w:lineRule="auto"/>
            </w:pPr>
          </w:p>
        </w:tc>
      </w:tr>
      <w:tr w:rsidR="009F37DA" w:rsidTr="00CA6CEF">
        <w:trPr>
          <w:jc w:val="center"/>
        </w:trPr>
        <w:tc>
          <w:tcPr>
            <w:tcW w:w="1843" w:type="dxa"/>
            <w:vMerge/>
            <w:shd w:val="clear" w:color="auto" w:fill="auto"/>
          </w:tcPr>
          <w:p w:rsidR="009F37DA" w:rsidRDefault="009F37DA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</w:tcPr>
          <w:p w:rsidR="009F37DA" w:rsidRDefault="009F37DA">
            <w:pPr>
              <w:spacing w:line="360" w:lineRule="auto"/>
            </w:pPr>
          </w:p>
        </w:tc>
        <w:tc>
          <w:tcPr>
            <w:tcW w:w="2651" w:type="dxa"/>
            <w:shd w:val="clear" w:color="auto" w:fill="auto"/>
          </w:tcPr>
          <w:p w:rsidR="009F37DA" w:rsidRDefault="009F37DA">
            <w:pPr>
              <w:spacing w:line="360" w:lineRule="auto"/>
            </w:pPr>
          </w:p>
        </w:tc>
      </w:tr>
    </w:tbl>
    <w:p w:rsidR="00A3144F" w:rsidRDefault="00A3144F" w:rsidP="00125D02">
      <w:pPr>
        <w:spacing w:line="360" w:lineRule="auto"/>
      </w:pPr>
    </w:p>
    <w:p w:rsidR="00A3144F" w:rsidRDefault="00771413" w:rsidP="00FE0344">
      <w:pPr>
        <w:pStyle w:val="1"/>
      </w:pPr>
      <w:bookmarkStart w:id="387" w:name="_Toc360127745"/>
      <w:r>
        <w:rPr>
          <w:rFonts w:hint="eastAsia"/>
        </w:rPr>
        <w:t>7</w:t>
      </w:r>
      <w:r w:rsidRPr="00771413">
        <w:rPr>
          <w:rFonts w:hint="eastAsia"/>
        </w:rPr>
        <w:t>、指令传输过程中的延时</w:t>
      </w:r>
      <w:bookmarkEnd w:id="387"/>
    </w:p>
    <w:p w:rsidR="00BF7F93" w:rsidRPr="00BF7F93" w:rsidRDefault="00BF7F93" w:rsidP="00FE0344">
      <w:r>
        <w:rPr>
          <w:rFonts w:hint="eastAsia"/>
        </w:rPr>
        <w:t>指令传输模型如下所示：</w:t>
      </w:r>
    </w:p>
    <w:p w:rsidR="00A3144F" w:rsidRDefault="00E54553" w:rsidP="00D952B4">
      <w:pPr>
        <w:spacing w:line="360" w:lineRule="auto"/>
        <w:jc w:val="center"/>
      </w:pPr>
      <w:r>
        <w:object w:dxaOrig="7818" w:dyaOrig="7738">
          <v:shape id="_x0000_i1027" type="#_x0000_t75" style="width:236.95pt;height:235.25pt" o:ole="">
            <v:imagedata r:id="rId22" o:title=""/>
          </v:shape>
          <o:OLEObject Type="Embed" ProgID="Visio.Drawing.11" ShapeID="_x0000_i1027" DrawAspect="Content" ObjectID="_1449904161" r:id="rId23"/>
        </w:object>
      </w:r>
    </w:p>
    <w:p w:rsidR="00A16E07" w:rsidRDefault="00A16E07" w:rsidP="00D11FCD">
      <w:pPr>
        <w:spacing w:line="360" w:lineRule="auto"/>
        <w:jc w:val="center"/>
      </w:pPr>
    </w:p>
    <w:p w:rsidR="009F02D7" w:rsidRDefault="009F02D7" w:rsidP="00272181">
      <w:pPr>
        <w:spacing w:line="360" w:lineRule="auto"/>
        <w:jc w:val="left"/>
      </w:pPr>
      <w:r>
        <w:rPr>
          <w:rFonts w:hint="eastAsia"/>
        </w:rPr>
        <w:t>从上图可以看出，指令传输延时主要由以下几部分组成：</w:t>
      </w:r>
    </w:p>
    <w:p w:rsidR="00A16E07" w:rsidRDefault="005F0A3B" w:rsidP="00875635">
      <w:pPr>
        <w:spacing w:line="360" w:lineRule="auto"/>
        <w:jc w:val="left"/>
      </w:pPr>
      <w:r>
        <w:rPr>
          <w:rFonts w:hint="eastAsia"/>
        </w:rPr>
        <w:t>t</w:t>
      </w:r>
      <w:r>
        <w:t>1</w:t>
      </w:r>
      <w:r>
        <w:rPr>
          <w:rFonts w:hint="eastAsia"/>
        </w:rPr>
        <w:t>：</w:t>
      </w:r>
      <w:r w:rsidR="009F02D7">
        <w:rPr>
          <w:rFonts w:hint="eastAsia"/>
        </w:rPr>
        <w:t>双口</w:t>
      </w:r>
      <w:r w:rsidR="009F02D7">
        <w:rPr>
          <w:rFonts w:hint="eastAsia"/>
        </w:rPr>
        <w:t>RAM</w:t>
      </w:r>
      <w:r>
        <w:rPr>
          <w:rFonts w:hint="eastAsia"/>
        </w:rPr>
        <w:t>传输时间</w:t>
      </w:r>
      <w:r w:rsidR="0038776F">
        <w:rPr>
          <w:rFonts w:hint="eastAsia"/>
        </w:rPr>
        <w:t>：该时间可忽略</w:t>
      </w:r>
    </w:p>
    <w:p w:rsidR="009F02D7" w:rsidRDefault="005F0A3B" w:rsidP="00710134">
      <w:pPr>
        <w:spacing w:line="360" w:lineRule="auto"/>
        <w:jc w:val="left"/>
      </w:pPr>
      <w:r>
        <w:rPr>
          <w:rFonts w:hint="eastAsia"/>
        </w:rPr>
        <w:t>t2</w:t>
      </w:r>
      <w:r>
        <w:rPr>
          <w:rFonts w:hint="eastAsia"/>
        </w:rPr>
        <w:t>：主站模块转换时间</w:t>
      </w:r>
      <w:r w:rsidR="0038776F">
        <w:rPr>
          <w:rFonts w:hint="eastAsia"/>
        </w:rPr>
        <w:t>：该时间可忽略</w:t>
      </w:r>
    </w:p>
    <w:p w:rsidR="005F0A3B" w:rsidRDefault="005F0A3B" w:rsidP="008E77EB">
      <w:pPr>
        <w:spacing w:line="360" w:lineRule="auto"/>
        <w:ind w:left="315" w:hangingChars="150" w:hanging="315"/>
        <w:jc w:val="left"/>
      </w:pPr>
      <w:r>
        <w:rPr>
          <w:rFonts w:hint="eastAsia"/>
        </w:rPr>
        <w:t>t3</w:t>
      </w:r>
      <w:r>
        <w:rPr>
          <w:rFonts w:hint="eastAsia"/>
        </w:rPr>
        <w:t>：</w:t>
      </w:r>
      <w:r>
        <w:rPr>
          <w:rFonts w:hint="eastAsia"/>
        </w:rPr>
        <w:t>Canopen</w:t>
      </w:r>
      <w:r>
        <w:rPr>
          <w:rFonts w:hint="eastAsia"/>
        </w:rPr>
        <w:t>总线仲裁时间</w:t>
      </w:r>
      <w:r w:rsidR="0038776F">
        <w:rPr>
          <w:rFonts w:hint="eastAsia"/>
        </w:rPr>
        <w:t>：根据《</w:t>
      </w:r>
      <w:r w:rsidR="0038776F">
        <w:rPr>
          <w:rFonts w:hint="eastAsia"/>
        </w:rPr>
        <w:t>Trima</w:t>
      </w:r>
      <w:r w:rsidR="0038776F">
        <w:rPr>
          <w:rFonts w:hint="eastAsia"/>
        </w:rPr>
        <w:t>通讯方案评估报告》第三章节</w:t>
      </w:r>
      <w:proofErr w:type="gramStart"/>
      <w:r w:rsidR="0038776F">
        <w:rPr>
          <w:rFonts w:hint="eastAsia"/>
        </w:rPr>
        <w:t>点冲突</w:t>
      </w:r>
      <w:proofErr w:type="gramEnd"/>
      <w:r w:rsidR="0038776F">
        <w:rPr>
          <w:rFonts w:hint="eastAsia"/>
        </w:rPr>
        <w:t>分析可知，在</w:t>
      </w:r>
      <w:r w:rsidR="0038776F">
        <w:rPr>
          <w:rFonts w:hint="eastAsia"/>
        </w:rPr>
        <w:t>1Mbps</w:t>
      </w:r>
      <w:r w:rsidR="0038776F">
        <w:rPr>
          <w:rFonts w:hint="eastAsia"/>
        </w:rPr>
        <w:t>的速度下，最长延时时间不到</w:t>
      </w:r>
      <w:r w:rsidR="0038776F">
        <w:rPr>
          <w:rFonts w:hint="eastAsia"/>
        </w:rPr>
        <w:t>1ms</w:t>
      </w:r>
      <w:r w:rsidR="0038776F">
        <w:rPr>
          <w:rFonts w:hint="eastAsia"/>
        </w:rPr>
        <w:t>；</w:t>
      </w:r>
    </w:p>
    <w:p w:rsidR="005F0A3B" w:rsidRDefault="005F0A3B" w:rsidP="005D4914">
      <w:pPr>
        <w:spacing w:line="360" w:lineRule="auto"/>
        <w:jc w:val="left"/>
      </w:pPr>
      <w:r>
        <w:rPr>
          <w:rFonts w:hint="eastAsia"/>
        </w:rPr>
        <w:t>t4</w:t>
      </w:r>
      <w:r>
        <w:rPr>
          <w:rFonts w:hint="eastAsia"/>
        </w:rPr>
        <w:t>：从站转换时间</w:t>
      </w:r>
      <w:r w:rsidR="00C01D0C">
        <w:rPr>
          <w:rFonts w:hint="eastAsia"/>
        </w:rPr>
        <w:t>：见下表，最大</w:t>
      </w:r>
      <w:r w:rsidR="00C01D0C">
        <w:rPr>
          <w:rFonts w:hint="eastAsia"/>
        </w:rPr>
        <w:t>2ms</w:t>
      </w:r>
      <w:r w:rsidR="00C01D0C">
        <w:rPr>
          <w:rFonts w:hint="eastAsia"/>
        </w:rPr>
        <w:t>；</w:t>
      </w:r>
    </w:p>
    <w:p w:rsidR="00C01D0C" w:rsidRDefault="005F0A3B" w:rsidP="0076708E">
      <w:pPr>
        <w:spacing w:line="360" w:lineRule="auto"/>
        <w:jc w:val="left"/>
      </w:pPr>
      <w:r>
        <w:rPr>
          <w:rFonts w:hint="eastAsia"/>
        </w:rPr>
        <w:t>t5</w:t>
      </w:r>
      <w:r>
        <w:rPr>
          <w:rFonts w:hint="eastAsia"/>
        </w:rPr>
        <w:t>：</w:t>
      </w:r>
      <w:r>
        <w:rPr>
          <w:rFonts w:hint="eastAsia"/>
        </w:rPr>
        <w:t>uart</w:t>
      </w:r>
      <w:r>
        <w:rPr>
          <w:rFonts w:hint="eastAsia"/>
        </w:rPr>
        <w:t>传输时间</w:t>
      </w:r>
      <w:r w:rsidR="00C01D0C">
        <w:rPr>
          <w:rFonts w:hint="eastAsia"/>
        </w:rPr>
        <w:t>：从站模块最大波特率</w:t>
      </w:r>
      <w:r w:rsidR="00C01D0C">
        <w:rPr>
          <w:rFonts w:hint="eastAsia"/>
        </w:rPr>
        <w:t>115200bps</w:t>
      </w:r>
      <w:r w:rsidR="00C01D0C">
        <w:rPr>
          <w:rFonts w:hint="eastAsia"/>
        </w:rPr>
        <w:t>，</w:t>
      </w:r>
      <w:r w:rsidR="00C01D0C">
        <w:rPr>
          <w:rFonts w:hint="eastAsia"/>
        </w:rPr>
        <w:tab/>
      </w:r>
      <w:r w:rsidR="00C01D0C">
        <w:rPr>
          <w:rFonts w:hint="eastAsia"/>
        </w:rPr>
        <w:t>指令最长</w:t>
      </w:r>
      <w:r w:rsidR="00C01D0C">
        <w:rPr>
          <w:rFonts w:hint="eastAsia"/>
        </w:rPr>
        <w:t>17</w:t>
      </w:r>
      <w:r w:rsidR="00C01D0C">
        <w:rPr>
          <w:rFonts w:hint="eastAsia"/>
        </w:rPr>
        <w:t>字节，</w:t>
      </w:r>
    </w:p>
    <w:p w:rsidR="00D06BC1" w:rsidRDefault="00C01D0C" w:rsidP="002C00AD">
      <w:pPr>
        <w:spacing w:line="360" w:lineRule="auto"/>
        <w:ind w:firstLine="420"/>
        <w:jc w:val="left"/>
      </w:pPr>
      <w:r>
        <w:rPr>
          <w:rFonts w:hint="eastAsia"/>
        </w:rPr>
        <w:t>传输时间：</w:t>
      </w:r>
      <w:r>
        <w:rPr>
          <w:rFonts w:hint="eastAsia"/>
        </w:rPr>
        <w:t>17*8</w:t>
      </w:r>
      <w:r>
        <w:rPr>
          <w:rFonts w:hint="eastAsia"/>
        </w:rPr>
        <w:t>÷</w:t>
      </w:r>
      <w:r>
        <w:rPr>
          <w:rFonts w:hint="eastAsia"/>
        </w:rPr>
        <w:t>115200 = 1.2ms</w:t>
      </w:r>
    </w:p>
    <w:p w:rsidR="00D06BC1" w:rsidRDefault="00D06BC1" w:rsidP="00456E45">
      <w:pPr>
        <w:spacing w:line="360" w:lineRule="auto"/>
        <w:jc w:val="left"/>
      </w:pPr>
    </w:p>
    <w:p w:rsidR="0023479C" w:rsidRDefault="0023479C" w:rsidP="0033558A">
      <w:pPr>
        <w:spacing w:line="360" w:lineRule="auto"/>
        <w:jc w:val="left"/>
      </w:pPr>
      <w:r>
        <w:rPr>
          <w:rFonts w:hint="eastAsia"/>
        </w:rPr>
        <w:t>传输总延迟最大时间</w:t>
      </w:r>
      <w:r w:rsidR="00E54553">
        <w:rPr>
          <w:rFonts w:hint="eastAsia"/>
        </w:rPr>
        <w:t xml:space="preserve"> = t1 + t2 + t3 + t4 + t5 </w:t>
      </w:r>
      <w:r w:rsidR="00EC1618">
        <w:rPr>
          <w:rFonts w:hint="eastAsia"/>
        </w:rPr>
        <w:t>&lt;5ms</w:t>
      </w:r>
      <w:r w:rsidR="00EC1618">
        <w:rPr>
          <w:rFonts w:hint="eastAsia"/>
        </w:rPr>
        <w:t>；</w:t>
      </w:r>
    </w:p>
    <w:p w:rsidR="0023479C" w:rsidRPr="005F0A3B" w:rsidRDefault="0023479C" w:rsidP="00397E8E">
      <w:pPr>
        <w:spacing w:line="360" w:lineRule="auto"/>
        <w:jc w:val="left"/>
      </w:pPr>
    </w:p>
    <w:p w:rsidR="00A17FA5" w:rsidRDefault="002C2CC4" w:rsidP="00397E8E">
      <w:pPr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>7-1</w:t>
      </w:r>
      <w:r w:rsidR="00A17FA5">
        <w:rPr>
          <w:rFonts w:hint="eastAsia"/>
        </w:rPr>
        <w:t>从站</w:t>
      </w:r>
      <w:r w:rsidR="00A17FA5">
        <w:rPr>
          <w:rFonts w:hint="eastAsia"/>
        </w:rPr>
        <w:t>XGate_COP10</w:t>
      </w:r>
      <w:r w:rsidR="00875EAB">
        <w:rPr>
          <w:rFonts w:hint="eastAsia"/>
        </w:rPr>
        <w:t xml:space="preserve"> </w:t>
      </w:r>
      <w:r w:rsidR="005D054E">
        <w:rPr>
          <w:rFonts w:hint="eastAsia"/>
        </w:rPr>
        <w:t>响应时间（来自用户手册）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17FA5" w:rsidTr="00CA6CEF">
        <w:tc>
          <w:tcPr>
            <w:tcW w:w="2840" w:type="dxa"/>
            <w:shd w:val="clear" w:color="auto" w:fill="auto"/>
          </w:tcPr>
          <w:p w:rsidR="00A17FA5" w:rsidRDefault="00A17FA5" w:rsidP="0085385C">
            <w:pPr>
              <w:spacing w:line="360" w:lineRule="auto"/>
            </w:pPr>
            <w:r>
              <w:rPr>
                <w:rFonts w:hint="eastAsia"/>
              </w:rPr>
              <w:t>方向</w:t>
            </w:r>
          </w:p>
        </w:tc>
        <w:tc>
          <w:tcPr>
            <w:tcW w:w="2841" w:type="dxa"/>
            <w:shd w:val="clear" w:color="auto" w:fill="auto"/>
          </w:tcPr>
          <w:p w:rsidR="00A17FA5" w:rsidRDefault="00A17FA5" w:rsidP="00621DBF">
            <w:pPr>
              <w:spacing w:line="360" w:lineRule="auto"/>
            </w:pPr>
            <w:r>
              <w:rPr>
                <w:rFonts w:hint="eastAsia"/>
              </w:rPr>
              <w:t>最小时间</w:t>
            </w:r>
          </w:p>
        </w:tc>
        <w:tc>
          <w:tcPr>
            <w:tcW w:w="2841" w:type="dxa"/>
            <w:shd w:val="clear" w:color="auto" w:fill="auto"/>
          </w:tcPr>
          <w:p w:rsidR="00A17FA5" w:rsidRDefault="00A17FA5" w:rsidP="00E937D6">
            <w:pPr>
              <w:spacing w:line="360" w:lineRule="auto"/>
            </w:pPr>
            <w:r>
              <w:rPr>
                <w:rFonts w:hint="eastAsia"/>
              </w:rPr>
              <w:t>最大时间</w:t>
            </w:r>
          </w:p>
        </w:tc>
      </w:tr>
      <w:tr w:rsidR="00A17FA5" w:rsidTr="00CA6CEF">
        <w:tc>
          <w:tcPr>
            <w:tcW w:w="2840" w:type="dxa"/>
            <w:shd w:val="clear" w:color="auto" w:fill="auto"/>
          </w:tcPr>
          <w:p w:rsidR="00A17FA5" w:rsidRDefault="00A17FA5" w:rsidP="00125D02">
            <w:pPr>
              <w:spacing w:line="360" w:lineRule="auto"/>
            </w:pPr>
            <w:r>
              <w:rPr>
                <w:rFonts w:hint="eastAsia"/>
              </w:rPr>
              <w:t xml:space="preserve">CAN </w:t>
            </w:r>
            <w:r w:rsidR="00B5327A">
              <w:rPr>
                <w:rFonts w:hint="eastAsia"/>
              </w:rPr>
              <w:t xml:space="preserve">   </w:t>
            </w:r>
            <w:r w:rsidRPr="00CA6CEF">
              <w:sym w:font="Wingdings" w:char="F0E8"/>
            </w:r>
            <w:r>
              <w:rPr>
                <w:rFonts w:hint="eastAsia"/>
              </w:rPr>
              <w:t xml:space="preserve"> </w:t>
            </w:r>
            <w:r w:rsidR="00B5327A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UART</w:t>
            </w:r>
          </w:p>
        </w:tc>
        <w:tc>
          <w:tcPr>
            <w:tcW w:w="2841" w:type="dxa"/>
            <w:shd w:val="clear" w:color="auto" w:fill="auto"/>
          </w:tcPr>
          <w:p w:rsidR="00A17FA5" w:rsidRDefault="00B5327A" w:rsidP="00FE0344">
            <w:pPr>
              <w:spacing w:line="360" w:lineRule="auto"/>
            </w:pPr>
            <w:r>
              <w:rPr>
                <w:rFonts w:hint="eastAsia"/>
              </w:rPr>
              <w:t>150us</w:t>
            </w:r>
          </w:p>
        </w:tc>
        <w:tc>
          <w:tcPr>
            <w:tcW w:w="2841" w:type="dxa"/>
            <w:shd w:val="clear" w:color="auto" w:fill="auto"/>
          </w:tcPr>
          <w:p w:rsidR="00B5327A" w:rsidRDefault="00B5327A" w:rsidP="00FE0344">
            <w:pPr>
              <w:spacing w:line="360" w:lineRule="auto"/>
            </w:pPr>
            <w:r>
              <w:rPr>
                <w:rFonts w:hint="eastAsia"/>
              </w:rPr>
              <w:t>1ms</w:t>
            </w:r>
          </w:p>
        </w:tc>
      </w:tr>
      <w:tr w:rsidR="00A17FA5" w:rsidTr="00CA6CEF">
        <w:tc>
          <w:tcPr>
            <w:tcW w:w="2840" w:type="dxa"/>
            <w:shd w:val="clear" w:color="auto" w:fill="auto"/>
          </w:tcPr>
          <w:p w:rsidR="00A17FA5" w:rsidRDefault="00B5327A" w:rsidP="00125D02">
            <w:pPr>
              <w:spacing w:line="360" w:lineRule="auto"/>
            </w:pPr>
            <w:r>
              <w:rPr>
                <w:rFonts w:hint="eastAsia"/>
              </w:rPr>
              <w:t xml:space="preserve">UART   </w:t>
            </w:r>
            <w:r w:rsidRPr="00CA6CEF">
              <w:sym w:font="Wingdings" w:char="F0E8"/>
            </w:r>
            <w:r>
              <w:rPr>
                <w:rFonts w:hint="eastAsia"/>
              </w:rPr>
              <w:t xml:space="preserve">   CAN</w:t>
            </w:r>
          </w:p>
        </w:tc>
        <w:tc>
          <w:tcPr>
            <w:tcW w:w="2841" w:type="dxa"/>
            <w:shd w:val="clear" w:color="auto" w:fill="auto"/>
          </w:tcPr>
          <w:p w:rsidR="00A17FA5" w:rsidRDefault="00B5327A" w:rsidP="00FE0344">
            <w:pPr>
              <w:spacing w:line="360" w:lineRule="auto"/>
            </w:pPr>
            <w:r>
              <w:rPr>
                <w:rFonts w:hint="eastAsia"/>
              </w:rPr>
              <w:t xml:space="preserve"> 1ms</w:t>
            </w:r>
          </w:p>
        </w:tc>
        <w:tc>
          <w:tcPr>
            <w:tcW w:w="2841" w:type="dxa"/>
            <w:shd w:val="clear" w:color="auto" w:fill="auto"/>
          </w:tcPr>
          <w:p w:rsidR="00A17FA5" w:rsidRDefault="00B5327A" w:rsidP="00FE0344">
            <w:pPr>
              <w:spacing w:line="360" w:lineRule="auto"/>
            </w:pPr>
            <w:r>
              <w:rPr>
                <w:rFonts w:hint="eastAsia"/>
              </w:rPr>
              <w:t>2ms</w:t>
            </w:r>
          </w:p>
        </w:tc>
      </w:tr>
    </w:tbl>
    <w:p w:rsidR="00A17FA5" w:rsidRDefault="009F02D7" w:rsidP="00125D02">
      <w:pPr>
        <w:spacing w:line="360" w:lineRule="auto"/>
      </w:pPr>
      <w:r>
        <w:rPr>
          <w:rFonts w:hint="eastAsia"/>
        </w:rPr>
        <w:t>响应时间未把数据的传输时间计算在内；</w:t>
      </w:r>
    </w:p>
    <w:p w:rsidR="00A7546D" w:rsidRDefault="00771413" w:rsidP="00FE0344">
      <w:pPr>
        <w:pStyle w:val="1"/>
        <w:spacing w:before="240" w:after="240" w:line="360" w:lineRule="auto"/>
        <w:rPr>
          <w:lang w:val="en-US"/>
        </w:rPr>
      </w:pPr>
      <w:bookmarkStart w:id="388" w:name="_Toc360127746"/>
      <w:r>
        <w:rPr>
          <w:rFonts w:hint="eastAsia"/>
          <w:lang w:val="en-US"/>
        </w:rPr>
        <w:t>8</w:t>
      </w:r>
      <w:r>
        <w:rPr>
          <w:rFonts w:hint="eastAsia"/>
          <w:lang w:val="en-US"/>
        </w:rPr>
        <w:t>、</w:t>
      </w:r>
      <w:r w:rsidR="007A5033">
        <w:rPr>
          <w:rFonts w:hint="eastAsia"/>
          <w:lang w:val="en-US"/>
        </w:rPr>
        <w:t>对象字典</w:t>
      </w:r>
      <w:bookmarkEnd w:id="388"/>
    </w:p>
    <w:p w:rsidR="00A7546D" w:rsidRDefault="00771413" w:rsidP="00FE0344">
      <w:pPr>
        <w:pStyle w:val="2"/>
        <w:tabs>
          <w:tab w:val="left" w:pos="576"/>
        </w:tabs>
        <w:spacing w:before="240" w:after="240" w:line="360" w:lineRule="auto"/>
        <w:rPr>
          <w:lang w:val="en-US"/>
        </w:rPr>
      </w:pPr>
      <w:bookmarkStart w:id="389" w:name="_Toc360127747"/>
      <w:r>
        <w:rPr>
          <w:rFonts w:hint="eastAsia"/>
          <w:lang w:val="en-US"/>
        </w:rPr>
        <w:t>8</w:t>
      </w:r>
      <w:r w:rsidR="00001E48">
        <w:rPr>
          <w:rFonts w:hint="eastAsia"/>
          <w:lang w:val="en-US"/>
        </w:rPr>
        <w:t>.1</w:t>
      </w:r>
      <w:r w:rsidR="007A5033">
        <w:rPr>
          <w:rFonts w:hint="eastAsia"/>
          <w:lang w:val="en-US"/>
        </w:rPr>
        <w:t>主节点对象字典</w:t>
      </w:r>
      <w:bookmarkEnd w:id="389"/>
    </w:p>
    <w:p w:rsidR="005114C7" w:rsidRDefault="00EA100A" w:rsidP="00D952B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7-1 </w:t>
      </w:r>
      <w:r>
        <w:rPr>
          <w:rFonts w:hint="eastAsia"/>
        </w:rPr>
        <w:t>主节点对象字典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850"/>
        <w:gridCol w:w="992"/>
        <w:gridCol w:w="851"/>
        <w:gridCol w:w="2268"/>
        <w:gridCol w:w="1276"/>
        <w:gridCol w:w="1184"/>
      </w:tblGrid>
      <w:tr w:rsidR="00A37BAC" w:rsidRPr="005468F7" w:rsidTr="00A37BAC">
        <w:tc>
          <w:tcPr>
            <w:tcW w:w="1101" w:type="dxa"/>
          </w:tcPr>
          <w:p w:rsidR="00A37BAC" w:rsidRDefault="00A37BAC" w:rsidP="00D11FCD"/>
        </w:tc>
        <w:tc>
          <w:tcPr>
            <w:tcW w:w="850" w:type="dxa"/>
          </w:tcPr>
          <w:p w:rsidR="00A37BAC" w:rsidRDefault="00A37BAC" w:rsidP="00272181">
            <w:r>
              <w:rPr>
                <w:rFonts w:hint="eastAsia"/>
              </w:rPr>
              <w:t>内容</w:t>
            </w:r>
          </w:p>
        </w:tc>
        <w:tc>
          <w:tcPr>
            <w:tcW w:w="992" w:type="dxa"/>
            <w:shd w:val="clear" w:color="auto" w:fill="auto"/>
          </w:tcPr>
          <w:p w:rsidR="00A37BAC" w:rsidRPr="005468F7" w:rsidRDefault="00A37BAC" w:rsidP="00875635">
            <w:r>
              <w:rPr>
                <w:rFonts w:hint="eastAsia"/>
              </w:rPr>
              <w:t>索引</w:t>
            </w:r>
          </w:p>
        </w:tc>
        <w:tc>
          <w:tcPr>
            <w:tcW w:w="851" w:type="dxa"/>
            <w:shd w:val="clear" w:color="auto" w:fill="auto"/>
          </w:tcPr>
          <w:p w:rsidR="00A37BAC" w:rsidRPr="005468F7" w:rsidRDefault="00A37BAC" w:rsidP="00710134">
            <w:r>
              <w:rPr>
                <w:rFonts w:hint="eastAsia"/>
              </w:rPr>
              <w:t>子索引</w:t>
            </w:r>
          </w:p>
        </w:tc>
        <w:tc>
          <w:tcPr>
            <w:tcW w:w="2268" w:type="dxa"/>
            <w:shd w:val="clear" w:color="auto" w:fill="auto"/>
          </w:tcPr>
          <w:p w:rsidR="00A37BAC" w:rsidRPr="005468F7" w:rsidRDefault="00A37BAC" w:rsidP="008E77EB"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 w:rsidR="00A37BAC" w:rsidRPr="008D3A48" w:rsidRDefault="00A37BAC" w:rsidP="005D4914">
            <w:r w:rsidRPr="008D3A48">
              <w:rPr>
                <w:rFonts w:hint="eastAsia"/>
              </w:rPr>
              <w:t>类型</w:t>
            </w:r>
          </w:p>
        </w:tc>
        <w:tc>
          <w:tcPr>
            <w:tcW w:w="1184" w:type="dxa"/>
          </w:tcPr>
          <w:p w:rsidR="00A37BAC" w:rsidRDefault="00A37BAC" w:rsidP="0076708E">
            <w:r w:rsidRPr="008D3A48">
              <w:rPr>
                <w:rFonts w:hint="eastAsia"/>
              </w:rPr>
              <w:t>访问</w:t>
            </w:r>
          </w:p>
        </w:tc>
      </w:tr>
      <w:tr w:rsidR="00A37BAC" w:rsidRPr="005468F7" w:rsidTr="00C26396">
        <w:trPr>
          <w:trHeight w:val="260"/>
        </w:trPr>
        <w:tc>
          <w:tcPr>
            <w:tcW w:w="8522" w:type="dxa"/>
            <w:gridSpan w:val="7"/>
            <w:tcBorders>
              <w:bottom w:val="single" w:sz="18" w:space="0" w:color="auto"/>
            </w:tcBorders>
          </w:tcPr>
          <w:p w:rsidR="00A37BAC" w:rsidRPr="008D3A48" w:rsidRDefault="00A37BAC" w:rsidP="00125D02"/>
        </w:tc>
      </w:tr>
      <w:tr w:rsidR="00A37BAC" w:rsidRPr="005468F7" w:rsidTr="00C26396">
        <w:tc>
          <w:tcPr>
            <w:tcW w:w="110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A37BAC" w:rsidRPr="005468F7" w:rsidRDefault="00A37BAC" w:rsidP="00125D02">
            <w:r>
              <w:rPr>
                <w:rFonts w:hint="eastAsia"/>
              </w:rPr>
              <w:t>与从节点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通讯部分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BAC" w:rsidRDefault="00A37BAC" w:rsidP="00FE0344">
            <w:r>
              <w:rPr>
                <w:rFonts w:hint="eastAsia"/>
              </w:rPr>
              <w:t>采血泵</w:t>
            </w:r>
          </w:p>
        </w:tc>
        <w:tc>
          <w:tcPr>
            <w:tcW w:w="992" w:type="dxa"/>
            <w:vMerge w:val="restar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A37BAC" w:rsidP="00FE0344">
            <w:r>
              <w:rPr>
                <w:rFonts w:hint="eastAsia"/>
              </w:rPr>
              <w:t>0x6000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A37BAC" w:rsidP="00D952B4">
            <w:r>
              <w:rPr>
                <w:rFonts w:hint="eastAsia"/>
              </w:rPr>
              <w:t>0x00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A37BAC" w:rsidP="00D11FCD">
            <w:r>
              <w:rPr>
                <w:rFonts w:hint="eastAsia"/>
              </w:rPr>
              <w:t>子索引数目（</w:t>
            </w:r>
            <w:r>
              <w:rPr>
                <w:rFonts w:hint="eastAsia"/>
              </w:rPr>
              <w:t>0x0</w:t>
            </w:r>
            <w:r w:rsidR="0062428B"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BAC" w:rsidRPr="005468F7" w:rsidRDefault="00A37BAC" w:rsidP="00272181">
            <w:r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A37BAC" w:rsidRPr="005468F7" w:rsidRDefault="00A37BAC" w:rsidP="00875635">
            <w:r>
              <w:rPr>
                <w:rFonts w:hint="eastAsia"/>
              </w:rPr>
              <w:t>RO</w:t>
            </w:r>
          </w:p>
        </w:tc>
      </w:tr>
      <w:tr w:rsidR="00A37BAC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A37BAC" w:rsidRPr="005468F7" w:rsidRDefault="00A37BAC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BAC" w:rsidRPr="005468F7" w:rsidRDefault="00A37BAC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A37BAC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A37BAC">
            <w:r>
              <w:rPr>
                <w:rFonts w:hint="eastAsia"/>
              </w:rPr>
              <w:t>0x01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A37BAC">
            <w:r>
              <w:rPr>
                <w:rFonts w:hint="eastAsia"/>
              </w:rPr>
              <w:t>启、停</w:t>
            </w:r>
            <w:r w:rsidR="0062428B">
              <w:rPr>
                <w:rFonts w:hint="eastAsia"/>
              </w:rPr>
              <w:t>，正反转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BAC" w:rsidRPr="005468F7" w:rsidRDefault="00A37BAC">
            <w:r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A37BAC" w:rsidRPr="005468F7" w:rsidRDefault="00A37BAC">
            <w:r>
              <w:rPr>
                <w:rFonts w:hint="eastAsia"/>
              </w:rPr>
              <w:t>RW</w:t>
            </w:r>
          </w:p>
        </w:tc>
      </w:tr>
      <w:tr w:rsidR="00A37BAC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A37BAC" w:rsidRPr="005468F7" w:rsidRDefault="00A37BAC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BAC" w:rsidRPr="005468F7" w:rsidRDefault="00A37BAC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A37BAC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A37BAC">
            <w:r>
              <w:rPr>
                <w:rFonts w:hint="eastAsia"/>
              </w:rPr>
              <w:t>0x02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62428B">
            <w:r>
              <w:rPr>
                <w:rFonts w:hint="eastAsia"/>
              </w:rPr>
              <w:t>速度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BAC" w:rsidRPr="005468F7" w:rsidRDefault="00A37BAC">
            <w:r>
              <w:rPr>
                <w:rFonts w:hint="eastAsia"/>
              </w:rPr>
              <w:t>UINT</w:t>
            </w:r>
            <w:r w:rsidR="0062428B">
              <w:rPr>
                <w:rFonts w:hint="eastAsia"/>
              </w:rPr>
              <w:t>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A37BAC" w:rsidRPr="005468F7" w:rsidRDefault="00A37BAC">
            <w:r>
              <w:rPr>
                <w:rFonts w:hint="eastAsia"/>
              </w:rPr>
              <w:t>RW</w:t>
            </w:r>
          </w:p>
        </w:tc>
      </w:tr>
      <w:tr w:rsidR="00A37BAC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A37BAC" w:rsidRPr="005468F7" w:rsidRDefault="00A37BAC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BAC" w:rsidRPr="005468F7" w:rsidRDefault="00A37BAC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A37BAC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A37BAC">
            <w:r>
              <w:rPr>
                <w:rFonts w:hint="eastAsia"/>
              </w:rPr>
              <w:t>0x03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62428B">
            <w:r>
              <w:rPr>
                <w:rFonts w:hint="eastAsia"/>
              </w:rPr>
              <w:t>需转动时间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BAC" w:rsidRPr="005468F7" w:rsidRDefault="00A37BAC">
            <w:r>
              <w:rPr>
                <w:rFonts w:hint="eastAsia"/>
              </w:rPr>
              <w:t>UINT</w:t>
            </w:r>
            <w:r w:rsidR="0062428B">
              <w:rPr>
                <w:rFonts w:hint="eastAsia"/>
              </w:rPr>
              <w:t>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A37BAC" w:rsidRDefault="00A37BAC">
            <w:r w:rsidRPr="00EE7C75">
              <w:rPr>
                <w:rFonts w:hint="eastAsia"/>
              </w:rPr>
              <w:t>RW</w:t>
            </w:r>
          </w:p>
        </w:tc>
      </w:tr>
      <w:tr w:rsidR="00A37BAC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A37BAC" w:rsidRPr="005468F7" w:rsidRDefault="00A37BAC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BAC" w:rsidRPr="005468F7" w:rsidRDefault="00A37BAC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A37BAC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A37BAC">
            <w:r>
              <w:rPr>
                <w:rFonts w:hint="eastAsia"/>
              </w:rPr>
              <w:t>0x04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62428B">
            <w:r>
              <w:rPr>
                <w:rFonts w:hint="eastAsia"/>
              </w:rPr>
              <w:t>已转动时间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BAC" w:rsidRPr="005468F7" w:rsidRDefault="0062428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A37BAC" w:rsidRDefault="0062428B">
            <w:r w:rsidRPr="00EE7C75">
              <w:rPr>
                <w:rFonts w:hint="eastAsia"/>
              </w:rPr>
              <w:t>RW</w:t>
            </w:r>
          </w:p>
        </w:tc>
      </w:tr>
      <w:tr w:rsidR="00A37BAC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A37BAC" w:rsidRPr="005468F7" w:rsidRDefault="00A37BAC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BAC" w:rsidRPr="005468F7" w:rsidRDefault="00A37BAC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A37BAC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A37BAC">
            <w:r>
              <w:rPr>
                <w:rFonts w:hint="eastAsia"/>
              </w:rPr>
              <w:t>0x05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62428B">
            <w:r>
              <w:rPr>
                <w:rFonts w:hint="eastAsia"/>
              </w:rPr>
              <w:t>已转动行程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BAC" w:rsidRPr="005468F7" w:rsidRDefault="0062428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A37BAC" w:rsidRDefault="0062428B">
            <w:r w:rsidRPr="00EE7C75">
              <w:rPr>
                <w:rFonts w:hint="eastAsia"/>
              </w:rPr>
              <w:t>RW</w:t>
            </w:r>
          </w:p>
        </w:tc>
      </w:tr>
      <w:tr w:rsidR="00C26396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26396" w:rsidRPr="005468F7" w:rsidRDefault="00C26396"/>
        </w:tc>
        <w:tc>
          <w:tcPr>
            <w:tcW w:w="742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26396" w:rsidRPr="005468F7" w:rsidRDefault="00C26396"/>
        </w:tc>
      </w:tr>
      <w:tr w:rsidR="0062428B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/>
        </w:tc>
        <w:tc>
          <w:tcPr>
            <w:tcW w:w="8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Default="0062428B"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泵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0x6001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0x00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子索引数目（</w:t>
            </w:r>
            <w:r>
              <w:rPr>
                <w:rFonts w:hint="eastAsia"/>
              </w:rPr>
              <w:t>0x05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RO</w:t>
            </w:r>
          </w:p>
        </w:tc>
      </w:tr>
      <w:tr w:rsidR="0062428B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0x01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启、停，正反转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RW</w:t>
            </w:r>
          </w:p>
        </w:tc>
      </w:tr>
      <w:tr w:rsidR="0062428B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0x02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速度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RW</w:t>
            </w:r>
          </w:p>
        </w:tc>
      </w:tr>
      <w:tr w:rsidR="0062428B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0x03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需转动时间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Default="0062428B">
            <w:r w:rsidRPr="00EE7C75">
              <w:rPr>
                <w:rFonts w:hint="eastAsia"/>
              </w:rPr>
              <w:t>RW</w:t>
            </w:r>
          </w:p>
        </w:tc>
      </w:tr>
      <w:tr w:rsidR="0062428B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0x04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已转动时间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Default="0062428B">
            <w:r w:rsidRPr="00EE7C75">
              <w:rPr>
                <w:rFonts w:hint="eastAsia"/>
              </w:rPr>
              <w:t>RW</w:t>
            </w:r>
          </w:p>
        </w:tc>
      </w:tr>
      <w:tr w:rsidR="0062428B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0x05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已转动行程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Default="0062428B">
            <w:r w:rsidRPr="00EE7C75">
              <w:rPr>
                <w:rFonts w:hint="eastAsia"/>
              </w:rPr>
              <w:t>RW</w:t>
            </w:r>
          </w:p>
        </w:tc>
      </w:tr>
      <w:tr w:rsidR="00C26396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26396" w:rsidRPr="005468F7" w:rsidRDefault="00C26396"/>
        </w:tc>
        <w:tc>
          <w:tcPr>
            <w:tcW w:w="742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26396" w:rsidRPr="005468F7" w:rsidRDefault="00C26396"/>
        </w:tc>
      </w:tr>
      <w:tr w:rsidR="0062428B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/>
        </w:tc>
        <w:tc>
          <w:tcPr>
            <w:tcW w:w="8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155B21" w:rsidRDefault="0062428B">
            <w:r>
              <w:rPr>
                <w:rFonts w:hint="eastAsia"/>
              </w:rPr>
              <w:t>回输</w:t>
            </w:r>
            <w:r w:rsidRPr="00155B21">
              <w:rPr>
                <w:rFonts w:hint="eastAsia"/>
              </w:rPr>
              <w:t>泵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155B21" w:rsidRDefault="0062428B">
            <w:r w:rsidRPr="00155B21">
              <w:rPr>
                <w:rFonts w:hint="eastAsia"/>
              </w:rPr>
              <w:t>0x600</w:t>
            </w: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0x00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子索引数目（</w:t>
            </w:r>
            <w:r>
              <w:rPr>
                <w:rFonts w:hint="eastAsia"/>
              </w:rPr>
              <w:t>0x05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RO</w:t>
            </w:r>
          </w:p>
        </w:tc>
      </w:tr>
      <w:tr w:rsidR="0062428B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155B21" w:rsidRDefault="0062428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155B21" w:rsidRDefault="0062428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0x01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启、停，正反转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RW</w:t>
            </w:r>
          </w:p>
        </w:tc>
      </w:tr>
      <w:tr w:rsidR="0062428B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155B21" w:rsidRDefault="0062428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155B21" w:rsidRDefault="0062428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0x02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速度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RW</w:t>
            </w:r>
          </w:p>
        </w:tc>
      </w:tr>
      <w:tr w:rsidR="0062428B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155B21" w:rsidRDefault="0062428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155B21" w:rsidRDefault="0062428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0x03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需转动时间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Default="0062428B">
            <w:r w:rsidRPr="00EE7C75">
              <w:rPr>
                <w:rFonts w:hint="eastAsia"/>
              </w:rPr>
              <w:t>RW</w:t>
            </w:r>
          </w:p>
        </w:tc>
      </w:tr>
      <w:tr w:rsidR="0062428B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155B21" w:rsidRDefault="0062428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155B21" w:rsidRDefault="0062428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0x04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已转动时间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Default="0062428B">
            <w:r w:rsidRPr="00EE7C75">
              <w:rPr>
                <w:rFonts w:hint="eastAsia"/>
              </w:rPr>
              <w:t>RW</w:t>
            </w:r>
          </w:p>
        </w:tc>
      </w:tr>
      <w:tr w:rsidR="0062428B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155B21" w:rsidRDefault="0062428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155B21" w:rsidRDefault="0062428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0x05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已转动行程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Default="0062428B">
            <w:r w:rsidRPr="00EE7C75">
              <w:rPr>
                <w:rFonts w:hint="eastAsia"/>
              </w:rPr>
              <w:t>RW</w:t>
            </w:r>
          </w:p>
        </w:tc>
      </w:tr>
      <w:tr w:rsidR="00C26396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26396" w:rsidRPr="005468F7" w:rsidRDefault="00C26396"/>
        </w:tc>
        <w:tc>
          <w:tcPr>
            <w:tcW w:w="742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26396" w:rsidRPr="005468F7" w:rsidRDefault="00C26396"/>
        </w:tc>
      </w:tr>
      <w:tr w:rsidR="00A37BAC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A37BAC" w:rsidRPr="005468F7" w:rsidRDefault="00A37BAC"/>
        </w:tc>
        <w:tc>
          <w:tcPr>
            <w:tcW w:w="8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BAC" w:rsidRDefault="00A37BAC">
            <w:r>
              <w:rPr>
                <w:rFonts w:hint="eastAsia"/>
              </w:rPr>
              <w:t>传感器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Default="00A37BAC">
            <w:r>
              <w:rPr>
                <w:rFonts w:hint="eastAsia"/>
              </w:rPr>
              <w:t>0x6003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A37BAC">
            <w:r>
              <w:rPr>
                <w:rFonts w:hint="eastAsia"/>
              </w:rPr>
              <w:t>0x00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B734FE" w:rsidRDefault="00A37BAC">
            <w:r w:rsidRPr="00155B21">
              <w:rPr>
                <w:rFonts w:hint="eastAsia"/>
              </w:rPr>
              <w:t>子索引数目（</w:t>
            </w:r>
            <w:r w:rsidRPr="00155B21">
              <w:rPr>
                <w:rFonts w:hint="eastAsia"/>
              </w:rPr>
              <w:t>0x0</w:t>
            </w:r>
            <w:r>
              <w:rPr>
                <w:rFonts w:hint="eastAsia"/>
              </w:rPr>
              <w:t>4</w:t>
            </w:r>
            <w:r w:rsidRPr="00155B21"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BAC" w:rsidRPr="00155B21" w:rsidRDefault="00A37BAC">
            <w:r w:rsidRPr="00155B21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A37BAC" w:rsidRPr="00155B21" w:rsidRDefault="00A37BAC">
            <w:r w:rsidRPr="00155B21">
              <w:rPr>
                <w:rFonts w:hint="eastAsia"/>
              </w:rPr>
              <w:t>RO</w:t>
            </w:r>
          </w:p>
        </w:tc>
      </w:tr>
      <w:tr w:rsidR="00A37BAC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A37BAC" w:rsidRPr="005468F7" w:rsidRDefault="00A37BAC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BAC" w:rsidRPr="005468F7" w:rsidRDefault="00A37BAC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A37BAC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A37BAC">
            <w:r>
              <w:rPr>
                <w:rFonts w:hint="eastAsia"/>
              </w:rPr>
              <w:t>0x01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A37BAC">
            <w:r w:rsidRPr="00B734FE">
              <w:rPr>
                <w:rFonts w:hint="eastAsia"/>
              </w:rPr>
              <w:t>采血</w:t>
            </w:r>
            <w:r w:rsidRPr="00B734FE">
              <w:rPr>
                <w:rFonts w:hint="eastAsia"/>
              </w:rPr>
              <w:t>/</w:t>
            </w:r>
            <w:r w:rsidRPr="00B734FE">
              <w:rPr>
                <w:rFonts w:hint="eastAsia"/>
              </w:rPr>
              <w:t>回输压力传感器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BAC" w:rsidRPr="00155B21" w:rsidRDefault="0062428B">
            <w:r>
              <w:rPr>
                <w:rFonts w:hint="eastAsia"/>
              </w:rPr>
              <w:t>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A37BAC" w:rsidRPr="00155B21" w:rsidRDefault="00A37BAC">
            <w:r w:rsidRPr="00155B21">
              <w:rPr>
                <w:rFonts w:hint="eastAsia"/>
              </w:rPr>
              <w:t>RW</w:t>
            </w:r>
          </w:p>
        </w:tc>
      </w:tr>
      <w:tr w:rsidR="00A37BAC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A37BAC" w:rsidRPr="005468F7" w:rsidRDefault="00A37BAC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BAC" w:rsidRPr="005468F7" w:rsidRDefault="00A37BAC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A37BAC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A37BAC">
            <w:r>
              <w:rPr>
                <w:rFonts w:hint="eastAsia"/>
              </w:rPr>
              <w:t>0x02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A37BAC"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气泡探测器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BAC" w:rsidRPr="00155B21" w:rsidRDefault="00A37BAC">
            <w:r w:rsidRPr="00155B21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A37BAC" w:rsidRPr="00155B21" w:rsidRDefault="00A37BAC">
            <w:r w:rsidRPr="00155B21">
              <w:rPr>
                <w:rFonts w:hint="eastAsia"/>
              </w:rPr>
              <w:t>RW</w:t>
            </w:r>
          </w:p>
        </w:tc>
      </w:tr>
      <w:tr w:rsidR="00A37BAC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A37BAC" w:rsidRPr="005468F7" w:rsidRDefault="00A37BAC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BAC" w:rsidRPr="005468F7" w:rsidRDefault="00A37BAC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A37BAC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Default="00A37BAC">
            <w:r>
              <w:rPr>
                <w:rFonts w:hint="eastAsia"/>
              </w:rPr>
              <w:t>0x03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A37BAC">
            <w:r>
              <w:rPr>
                <w:rFonts w:hint="eastAsia"/>
              </w:rPr>
              <w:t>高液位探测器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BAC" w:rsidRPr="00155B21" w:rsidRDefault="00A37BAC">
            <w:r w:rsidRPr="00155B21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A37BAC" w:rsidRDefault="00A37BAC">
            <w:r w:rsidRPr="00155B21">
              <w:rPr>
                <w:rFonts w:hint="eastAsia"/>
              </w:rPr>
              <w:t>RW</w:t>
            </w:r>
          </w:p>
        </w:tc>
      </w:tr>
      <w:tr w:rsidR="00A37BAC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A37BAC" w:rsidRPr="005468F7" w:rsidRDefault="00A37BAC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A37BAC" w:rsidRPr="005468F7" w:rsidRDefault="00A37BAC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A37BAC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A37BAC" w:rsidRDefault="00A37BAC">
            <w:r>
              <w:rPr>
                <w:rFonts w:hint="eastAsia"/>
              </w:rPr>
              <w:t>0x04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A37BAC" w:rsidRPr="005468F7" w:rsidRDefault="00A37BAC">
            <w:proofErr w:type="gramStart"/>
            <w:r>
              <w:rPr>
                <w:rFonts w:hint="eastAsia"/>
              </w:rPr>
              <w:t>低液位</w:t>
            </w:r>
            <w:proofErr w:type="gramEnd"/>
            <w:r>
              <w:rPr>
                <w:rFonts w:hint="eastAsia"/>
              </w:rPr>
              <w:t>探测器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A37BAC" w:rsidRPr="00155B21" w:rsidRDefault="00A37BAC">
            <w:r w:rsidRPr="00155B21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A37BAC" w:rsidRPr="00155B21" w:rsidRDefault="00A37BAC">
            <w:r w:rsidRPr="00155B21">
              <w:rPr>
                <w:rFonts w:hint="eastAsia"/>
              </w:rPr>
              <w:t>RW</w:t>
            </w:r>
          </w:p>
        </w:tc>
      </w:tr>
      <w:tr w:rsidR="00A37BAC" w:rsidRPr="005468F7" w:rsidTr="0062428B">
        <w:tc>
          <w:tcPr>
            <w:tcW w:w="8522" w:type="dxa"/>
            <w:gridSpan w:val="7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37BAC" w:rsidRPr="00155B21" w:rsidRDefault="00A37BAC" w:rsidP="00125D02"/>
        </w:tc>
      </w:tr>
      <w:tr w:rsidR="0062428B" w:rsidRPr="005468F7" w:rsidTr="00C26396">
        <w:tc>
          <w:tcPr>
            <w:tcW w:w="110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 w:rsidP="00125D02">
            <w:r>
              <w:rPr>
                <w:rFonts w:hint="eastAsia"/>
              </w:rPr>
              <w:lastRenderedPageBreak/>
              <w:t>与从节点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通讯部分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 w:rsidP="00FE0344">
            <w:r>
              <w:rPr>
                <w:rFonts w:hint="eastAsia"/>
              </w:rPr>
              <w:t>PLT</w:t>
            </w:r>
            <w:r w:rsidRPr="0047727B">
              <w:rPr>
                <w:rFonts w:hint="eastAsia"/>
              </w:rPr>
              <w:t>泵</w:t>
            </w:r>
          </w:p>
        </w:tc>
        <w:tc>
          <w:tcPr>
            <w:tcW w:w="992" w:type="dxa"/>
            <w:vMerge w:val="restar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47727B" w:rsidRDefault="0062428B" w:rsidP="00FE0344">
            <w:r w:rsidRPr="0047727B">
              <w:rPr>
                <w:rFonts w:hint="eastAsia"/>
              </w:rPr>
              <w:t>0x</w:t>
            </w:r>
            <w:r>
              <w:rPr>
                <w:rFonts w:hint="eastAsia"/>
              </w:rPr>
              <w:t>7</w:t>
            </w:r>
            <w:r w:rsidRPr="0047727B">
              <w:rPr>
                <w:rFonts w:hint="eastAsia"/>
              </w:rPr>
              <w:t>000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 w:rsidP="00D952B4">
            <w:r>
              <w:rPr>
                <w:rFonts w:hint="eastAsia"/>
              </w:rPr>
              <w:t>0x00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 w:rsidP="00D11FCD">
            <w:r>
              <w:rPr>
                <w:rFonts w:hint="eastAsia"/>
              </w:rPr>
              <w:t>子索引数目（</w:t>
            </w:r>
            <w:r>
              <w:rPr>
                <w:rFonts w:hint="eastAsia"/>
              </w:rPr>
              <w:t>0x05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 w:rsidP="00272181">
            <w:r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Pr="005468F7" w:rsidRDefault="0062428B" w:rsidP="00875635">
            <w:r>
              <w:rPr>
                <w:rFonts w:hint="eastAsia"/>
              </w:rPr>
              <w:t>RO</w:t>
            </w:r>
          </w:p>
        </w:tc>
      </w:tr>
      <w:tr w:rsidR="0062428B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47727B" w:rsidRDefault="0062428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0x01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启、停，正反转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RW</w:t>
            </w:r>
          </w:p>
        </w:tc>
      </w:tr>
      <w:tr w:rsidR="0062428B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47727B" w:rsidRDefault="0062428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0x02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速度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RW</w:t>
            </w:r>
          </w:p>
        </w:tc>
      </w:tr>
      <w:tr w:rsidR="0062428B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47727B" w:rsidRDefault="0062428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0x03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需转动时间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Default="0062428B">
            <w:r w:rsidRPr="00EE7C75">
              <w:rPr>
                <w:rFonts w:hint="eastAsia"/>
              </w:rPr>
              <w:t>RW</w:t>
            </w:r>
          </w:p>
        </w:tc>
      </w:tr>
      <w:tr w:rsidR="0062428B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47727B" w:rsidRDefault="0062428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0x04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已转动时间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Default="0062428B">
            <w:r w:rsidRPr="00EE7C75">
              <w:rPr>
                <w:rFonts w:hint="eastAsia"/>
              </w:rPr>
              <w:t>RW</w:t>
            </w:r>
          </w:p>
        </w:tc>
      </w:tr>
      <w:tr w:rsidR="0062428B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47727B" w:rsidRDefault="0062428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0x05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已转动行程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Default="0062428B">
            <w:r w:rsidRPr="00EE7C75">
              <w:rPr>
                <w:rFonts w:hint="eastAsia"/>
              </w:rPr>
              <w:t>RW</w:t>
            </w:r>
          </w:p>
        </w:tc>
      </w:tr>
      <w:tr w:rsidR="00C26396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26396" w:rsidRPr="0047727B" w:rsidRDefault="00C26396"/>
        </w:tc>
        <w:tc>
          <w:tcPr>
            <w:tcW w:w="742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26396" w:rsidRPr="0047727B" w:rsidRDefault="00C26396"/>
        </w:tc>
      </w:tr>
      <w:tr w:rsidR="0062428B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8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>
            <w:r>
              <w:rPr>
                <w:rFonts w:hint="eastAsia"/>
              </w:rPr>
              <w:t>血浆</w:t>
            </w:r>
            <w:r w:rsidRPr="0047727B">
              <w:rPr>
                <w:rFonts w:hint="eastAsia"/>
              </w:rPr>
              <w:t>泵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47727B" w:rsidRDefault="0062428B">
            <w:r w:rsidRPr="0047727B">
              <w:rPr>
                <w:rFonts w:hint="eastAsia"/>
              </w:rPr>
              <w:t>0x</w:t>
            </w:r>
            <w:r>
              <w:rPr>
                <w:rFonts w:hint="eastAsia"/>
              </w:rPr>
              <w:t>7</w:t>
            </w:r>
            <w:r w:rsidRPr="0047727B">
              <w:rPr>
                <w:rFonts w:hint="eastAsia"/>
              </w:rPr>
              <w:t>001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0x00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子索引数目（</w:t>
            </w:r>
            <w:r>
              <w:rPr>
                <w:rFonts w:hint="eastAsia"/>
              </w:rPr>
              <w:t>0x05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RO</w:t>
            </w:r>
          </w:p>
        </w:tc>
      </w:tr>
      <w:tr w:rsidR="0062428B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47727B" w:rsidRDefault="0062428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0x01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启、停，正反转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RW</w:t>
            </w:r>
          </w:p>
        </w:tc>
      </w:tr>
      <w:tr w:rsidR="0062428B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47727B" w:rsidRDefault="0062428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0x02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速度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RW</w:t>
            </w:r>
          </w:p>
        </w:tc>
      </w:tr>
      <w:tr w:rsidR="0062428B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47727B" w:rsidRDefault="0062428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0x03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需转动时间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Default="0062428B">
            <w:r w:rsidRPr="00EE7C75">
              <w:rPr>
                <w:rFonts w:hint="eastAsia"/>
              </w:rPr>
              <w:t>RW</w:t>
            </w:r>
          </w:p>
        </w:tc>
      </w:tr>
      <w:tr w:rsidR="0062428B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47727B" w:rsidRDefault="0062428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0x04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已转动时间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Default="0062428B">
            <w:r w:rsidRPr="00EE7C75">
              <w:rPr>
                <w:rFonts w:hint="eastAsia"/>
              </w:rPr>
              <w:t>RW</w:t>
            </w:r>
          </w:p>
        </w:tc>
      </w:tr>
      <w:tr w:rsidR="0062428B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47727B" w:rsidRDefault="0062428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0x05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5468F7" w:rsidRDefault="0062428B">
            <w:r>
              <w:rPr>
                <w:rFonts w:hint="eastAsia"/>
              </w:rPr>
              <w:t>已转动行程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5468F7" w:rsidRDefault="0062428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Default="0062428B">
            <w:r w:rsidRPr="00EE7C75">
              <w:rPr>
                <w:rFonts w:hint="eastAsia"/>
              </w:rPr>
              <w:t>RW</w:t>
            </w:r>
          </w:p>
        </w:tc>
      </w:tr>
      <w:tr w:rsidR="00C26396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26396" w:rsidRPr="0047727B" w:rsidRDefault="00C26396"/>
        </w:tc>
        <w:tc>
          <w:tcPr>
            <w:tcW w:w="742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26396" w:rsidRPr="0047727B" w:rsidRDefault="00C26396"/>
        </w:tc>
      </w:tr>
      <w:tr w:rsidR="00C26396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26396" w:rsidRPr="0047727B" w:rsidRDefault="00C26396"/>
        </w:tc>
        <w:tc>
          <w:tcPr>
            <w:tcW w:w="8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396" w:rsidRPr="0047727B" w:rsidRDefault="00C26396">
            <w:r>
              <w:rPr>
                <w:rFonts w:hint="eastAsia"/>
              </w:rPr>
              <w:t>阀门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6396" w:rsidRPr="0047727B" w:rsidRDefault="00C26396">
            <w:r w:rsidRPr="0047727B">
              <w:rPr>
                <w:rFonts w:hint="eastAsia"/>
              </w:rPr>
              <w:t>0x</w:t>
            </w:r>
            <w:r>
              <w:rPr>
                <w:rFonts w:hint="eastAsia"/>
              </w:rPr>
              <w:t>7</w:t>
            </w:r>
            <w:r w:rsidRPr="0047727B">
              <w:rPr>
                <w:rFonts w:hint="eastAsia"/>
              </w:rPr>
              <w:t>002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6396" w:rsidRPr="0047727B" w:rsidRDefault="00C26396">
            <w:r w:rsidRPr="0047727B">
              <w:rPr>
                <w:rFonts w:hint="eastAsia"/>
              </w:rPr>
              <w:t>0x00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6396" w:rsidRPr="0047727B" w:rsidRDefault="00C26396">
            <w:r w:rsidRPr="0047727B">
              <w:rPr>
                <w:rFonts w:hint="eastAsia"/>
              </w:rPr>
              <w:t>子索引数目（</w:t>
            </w:r>
            <w:r w:rsidRPr="0047727B">
              <w:rPr>
                <w:rFonts w:hint="eastAsia"/>
              </w:rPr>
              <w:t>0x0</w:t>
            </w:r>
            <w:r>
              <w:rPr>
                <w:rFonts w:hint="eastAsia"/>
              </w:rPr>
              <w:t>3</w:t>
            </w:r>
            <w:r w:rsidRPr="0047727B"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396" w:rsidRPr="0047727B" w:rsidRDefault="00C26396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26396" w:rsidRPr="0047727B" w:rsidRDefault="00C26396">
            <w:r w:rsidRPr="0047727B">
              <w:rPr>
                <w:rFonts w:hint="eastAsia"/>
              </w:rPr>
              <w:t>RO</w:t>
            </w:r>
          </w:p>
        </w:tc>
      </w:tr>
      <w:tr w:rsidR="00C26396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26396" w:rsidRPr="0047727B" w:rsidRDefault="00C26396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396" w:rsidRPr="0047727B" w:rsidRDefault="00C26396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6396" w:rsidRPr="0047727B" w:rsidRDefault="00C26396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6396" w:rsidRPr="0047727B" w:rsidRDefault="00C26396">
            <w:r w:rsidRPr="0047727B">
              <w:rPr>
                <w:rFonts w:hint="eastAsia"/>
              </w:rPr>
              <w:t>0x01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6396" w:rsidRPr="0047727B" w:rsidRDefault="00C26396"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阀（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396" w:rsidRPr="0047727B" w:rsidRDefault="00C26396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26396" w:rsidRPr="0047727B" w:rsidRDefault="00C26396">
            <w:r w:rsidRPr="0047727B">
              <w:rPr>
                <w:rFonts w:hint="eastAsia"/>
              </w:rPr>
              <w:t>RW</w:t>
            </w:r>
          </w:p>
        </w:tc>
      </w:tr>
      <w:tr w:rsidR="00C26396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26396" w:rsidRPr="0047727B" w:rsidRDefault="00C26396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396" w:rsidRPr="0047727B" w:rsidRDefault="00C26396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6396" w:rsidRPr="0047727B" w:rsidRDefault="00C26396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6396" w:rsidRPr="0047727B" w:rsidRDefault="00C26396">
            <w:r w:rsidRPr="0047727B">
              <w:rPr>
                <w:rFonts w:hint="eastAsia"/>
              </w:rPr>
              <w:t>0x02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6396" w:rsidRPr="0047727B" w:rsidRDefault="00C26396">
            <w:r>
              <w:rPr>
                <w:rFonts w:hint="eastAsia"/>
              </w:rPr>
              <w:t>PLA</w:t>
            </w:r>
            <w:r>
              <w:rPr>
                <w:rFonts w:hint="eastAsia"/>
              </w:rPr>
              <w:t>阀（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396" w:rsidRPr="0047727B" w:rsidRDefault="00C26396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26396" w:rsidRPr="0047727B" w:rsidRDefault="00C26396">
            <w:r w:rsidRPr="0047727B">
              <w:rPr>
                <w:rFonts w:hint="eastAsia"/>
              </w:rPr>
              <w:t>RW</w:t>
            </w:r>
          </w:p>
        </w:tc>
      </w:tr>
      <w:tr w:rsidR="00C26396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26396" w:rsidRPr="0047727B" w:rsidRDefault="00C26396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396" w:rsidRPr="0047727B" w:rsidRDefault="00C26396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6396" w:rsidRPr="0047727B" w:rsidRDefault="00C26396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6396" w:rsidRPr="0047727B" w:rsidRDefault="00C26396">
            <w:r w:rsidRPr="0047727B">
              <w:rPr>
                <w:rFonts w:hint="eastAsia"/>
              </w:rPr>
              <w:t>0x03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6396" w:rsidRPr="0047727B" w:rsidRDefault="00C26396">
            <w:r>
              <w:rPr>
                <w:rFonts w:hint="eastAsia"/>
              </w:rPr>
              <w:t>Red</w:t>
            </w:r>
            <w:r>
              <w:rPr>
                <w:rFonts w:hint="eastAsia"/>
              </w:rPr>
              <w:t>阀（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396" w:rsidRPr="0047727B" w:rsidRDefault="00C26396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26396" w:rsidRPr="0047727B" w:rsidRDefault="00C26396">
            <w:r w:rsidRPr="0047727B">
              <w:rPr>
                <w:rFonts w:hint="eastAsia"/>
              </w:rPr>
              <w:t>RW</w:t>
            </w:r>
          </w:p>
        </w:tc>
      </w:tr>
      <w:tr w:rsidR="00C26396" w:rsidRPr="005468F7" w:rsidTr="00C26396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26396" w:rsidRPr="0047727B" w:rsidRDefault="00C26396"/>
        </w:tc>
        <w:tc>
          <w:tcPr>
            <w:tcW w:w="742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26396" w:rsidRPr="0047727B" w:rsidRDefault="00C26396"/>
        </w:tc>
      </w:tr>
      <w:tr w:rsidR="00C26396" w:rsidRPr="005468F7" w:rsidTr="0062428B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26396" w:rsidRPr="0047727B" w:rsidRDefault="00C26396"/>
        </w:tc>
        <w:tc>
          <w:tcPr>
            <w:tcW w:w="8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396" w:rsidRPr="0047727B" w:rsidRDefault="00C26396">
            <w:r w:rsidRPr="0047727B">
              <w:rPr>
                <w:rFonts w:hint="eastAsia"/>
              </w:rPr>
              <w:t>传感器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6396" w:rsidRPr="0047727B" w:rsidRDefault="00C26396">
            <w:r w:rsidRPr="0047727B">
              <w:rPr>
                <w:rFonts w:hint="eastAsia"/>
              </w:rPr>
              <w:t>0x</w:t>
            </w:r>
            <w:r>
              <w:rPr>
                <w:rFonts w:hint="eastAsia"/>
              </w:rPr>
              <w:t>7</w:t>
            </w:r>
            <w:r w:rsidRPr="0047727B">
              <w:rPr>
                <w:rFonts w:hint="eastAsia"/>
              </w:rPr>
              <w:t>003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6396" w:rsidRPr="0047727B" w:rsidRDefault="00C26396">
            <w:r w:rsidRPr="0047727B">
              <w:rPr>
                <w:rFonts w:hint="eastAsia"/>
              </w:rPr>
              <w:t>0x00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6396" w:rsidRPr="0047727B" w:rsidRDefault="00C26396">
            <w:r w:rsidRPr="0047727B">
              <w:rPr>
                <w:rFonts w:hint="eastAsia"/>
              </w:rPr>
              <w:t>子索引数目（</w:t>
            </w:r>
            <w:r w:rsidRPr="0047727B">
              <w:rPr>
                <w:rFonts w:hint="eastAsia"/>
              </w:rPr>
              <w:t>0x0</w:t>
            </w:r>
            <w:r w:rsidR="00C47157">
              <w:rPr>
                <w:rFonts w:hint="eastAsia"/>
              </w:rPr>
              <w:t>4</w:t>
            </w:r>
            <w:r w:rsidRPr="0047727B"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396" w:rsidRPr="0047727B" w:rsidRDefault="00C26396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26396" w:rsidRPr="0047727B" w:rsidRDefault="00C26396">
            <w:r w:rsidRPr="0047727B">
              <w:rPr>
                <w:rFonts w:hint="eastAsia"/>
              </w:rPr>
              <w:t>RO</w:t>
            </w:r>
          </w:p>
        </w:tc>
      </w:tr>
      <w:tr w:rsidR="0062428B" w:rsidRPr="005468F7" w:rsidTr="0062428B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47727B" w:rsidRDefault="0062428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47727B" w:rsidRDefault="0062428B">
            <w:r>
              <w:rPr>
                <w:rFonts w:hint="eastAsia"/>
              </w:rPr>
              <w:t>0x01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62428B" w:rsidRDefault="0062428B">
            <w:pPr>
              <w:spacing w:line="360" w:lineRule="auto"/>
            </w:pPr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光电开关值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Pr="0047727B" w:rsidRDefault="0062428B">
            <w:r w:rsidRPr="0047727B">
              <w:rPr>
                <w:rFonts w:hint="eastAsia"/>
              </w:rPr>
              <w:t>RW</w:t>
            </w:r>
          </w:p>
        </w:tc>
      </w:tr>
      <w:tr w:rsidR="0062428B" w:rsidRPr="005468F7" w:rsidTr="0062428B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47727B" w:rsidRDefault="0062428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47727B" w:rsidRDefault="0062428B">
            <w:r>
              <w:rPr>
                <w:rFonts w:hint="eastAsia"/>
              </w:rPr>
              <w:t>0x02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62428B" w:rsidRDefault="0062428B">
            <w:pPr>
              <w:spacing w:line="360" w:lineRule="auto"/>
            </w:pPr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光电开关值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Pr="0047727B" w:rsidRDefault="0062428B">
            <w:r w:rsidRPr="0047727B">
              <w:rPr>
                <w:rFonts w:hint="eastAsia"/>
              </w:rPr>
              <w:t>RW</w:t>
            </w:r>
          </w:p>
        </w:tc>
      </w:tr>
      <w:tr w:rsidR="0062428B" w:rsidRPr="005468F7" w:rsidTr="0062428B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47727B" w:rsidRDefault="0062428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47727B" w:rsidRDefault="0062428B">
            <w:r>
              <w:rPr>
                <w:rFonts w:hint="eastAsia"/>
              </w:rPr>
              <w:t>0x03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2428B" w:rsidRPr="0062428B" w:rsidRDefault="0062428B">
            <w:pPr>
              <w:spacing w:line="360" w:lineRule="auto"/>
            </w:pPr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光电开关值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28B" w:rsidRPr="0047727B" w:rsidRDefault="0062428B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2428B" w:rsidRPr="0047727B" w:rsidRDefault="0062428B">
            <w:r w:rsidRPr="0047727B">
              <w:rPr>
                <w:rFonts w:hint="eastAsia"/>
              </w:rPr>
              <w:t>RW</w:t>
            </w:r>
          </w:p>
        </w:tc>
      </w:tr>
      <w:tr w:rsidR="00C26396" w:rsidRPr="005468F7" w:rsidTr="0062428B">
        <w:tc>
          <w:tcPr>
            <w:tcW w:w="1101" w:type="dxa"/>
            <w:vMerge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C26396" w:rsidRPr="0047727B" w:rsidRDefault="00C26396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C26396" w:rsidRPr="0047727B" w:rsidRDefault="00C26396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C26396" w:rsidRPr="0047727B" w:rsidRDefault="00C26396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C26396" w:rsidRPr="0047727B" w:rsidRDefault="00C26396">
            <w:r w:rsidRPr="0047727B">
              <w:rPr>
                <w:rFonts w:hint="eastAsia"/>
              </w:rPr>
              <w:t>0x0</w:t>
            </w:r>
            <w:r w:rsidR="00C47157">
              <w:rPr>
                <w:rFonts w:hint="eastAsia"/>
              </w:rPr>
              <w:t>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C26396" w:rsidRPr="0047727B" w:rsidRDefault="00C26396">
            <w:r>
              <w:rPr>
                <w:rFonts w:hint="eastAsia"/>
              </w:rPr>
              <w:t>红细胞探测器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C26396" w:rsidRPr="0047727B" w:rsidRDefault="00C26396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C26396" w:rsidRPr="0047727B" w:rsidRDefault="00C26396">
            <w:r w:rsidRPr="0047727B">
              <w:rPr>
                <w:rFonts w:hint="eastAsia"/>
              </w:rPr>
              <w:t>RW</w:t>
            </w:r>
          </w:p>
        </w:tc>
      </w:tr>
      <w:tr w:rsidR="00C26396" w:rsidRPr="005468F7" w:rsidTr="00C26396">
        <w:tc>
          <w:tcPr>
            <w:tcW w:w="8522" w:type="dxa"/>
            <w:gridSpan w:val="7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C26396" w:rsidRPr="0047727B" w:rsidRDefault="00C26396" w:rsidP="00125D02"/>
        </w:tc>
      </w:tr>
      <w:tr w:rsidR="00DF74FD" w:rsidRPr="005468F7" w:rsidTr="009F02D7">
        <w:tc>
          <w:tcPr>
            <w:tcW w:w="1101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</w:tcPr>
          <w:p w:rsidR="00DF74FD" w:rsidRPr="0047727B" w:rsidRDefault="00DF74FD" w:rsidP="00125D02">
            <w:r>
              <w:rPr>
                <w:rFonts w:hint="eastAsia"/>
              </w:rPr>
              <w:t>与从节点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通讯部分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 w:rsidP="00FE0344">
            <w:r>
              <w:rPr>
                <w:rFonts w:hint="eastAsia"/>
              </w:rPr>
              <w:t>离心机</w:t>
            </w:r>
          </w:p>
        </w:tc>
        <w:tc>
          <w:tcPr>
            <w:tcW w:w="992" w:type="dxa"/>
            <w:vMerge w:val="restar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 w:rsidP="00FE0344">
            <w:r w:rsidRPr="0047727B">
              <w:rPr>
                <w:rFonts w:hint="eastAsia"/>
              </w:rPr>
              <w:t>0x</w:t>
            </w:r>
            <w:r>
              <w:rPr>
                <w:rFonts w:hint="eastAsia"/>
              </w:rPr>
              <w:t>8</w:t>
            </w:r>
            <w:r w:rsidRPr="0047727B">
              <w:rPr>
                <w:rFonts w:hint="eastAsia"/>
              </w:rPr>
              <w:t>000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 w:rsidP="00D952B4">
            <w:r w:rsidRPr="0047727B">
              <w:rPr>
                <w:rFonts w:hint="eastAsia"/>
              </w:rPr>
              <w:t>0x00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 w:rsidP="00D11FCD">
            <w:r w:rsidRPr="0047727B">
              <w:rPr>
                <w:rFonts w:hint="eastAsia"/>
              </w:rPr>
              <w:t>子索引数目（</w:t>
            </w:r>
            <w:r w:rsidRPr="0047727B">
              <w:rPr>
                <w:rFonts w:hint="eastAsia"/>
              </w:rPr>
              <w:t>0x0</w:t>
            </w:r>
            <w:r>
              <w:rPr>
                <w:rFonts w:hint="eastAsia"/>
              </w:rPr>
              <w:t>2</w:t>
            </w:r>
            <w:r w:rsidRPr="0047727B"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 w:rsidP="00272181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F74FD" w:rsidRPr="0047727B" w:rsidRDefault="00DF74FD" w:rsidP="00875635">
            <w:r w:rsidRPr="0047727B">
              <w:rPr>
                <w:rFonts w:hint="eastAsia"/>
              </w:rPr>
              <w:t>RO</w:t>
            </w:r>
          </w:p>
        </w:tc>
      </w:tr>
      <w:tr w:rsidR="00DF74FD" w:rsidRPr="005468F7" w:rsidTr="009F02D7">
        <w:tc>
          <w:tcPr>
            <w:tcW w:w="1101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 w:rsidRPr="0047727B">
              <w:rPr>
                <w:rFonts w:hint="eastAsia"/>
              </w:rPr>
              <w:t>0x01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 w:rsidRPr="0047727B">
              <w:rPr>
                <w:rFonts w:hint="eastAsia"/>
              </w:rPr>
              <w:t>启、停</w:t>
            </w:r>
            <w:r>
              <w:rPr>
                <w:rFonts w:hint="eastAsia"/>
              </w:rPr>
              <w:t>,</w:t>
            </w:r>
            <w:r w:rsidRPr="0047727B">
              <w:rPr>
                <w:rFonts w:hint="eastAsia"/>
              </w:rPr>
              <w:t xml:space="preserve"> </w:t>
            </w:r>
            <w:r w:rsidRPr="0047727B">
              <w:rPr>
                <w:rFonts w:hint="eastAsia"/>
              </w:rPr>
              <w:t>正反转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RW</w:t>
            </w:r>
          </w:p>
        </w:tc>
      </w:tr>
      <w:tr w:rsidR="00DF74FD" w:rsidRPr="005468F7" w:rsidTr="009F02D7">
        <w:tc>
          <w:tcPr>
            <w:tcW w:w="1101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 w:rsidRPr="0047727B">
              <w:rPr>
                <w:rFonts w:hint="eastAsia"/>
              </w:rPr>
              <w:t>0x02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 w:rsidRPr="0047727B">
              <w:rPr>
                <w:rFonts w:hint="eastAsia"/>
              </w:rPr>
              <w:t>速度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UINT</w:t>
            </w:r>
            <w:r>
              <w:rPr>
                <w:rFonts w:hint="eastAsia"/>
              </w:rPr>
              <w:t>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RW</w:t>
            </w:r>
          </w:p>
        </w:tc>
      </w:tr>
      <w:tr w:rsidR="00DF74FD" w:rsidRPr="005468F7" w:rsidTr="009F02D7">
        <w:tc>
          <w:tcPr>
            <w:tcW w:w="1101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 w:rsidRPr="0047727B">
              <w:rPr>
                <w:rFonts w:hint="eastAsia"/>
              </w:rPr>
              <w:t>0x03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F74FD" w:rsidRPr="0047727B" w:rsidRDefault="00DF74FD"/>
        </w:tc>
      </w:tr>
      <w:tr w:rsidR="00DF74FD" w:rsidRPr="005468F7" w:rsidTr="009F02D7">
        <w:tc>
          <w:tcPr>
            <w:tcW w:w="1101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742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F74FD" w:rsidRPr="0047727B" w:rsidRDefault="00DF74FD"/>
        </w:tc>
      </w:tr>
      <w:tr w:rsidR="00DF74FD" w:rsidRPr="005468F7" w:rsidTr="009F02D7">
        <w:tc>
          <w:tcPr>
            <w:tcW w:w="1101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8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>
            <w:r>
              <w:rPr>
                <w:rFonts w:hint="eastAsia"/>
              </w:rPr>
              <w:t>卡匣电机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 w:rsidRPr="0047727B">
              <w:rPr>
                <w:rFonts w:hint="eastAsia"/>
              </w:rPr>
              <w:t>0x</w:t>
            </w:r>
            <w:r>
              <w:rPr>
                <w:rFonts w:hint="eastAsia"/>
              </w:rPr>
              <w:t>8</w:t>
            </w:r>
            <w:r w:rsidRPr="0047727B">
              <w:rPr>
                <w:rFonts w:hint="eastAsia"/>
              </w:rPr>
              <w:t>001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 w:rsidRPr="0047727B">
              <w:rPr>
                <w:rFonts w:hint="eastAsia"/>
              </w:rPr>
              <w:t>0x00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 w:rsidRPr="0047727B">
              <w:rPr>
                <w:rFonts w:hint="eastAsia"/>
              </w:rPr>
              <w:t>子索引数目（</w:t>
            </w:r>
            <w:r w:rsidRPr="0047727B">
              <w:rPr>
                <w:rFonts w:hint="eastAsia"/>
              </w:rPr>
              <w:t>0x0</w:t>
            </w:r>
            <w:r>
              <w:rPr>
                <w:rFonts w:hint="eastAsia"/>
              </w:rPr>
              <w:t>1</w:t>
            </w:r>
            <w:r w:rsidRPr="0047727B"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RO</w:t>
            </w:r>
          </w:p>
        </w:tc>
      </w:tr>
      <w:tr w:rsidR="00DF74FD" w:rsidRPr="005468F7" w:rsidTr="009F02D7">
        <w:tc>
          <w:tcPr>
            <w:tcW w:w="1101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 w:rsidRPr="0047727B">
              <w:rPr>
                <w:rFonts w:hint="eastAsia"/>
              </w:rPr>
              <w:t>0x01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 w:rsidRPr="0047727B">
              <w:rPr>
                <w:rFonts w:hint="eastAsia"/>
              </w:rPr>
              <w:t>启、停</w:t>
            </w:r>
            <w:r>
              <w:rPr>
                <w:rFonts w:hint="eastAsia"/>
              </w:rPr>
              <w:t>,</w:t>
            </w:r>
            <w:r w:rsidRPr="0047727B">
              <w:rPr>
                <w:rFonts w:hint="eastAsia"/>
              </w:rPr>
              <w:t xml:space="preserve"> </w:t>
            </w:r>
            <w:r w:rsidRPr="0047727B">
              <w:rPr>
                <w:rFonts w:hint="eastAsia"/>
              </w:rPr>
              <w:t>正反转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RW</w:t>
            </w:r>
          </w:p>
        </w:tc>
      </w:tr>
      <w:tr w:rsidR="00DF74FD" w:rsidRPr="005468F7" w:rsidTr="009F02D7">
        <w:tc>
          <w:tcPr>
            <w:tcW w:w="1101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 w:rsidRPr="0047727B">
              <w:rPr>
                <w:rFonts w:hint="eastAsia"/>
              </w:rPr>
              <w:t>0x02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>
              <w:rPr>
                <w:rFonts w:hint="eastAsia"/>
              </w:rPr>
              <w:t>速度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UINT</w:t>
            </w:r>
            <w:r>
              <w:rPr>
                <w:rFonts w:hint="eastAsia"/>
              </w:rPr>
              <w:t>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F74FD" w:rsidRPr="0047727B" w:rsidRDefault="00DF74FD"/>
        </w:tc>
      </w:tr>
      <w:tr w:rsidR="00DF74FD" w:rsidRPr="005468F7" w:rsidTr="009F02D7">
        <w:tc>
          <w:tcPr>
            <w:tcW w:w="1101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 w:rsidRPr="0047727B">
              <w:rPr>
                <w:rFonts w:hint="eastAsia"/>
              </w:rPr>
              <w:t>0x03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F74FD" w:rsidRPr="0047727B" w:rsidRDefault="00DF74FD"/>
        </w:tc>
      </w:tr>
      <w:tr w:rsidR="00DF74FD" w:rsidRPr="005468F7" w:rsidTr="009F02D7">
        <w:tc>
          <w:tcPr>
            <w:tcW w:w="1101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742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F74FD" w:rsidRPr="0047727B" w:rsidRDefault="00DF74FD"/>
        </w:tc>
      </w:tr>
      <w:tr w:rsidR="00DF74FD" w:rsidRPr="005468F7" w:rsidTr="009F02D7">
        <w:tc>
          <w:tcPr>
            <w:tcW w:w="1101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8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>
            <w:proofErr w:type="gramStart"/>
            <w:r>
              <w:rPr>
                <w:rFonts w:hint="eastAsia"/>
              </w:rPr>
              <w:t>仓门</w:t>
            </w:r>
            <w:proofErr w:type="gramEnd"/>
            <w:r>
              <w:rPr>
                <w:rFonts w:hint="eastAsia"/>
              </w:rPr>
              <w:t>电开关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 w:rsidRPr="0047727B">
              <w:rPr>
                <w:rFonts w:hint="eastAsia"/>
              </w:rPr>
              <w:t>0x</w:t>
            </w:r>
            <w:r>
              <w:rPr>
                <w:rFonts w:hint="eastAsia"/>
              </w:rPr>
              <w:t>8</w:t>
            </w:r>
            <w:r w:rsidRPr="0047727B">
              <w:rPr>
                <w:rFonts w:hint="eastAsia"/>
              </w:rPr>
              <w:t>002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 w:rsidRPr="0047727B">
              <w:rPr>
                <w:rFonts w:hint="eastAsia"/>
              </w:rPr>
              <w:t>0x00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 w:rsidRPr="0047727B">
              <w:rPr>
                <w:rFonts w:hint="eastAsia"/>
              </w:rPr>
              <w:t>子索引数目（</w:t>
            </w:r>
            <w:r w:rsidRPr="0047727B">
              <w:rPr>
                <w:rFonts w:hint="eastAsia"/>
              </w:rPr>
              <w:t>0x0</w:t>
            </w:r>
            <w:r>
              <w:rPr>
                <w:rFonts w:hint="eastAsia"/>
              </w:rPr>
              <w:t>1</w:t>
            </w:r>
            <w:r w:rsidRPr="0047727B"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RO</w:t>
            </w:r>
          </w:p>
        </w:tc>
      </w:tr>
      <w:tr w:rsidR="00DF74FD" w:rsidRPr="005468F7" w:rsidTr="009F02D7">
        <w:tc>
          <w:tcPr>
            <w:tcW w:w="1101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DF74FD" w:rsidRPr="005468F7" w:rsidRDefault="00DF74FD"/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 w:rsidRPr="0047727B">
              <w:rPr>
                <w:rFonts w:hint="eastAsia"/>
              </w:rPr>
              <w:t>0x01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>
              <w:rPr>
                <w:rFonts w:hint="eastAsia"/>
              </w:rPr>
              <w:t>开、关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RW</w:t>
            </w:r>
          </w:p>
        </w:tc>
      </w:tr>
      <w:tr w:rsidR="00DF74FD" w:rsidRPr="0047727B" w:rsidTr="009F02D7">
        <w:tc>
          <w:tcPr>
            <w:tcW w:w="1101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742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F74FD" w:rsidRPr="0047727B" w:rsidRDefault="00DF74FD"/>
        </w:tc>
      </w:tr>
      <w:tr w:rsidR="00DF74FD" w:rsidRPr="0047727B" w:rsidTr="009F02D7">
        <w:tc>
          <w:tcPr>
            <w:tcW w:w="1101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85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传感器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 w:rsidRPr="0047727B">
              <w:rPr>
                <w:rFonts w:hint="eastAsia"/>
              </w:rPr>
              <w:t>0x</w:t>
            </w:r>
            <w:r>
              <w:rPr>
                <w:rFonts w:hint="eastAsia"/>
              </w:rPr>
              <w:t>8</w:t>
            </w:r>
            <w:r w:rsidRPr="0047727B">
              <w:rPr>
                <w:rFonts w:hint="eastAsia"/>
              </w:rPr>
              <w:t>003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 w:rsidRPr="0047727B">
              <w:rPr>
                <w:rFonts w:hint="eastAsia"/>
              </w:rPr>
              <w:t>0x00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 w:rsidRPr="0047727B">
              <w:rPr>
                <w:rFonts w:hint="eastAsia"/>
              </w:rPr>
              <w:t>子索引数目（</w:t>
            </w:r>
            <w:r w:rsidRPr="0047727B">
              <w:rPr>
                <w:rFonts w:hint="eastAsia"/>
              </w:rPr>
              <w:t>0x0</w:t>
            </w:r>
            <w:r w:rsidR="00C9104B">
              <w:rPr>
                <w:rFonts w:hint="eastAsia"/>
              </w:rPr>
              <w:t>7</w:t>
            </w:r>
            <w:r w:rsidRPr="0047727B"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RO</w:t>
            </w:r>
          </w:p>
        </w:tc>
      </w:tr>
      <w:tr w:rsidR="00DF74FD" w:rsidRPr="0047727B" w:rsidTr="009F02D7">
        <w:tc>
          <w:tcPr>
            <w:tcW w:w="1101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85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99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 w:rsidRPr="0047727B">
              <w:rPr>
                <w:rFonts w:hint="eastAsia"/>
              </w:rPr>
              <w:t>0x01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>
              <w:rPr>
                <w:rFonts w:hint="eastAsia"/>
              </w:rPr>
              <w:t>漏液传感器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RW</w:t>
            </w:r>
          </w:p>
        </w:tc>
      </w:tr>
      <w:tr w:rsidR="00DF74FD" w:rsidRPr="0047727B" w:rsidTr="009F02D7">
        <w:tc>
          <w:tcPr>
            <w:tcW w:w="1101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85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99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 w:rsidRPr="0047727B">
              <w:rPr>
                <w:rFonts w:hint="eastAsia"/>
              </w:rPr>
              <w:t>0x0</w:t>
            </w: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>
              <w:rPr>
                <w:rFonts w:hint="eastAsia"/>
              </w:rPr>
              <w:t>离心机压力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RW</w:t>
            </w:r>
          </w:p>
        </w:tc>
      </w:tr>
      <w:tr w:rsidR="00DF74FD" w:rsidRPr="0047727B" w:rsidTr="009F02D7">
        <w:tc>
          <w:tcPr>
            <w:tcW w:w="1101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85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99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 w:rsidRPr="0047727B">
              <w:rPr>
                <w:rFonts w:hint="eastAsia"/>
              </w:rP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Default="00DF74FD">
            <w:r>
              <w:rPr>
                <w:rFonts w:hint="eastAsia"/>
              </w:rPr>
              <w:t>卡匣上位置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RW</w:t>
            </w:r>
          </w:p>
        </w:tc>
      </w:tr>
      <w:tr w:rsidR="00DF74FD" w:rsidRPr="0047727B" w:rsidTr="00DF74FD">
        <w:trPr>
          <w:trHeight w:val="208"/>
        </w:trPr>
        <w:tc>
          <w:tcPr>
            <w:tcW w:w="1101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85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99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>
              <w:rPr>
                <w:rFonts w:hint="eastAsia"/>
              </w:rPr>
              <w:t>0x04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Default="00DF74FD">
            <w:proofErr w:type="gramStart"/>
            <w:r>
              <w:rPr>
                <w:rFonts w:hint="eastAsia"/>
              </w:rPr>
              <w:t>卡匣下位置</w:t>
            </w:r>
            <w:proofErr w:type="gram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RW</w:t>
            </w:r>
          </w:p>
        </w:tc>
      </w:tr>
      <w:tr w:rsidR="00DF74FD" w:rsidRPr="0047727B" w:rsidTr="009F02D7">
        <w:tc>
          <w:tcPr>
            <w:tcW w:w="1101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85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99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>
              <w:rPr>
                <w:rFonts w:hint="eastAsia"/>
              </w:rPr>
              <w:t>0x05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Default="00DF74FD">
            <w:pPr>
              <w:spacing w:line="360" w:lineRule="auto"/>
            </w:pPr>
            <w:proofErr w:type="gramStart"/>
            <w:r w:rsidRPr="00CE04E7">
              <w:rPr>
                <w:rFonts w:hint="eastAsia"/>
              </w:rPr>
              <w:t>仓门</w:t>
            </w:r>
            <w:proofErr w:type="gramEnd"/>
            <w:r w:rsidRPr="00CE04E7">
              <w:rPr>
                <w:rFonts w:hint="eastAsia"/>
              </w:rPr>
              <w:t>电开关传感器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RW</w:t>
            </w:r>
          </w:p>
        </w:tc>
      </w:tr>
      <w:tr w:rsidR="00DF74FD" w:rsidRPr="0047727B" w:rsidTr="009F02D7">
        <w:tc>
          <w:tcPr>
            <w:tcW w:w="1101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85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99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>
              <w:rPr>
                <w:rFonts w:hint="eastAsia"/>
              </w:rPr>
              <w:t>0x06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Default="00DF74FD">
            <w:pPr>
              <w:spacing w:line="360" w:lineRule="auto"/>
            </w:pPr>
            <w:proofErr w:type="gramStart"/>
            <w:r>
              <w:rPr>
                <w:rFonts w:hint="eastAsia"/>
              </w:rPr>
              <w:t>仓门</w:t>
            </w:r>
            <w:proofErr w:type="gramEnd"/>
            <w:r>
              <w:rPr>
                <w:rFonts w:hint="eastAsia"/>
              </w:rPr>
              <w:t>位置光电开关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RW</w:t>
            </w:r>
          </w:p>
        </w:tc>
      </w:tr>
      <w:tr w:rsidR="00DF74FD" w:rsidRPr="0047727B" w:rsidTr="009F02D7">
        <w:tc>
          <w:tcPr>
            <w:tcW w:w="1101" w:type="dxa"/>
            <w:vMerge/>
            <w:tcBorders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85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/>
        </w:tc>
        <w:tc>
          <w:tcPr>
            <w:tcW w:w="99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Pr="0047727B" w:rsidRDefault="00DF74FD">
            <w:r>
              <w:rPr>
                <w:rFonts w:hint="eastAsia"/>
              </w:rPr>
              <w:t>0x07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F74FD" w:rsidRDefault="00DF74FD">
            <w:pPr>
              <w:spacing w:line="360" w:lineRule="auto"/>
            </w:pPr>
            <w:proofErr w:type="gramStart"/>
            <w:r w:rsidRPr="00CE04E7">
              <w:rPr>
                <w:rFonts w:hint="eastAsia"/>
              </w:rPr>
              <w:t>仓门</w:t>
            </w:r>
            <w:proofErr w:type="gramEnd"/>
            <w:r w:rsidRPr="00CE04E7">
              <w:rPr>
                <w:rFonts w:hint="eastAsia"/>
              </w:rPr>
              <w:t>霍尔传感器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F74FD" w:rsidRPr="0047727B" w:rsidRDefault="00DF74FD">
            <w:r w:rsidRPr="0047727B">
              <w:rPr>
                <w:rFonts w:hint="eastAsia"/>
              </w:rPr>
              <w:t>RW</w:t>
            </w:r>
          </w:p>
        </w:tc>
      </w:tr>
      <w:tr w:rsidR="00C26396" w:rsidRPr="0047727B" w:rsidTr="00C26396">
        <w:tc>
          <w:tcPr>
            <w:tcW w:w="1101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C26396" w:rsidRPr="0047727B" w:rsidRDefault="00C26396" w:rsidP="00125D02"/>
        </w:tc>
        <w:tc>
          <w:tcPr>
            <w:tcW w:w="7421" w:type="dxa"/>
            <w:gridSpan w:val="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C26396" w:rsidRPr="0047727B" w:rsidRDefault="00C26396" w:rsidP="00FE0344"/>
        </w:tc>
      </w:tr>
    </w:tbl>
    <w:p w:rsidR="005114C7" w:rsidRPr="005114C7" w:rsidRDefault="005114C7" w:rsidP="00125D02"/>
    <w:p w:rsidR="007A5033" w:rsidRDefault="00771413" w:rsidP="00FE0344">
      <w:pPr>
        <w:pStyle w:val="2"/>
        <w:rPr>
          <w:lang w:val="en-US"/>
        </w:rPr>
      </w:pPr>
      <w:bookmarkStart w:id="390" w:name="_Toc360127748"/>
      <w:r>
        <w:rPr>
          <w:rFonts w:hint="eastAsia"/>
          <w:lang w:val="en-US"/>
        </w:rPr>
        <w:t>8</w:t>
      </w:r>
      <w:r w:rsidR="007A5033">
        <w:rPr>
          <w:rFonts w:hint="eastAsia"/>
          <w:lang w:val="en-US"/>
        </w:rPr>
        <w:t>.2</w:t>
      </w:r>
      <w:r w:rsidR="007A5033">
        <w:rPr>
          <w:rFonts w:hint="eastAsia"/>
          <w:lang w:val="en-US"/>
        </w:rPr>
        <w:t>从节点</w:t>
      </w:r>
      <w:r w:rsidR="007A5033">
        <w:rPr>
          <w:rFonts w:hint="eastAsia"/>
          <w:lang w:val="en-US"/>
        </w:rPr>
        <w:t>1</w:t>
      </w:r>
      <w:r w:rsidR="007A5033">
        <w:rPr>
          <w:rFonts w:hint="eastAsia"/>
          <w:lang w:val="en-US"/>
        </w:rPr>
        <w:t>对象字典</w:t>
      </w:r>
      <w:bookmarkEnd w:id="390"/>
    </w:p>
    <w:p w:rsidR="00EA100A" w:rsidRPr="00EA100A" w:rsidRDefault="00EA100A" w:rsidP="00FE034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7-2</w:t>
      </w:r>
      <w:r w:rsidRPr="00EA100A">
        <w:rPr>
          <w:rFonts w:hint="eastAsia"/>
        </w:rPr>
        <w:t>从节点</w:t>
      </w:r>
      <w:r w:rsidRPr="00EA100A">
        <w:rPr>
          <w:rFonts w:hint="eastAsia"/>
        </w:rPr>
        <w:t>1</w:t>
      </w:r>
      <w:r w:rsidRPr="00EA100A">
        <w:rPr>
          <w:rFonts w:hint="eastAsia"/>
        </w:rPr>
        <w:t>对象字典</w:t>
      </w:r>
    </w:p>
    <w:p w:rsidR="007A5033" w:rsidRDefault="007A5033" w:rsidP="00D952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992"/>
        <w:gridCol w:w="851"/>
        <w:gridCol w:w="2268"/>
        <w:gridCol w:w="1276"/>
        <w:gridCol w:w="1184"/>
      </w:tblGrid>
      <w:tr w:rsidR="00C9104B" w:rsidTr="009F02D7">
        <w:tc>
          <w:tcPr>
            <w:tcW w:w="850" w:type="dxa"/>
          </w:tcPr>
          <w:p w:rsidR="00C9104B" w:rsidRDefault="00C9104B" w:rsidP="00D11FCD">
            <w:r>
              <w:rPr>
                <w:rFonts w:hint="eastAsia"/>
              </w:rPr>
              <w:t>内容</w:t>
            </w:r>
          </w:p>
        </w:tc>
        <w:tc>
          <w:tcPr>
            <w:tcW w:w="992" w:type="dxa"/>
            <w:shd w:val="clear" w:color="auto" w:fill="auto"/>
          </w:tcPr>
          <w:p w:rsidR="00C9104B" w:rsidRPr="005468F7" w:rsidRDefault="00C9104B" w:rsidP="00272181">
            <w:r>
              <w:rPr>
                <w:rFonts w:hint="eastAsia"/>
              </w:rPr>
              <w:t>索引</w:t>
            </w:r>
          </w:p>
        </w:tc>
        <w:tc>
          <w:tcPr>
            <w:tcW w:w="851" w:type="dxa"/>
            <w:shd w:val="clear" w:color="auto" w:fill="auto"/>
          </w:tcPr>
          <w:p w:rsidR="00C9104B" w:rsidRPr="005468F7" w:rsidRDefault="00C9104B" w:rsidP="00875635">
            <w:r>
              <w:rPr>
                <w:rFonts w:hint="eastAsia"/>
              </w:rPr>
              <w:t>子索引</w:t>
            </w:r>
          </w:p>
        </w:tc>
        <w:tc>
          <w:tcPr>
            <w:tcW w:w="2268" w:type="dxa"/>
            <w:shd w:val="clear" w:color="auto" w:fill="auto"/>
          </w:tcPr>
          <w:p w:rsidR="00C9104B" w:rsidRPr="005468F7" w:rsidRDefault="00C9104B" w:rsidP="00710134"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 w:rsidR="00C9104B" w:rsidRPr="008D3A48" w:rsidRDefault="00C9104B" w:rsidP="008E77EB">
            <w:r w:rsidRPr="008D3A48">
              <w:rPr>
                <w:rFonts w:hint="eastAsia"/>
              </w:rPr>
              <w:t>类型</w:t>
            </w:r>
          </w:p>
        </w:tc>
        <w:tc>
          <w:tcPr>
            <w:tcW w:w="1184" w:type="dxa"/>
          </w:tcPr>
          <w:p w:rsidR="00C9104B" w:rsidRDefault="00C9104B" w:rsidP="005D4914">
            <w:r w:rsidRPr="008D3A48">
              <w:rPr>
                <w:rFonts w:hint="eastAsia"/>
              </w:rPr>
              <w:t>访问</w:t>
            </w:r>
          </w:p>
        </w:tc>
      </w:tr>
      <w:tr w:rsidR="00C9104B" w:rsidRPr="005468F7" w:rsidTr="009F02D7">
        <w:tc>
          <w:tcPr>
            <w:tcW w:w="850" w:type="dxa"/>
            <w:vMerge w:val="restar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Default="00C9104B" w:rsidP="00125D02">
            <w:r>
              <w:rPr>
                <w:rFonts w:hint="eastAsia"/>
              </w:rPr>
              <w:t>采血泵</w:t>
            </w:r>
          </w:p>
        </w:tc>
        <w:tc>
          <w:tcPr>
            <w:tcW w:w="992" w:type="dxa"/>
            <w:vMerge w:val="restar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 w:rsidP="00FE0344">
            <w:r>
              <w:rPr>
                <w:rFonts w:hint="eastAsia"/>
              </w:rPr>
              <w:t>0x6000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 w:rsidP="00FE0344">
            <w:r>
              <w:rPr>
                <w:rFonts w:hint="eastAsia"/>
              </w:rPr>
              <w:t>0x00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 w:rsidP="00D952B4">
            <w:r>
              <w:rPr>
                <w:rFonts w:hint="eastAsia"/>
              </w:rPr>
              <w:t>子索引数目（</w:t>
            </w:r>
            <w:r>
              <w:rPr>
                <w:rFonts w:hint="eastAsia"/>
              </w:rPr>
              <w:t>0x05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 w:rsidP="00D11FCD">
            <w:r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9104B" w:rsidRPr="005468F7" w:rsidRDefault="00C9104B" w:rsidP="00272181">
            <w:r>
              <w:rPr>
                <w:rFonts w:hint="eastAsia"/>
              </w:rPr>
              <w:t>RO</w:t>
            </w:r>
          </w:p>
        </w:tc>
      </w:tr>
      <w:tr w:rsidR="00C9104B" w:rsidRPr="005468F7" w:rsidTr="009F02D7"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0x01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启、停，正反转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>
            <w:r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9104B" w:rsidRPr="005468F7" w:rsidRDefault="00C9104B">
            <w:r>
              <w:rPr>
                <w:rFonts w:hint="eastAsia"/>
              </w:rPr>
              <w:t>RW</w:t>
            </w:r>
          </w:p>
        </w:tc>
      </w:tr>
      <w:tr w:rsidR="00C9104B" w:rsidRPr="005468F7" w:rsidTr="009F02D7"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0x02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速度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9104B" w:rsidRPr="005468F7" w:rsidRDefault="00C9104B">
            <w:r>
              <w:rPr>
                <w:rFonts w:hint="eastAsia"/>
              </w:rPr>
              <w:t>RW</w:t>
            </w:r>
          </w:p>
        </w:tc>
      </w:tr>
      <w:tr w:rsidR="00C9104B" w:rsidTr="009F02D7"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0x03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需转动时间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9104B" w:rsidRDefault="00C9104B">
            <w:r w:rsidRPr="00EE7C75">
              <w:rPr>
                <w:rFonts w:hint="eastAsia"/>
              </w:rPr>
              <w:t>RW</w:t>
            </w:r>
          </w:p>
        </w:tc>
      </w:tr>
      <w:tr w:rsidR="00C9104B" w:rsidTr="009F02D7"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0x04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已转动时间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9104B" w:rsidRDefault="00C9104B">
            <w:r w:rsidRPr="00EE7C75">
              <w:rPr>
                <w:rFonts w:hint="eastAsia"/>
              </w:rPr>
              <w:t>RW</w:t>
            </w:r>
          </w:p>
        </w:tc>
      </w:tr>
      <w:tr w:rsidR="00C9104B" w:rsidTr="009F02D7"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0x05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已转动行程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9104B" w:rsidRDefault="00C9104B">
            <w:r w:rsidRPr="00EE7C75">
              <w:rPr>
                <w:rFonts w:hint="eastAsia"/>
              </w:rPr>
              <w:t>RW</w:t>
            </w:r>
          </w:p>
        </w:tc>
      </w:tr>
      <w:tr w:rsidR="00C9104B" w:rsidRPr="005468F7" w:rsidTr="009F02D7">
        <w:tc>
          <w:tcPr>
            <w:tcW w:w="742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9104B" w:rsidRPr="005468F7" w:rsidRDefault="00C9104B" w:rsidP="00125D02"/>
        </w:tc>
      </w:tr>
      <w:tr w:rsidR="00C9104B" w:rsidRPr="005468F7" w:rsidTr="009F02D7">
        <w:tc>
          <w:tcPr>
            <w:tcW w:w="8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Default="00C9104B" w:rsidP="00125D02"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泵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 w:rsidP="00FE0344">
            <w:r>
              <w:rPr>
                <w:rFonts w:hint="eastAsia"/>
              </w:rPr>
              <w:t>0x6001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 w:rsidP="00FE0344">
            <w:r>
              <w:rPr>
                <w:rFonts w:hint="eastAsia"/>
              </w:rPr>
              <w:t>0x00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 w:rsidP="00D952B4">
            <w:r>
              <w:rPr>
                <w:rFonts w:hint="eastAsia"/>
              </w:rPr>
              <w:t>子索引数目（</w:t>
            </w:r>
            <w:r>
              <w:rPr>
                <w:rFonts w:hint="eastAsia"/>
              </w:rPr>
              <w:t>0x05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 w:rsidP="00D11FCD">
            <w:r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9104B" w:rsidRPr="005468F7" w:rsidRDefault="00C9104B" w:rsidP="00272181">
            <w:r>
              <w:rPr>
                <w:rFonts w:hint="eastAsia"/>
              </w:rPr>
              <w:t>RO</w:t>
            </w:r>
          </w:p>
        </w:tc>
      </w:tr>
      <w:tr w:rsidR="00C9104B" w:rsidRPr="005468F7" w:rsidTr="009F02D7"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0x01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启、停，正反转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>
            <w:r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9104B" w:rsidRPr="005468F7" w:rsidRDefault="00C9104B">
            <w:r>
              <w:rPr>
                <w:rFonts w:hint="eastAsia"/>
              </w:rPr>
              <w:t>RW</w:t>
            </w:r>
          </w:p>
        </w:tc>
      </w:tr>
      <w:tr w:rsidR="00C9104B" w:rsidRPr="005468F7" w:rsidTr="009F02D7"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0x02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速度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9104B" w:rsidRPr="005468F7" w:rsidRDefault="00C9104B">
            <w:r>
              <w:rPr>
                <w:rFonts w:hint="eastAsia"/>
              </w:rPr>
              <w:t>RW</w:t>
            </w:r>
          </w:p>
        </w:tc>
      </w:tr>
      <w:tr w:rsidR="00C9104B" w:rsidTr="009F02D7"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0x03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需转动时间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9104B" w:rsidRDefault="00C9104B">
            <w:r w:rsidRPr="00EE7C75">
              <w:rPr>
                <w:rFonts w:hint="eastAsia"/>
              </w:rPr>
              <w:t>RW</w:t>
            </w:r>
          </w:p>
        </w:tc>
      </w:tr>
      <w:tr w:rsidR="00C9104B" w:rsidTr="009F02D7"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0x04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已转动时间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9104B" w:rsidRDefault="00C9104B">
            <w:r w:rsidRPr="00EE7C75">
              <w:rPr>
                <w:rFonts w:hint="eastAsia"/>
              </w:rPr>
              <w:t>RW</w:t>
            </w:r>
          </w:p>
        </w:tc>
      </w:tr>
      <w:tr w:rsidR="00C9104B" w:rsidTr="009F02D7"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0x05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已转动行程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9104B" w:rsidRDefault="00C9104B">
            <w:r w:rsidRPr="00EE7C75">
              <w:rPr>
                <w:rFonts w:hint="eastAsia"/>
              </w:rPr>
              <w:t>RW</w:t>
            </w:r>
          </w:p>
        </w:tc>
      </w:tr>
      <w:tr w:rsidR="00C9104B" w:rsidRPr="005468F7" w:rsidTr="009F02D7">
        <w:tc>
          <w:tcPr>
            <w:tcW w:w="742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9104B" w:rsidRPr="005468F7" w:rsidRDefault="00C9104B" w:rsidP="00125D02"/>
        </w:tc>
      </w:tr>
      <w:tr w:rsidR="00C9104B" w:rsidRPr="005468F7" w:rsidTr="009F02D7">
        <w:tc>
          <w:tcPr>
            <w:tcW w:w="8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155B21" w:rsidRDefault="00C9104B" w:rsidP="00125D02">
            <w:r>
              <w:rPr>
                <w:rFonts w:hint="eastAsia"/>
              </w:rPr>
              <w:t>回输</w:t>
            </w:r>
            <w:r w:rsidRPr="00155B21">
              <w:rPr>
                <w:rFonts w:hint="eastAsia"/>
              </w:rPr>
              <w:t>泵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155B21" w:rsidRDefault="00C9104B" w:rsidP="00FE0344">
            <w:r w:rsidRPr="00155B21">
              <w:rPr>
                <w:rFonts w:hint="eastAsia"/>
              </w:rPr>
              <w:t>0x600</w:t>
            </w: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 w:rsidP="00FE0344">
            <w:r>
              <w:rPr>
                <w:rFonts w:hint="eastAsia"/>
              </w:rPr>
              <w:t>0x00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 w:rsidP="00D952B4">
            <w:r>
              <w:rPr>
                <w:rFonts w:hint="eastAsia"/>
              </w:rPr>
              <w:t>子索引数目（</w:t>
            </w:r>
            <w:r>
              <w:rPr>
                <w:rFonts w:hint="eastAsia"/>
              </w:rPr>
              <w:t>0x05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 w:rsidP="00D11FCD">
            <w:r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9104B" w:rsidRPr="005468F7" w:rsidRDefault="00C9104B" w:rsidP="00272181">
            <w:r>
              <w:rPr>
                <w:rFonts w:hint="eastAsia"/>
              </w:rPr>
              <w:t>RO</w:t>
            </w:r>
          </w:p>
        </w:tc>
      </w:tr>
      <w:tr w:rsidR="00C9104B" w:rsidRPr="005468F7" w:rsidTr="009F02D7"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155B21" w:rsidRDefault="00C9104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155B21" w:rsidRDefault="00C9104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0x01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启、停，正反转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>
            <w:r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9104B" w:rsidRPr="005468F7" w:rsidRDefault="00C9104B">
            <w:r>
              <w:rPr>
                <w:rFonts w:hint="eastAsia"/>
              </w:rPr>
              <w:t>RW</w:t>
            </w:r>
          </w:p>
        </w:tc>
      </w:tr>
      <w:tr w:rsidR="00C9104B" w:rsidRPr="005468F7" w:rsidTr="009F02D7"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155B21" w:rsidRDefault="00C9104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155B21" w:rsidRDefault="00C9104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0x02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速度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9104B" w:rsidRPr="005468F7" w:rsidRDefault="00C9104B">
            <w:r>
              <w:rPr>
                <w:rFonts w:hint="eastAsia"/>
              </w:rPr>
              <w:t>RW</w:t>
            </w:r>
          </w:p>
        </w:tc>
      </w:tr>
      <w:tr w:rsidR="00C9104B" w:rsidTr="009F02D7"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155B21" w:rsidRDefault="00C9104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155B21" w:rsidRDefault="00C9104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0x03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需转动时间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9104B" w:rsidRDefault="00C9104B">
            <w:r w:rsidRPr="00EE7C75">
              <w:rPr>
                <w:rFonts w:hint="eastAsia"/>
              </w:rPr>
              <w:t>RW</w:t>
            </w:r>
          </w:p>
        </w:tc>
      </w:tr>
      <w:tr w:rsidR="00C9104B" w:rsidTr="009F02D7"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155B21" w:rsidRDefault="00C9104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155B21" w:rsidRDefault="00C9104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0x04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已转动时间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9104B" w:rsidRDefault="00C9104B">
            <w:r w:rsidRPr="00EE7C75">
              <w:rPr>
                <w:rFonts w:hint="eastAsia"/>
              </w:rPr>
              <w:t>RW</w:t>
            </w:r>
          </w:p>
        </w:tc>
      </w:tr>
      <w:tr w:rsidR="00C9104B" w:rsidTr="009F02D7"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155B21" w:rsidRDefault="00C9104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155B21" w:rsidRDefault="00C9104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0x05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已转动行程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9104B" w:rsidRDefault="00C9104B">
            <w:r w:rsidRPr="00EE7C75">
              <w:rPr>
                <w:rFonts w:hint="eastAsia"/>
              </w:rPr>
              <w:t>RW</w:t>
            </w:r>
          </w:p>
        </w:tc>
      </w:tr>
      <w:tr w:rsidR="00C9104B" w:rsidRPr="005468F7" w:rsidTr="009F02D7">
        <w:tc>
          <w:tcPr>
            <w:tcW w:w="742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9104B" w:rsidRPr="005468F7" w:rsidRDefault="00C9104B" w:rsidP="00125D02"/>
        </w:tc>
      </w:tr>
      <w:tr w:rsidR="00C9104B" w:rsidRPr="00155B21" w:rsidTr="009F02D7">
        <w:tc>
          <w:tcPr>
            <w:tcW w:w="8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Default="00C9104B" w:rsidP="00125D02">
            <w:r>
              <w:rPr>
                <w:rFonts w:hint="eastAsia"/>
              </w:rPr>
              <w:t>传感器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Default="00C9104B" w:rsidP="00FE0344">
            <w:r>
              <w:rPr>
                <w:rFonts w:hint="eastAsia"/>
              </w:rPr>
              <w:t>0x6003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 w:rsidP="00FE0344">
            <w:r>
              <w:rPr>
                <w:rFonts w:hint="eastAsia"/>
              </w:rPr>
              <w:t>0x00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B734FE" w:rsidRDefault="00C9104B" w:rsidP="00D952B4">
            <w:r w:rsidRPr="00155B21">
              <w:rPr>
                <w:rFonts w:hint="eastAsia"/>
              </w:rPr>
              <w:t>子索引数目（</w:t>
            </w:r>
            <w:r w:rsidRPr="00155B21">
              <w:rPr>
                <w:rFonts w:hint="eastAsia"/>
              </w:rPr>
              <w:t>0x0</w:t>
            </w:r>
            <w:r>
              <w:rPr>
                <w:rFonts w:hint="eastAsia"/>
              </w:rPr>
              <w:t>4</w:t>
            </w:r>
            <w:r w:rsidRPr="00155B21"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155B21" w:rsidRDefault="00C9104B" w:rsidP="00D11FCD">
            <w:r w:rsidRPr="00155B21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9104B" w:rsidRPr="00155B21" w:rsidRDefault="00C9104B" w:rsidP="00272181">
            <w:r w:rsidRPr="00155B21">
              <w:rPr>
                <w:rFonts w:hint="eastAsia"/>
              </w:rPr>
              <w:t>RO</w:t>
            </w:r>
          </w:p>
        </w:tc>
      </w:tr>
      <w:tr w:rsidR="00C9104B" w:rsidRPr="00155B21" w:rsidTr="009F02D7"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0x01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 w:rsidRPr="00B734FE">
              <w:rPr>
                <w:rFonts w:hint="eastAsia"/>
              </w:rPr>
              <w:t>采血</w:t>
            </w:r>
            <w:r w:rsidRPr="00B734FE">
              <w:rPr>
                <w:rFonts w:hint="eastAsia"/>
              </w:rPr>
              <w:t>/</w:t>
            </w:r>
            <w:r w:rsidRPr="00B734FE">
              <w:rPr>
                <w:rFonts w:hint="eastAsia"/>
              </w:rPr>
              <w:t>回输压力传感器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155B21" w:rsidRDefault="00C9104B">
            <w:r>
              <w:rPr>
                <w:rFonts w:hint="eastAsia"/>
              </w:rPr>
              <w:t>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9104B" w:rsidRPr="00155B21" w:rsidRDefault="00C9104B">
            <w:r w:rsidRPr="00155B21">
              <w:rPr>
                <w:rFonts w:hint="eastAsia"/>
              </w:rPr>
              <w:t>RW</w:t>
            </w:r>
          </w:p>
        </w:tc>
      </w:tr>
      <w:tr w:rsidR="00C9104B" w:rsidRPr="00155B21" w:rsidTr="009F02D7"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0x02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气泡探测器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155B21" w:rsidRDefault="00C9104B">
            <w:r w:rsidRPr="00155B21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9104B" w:rsidRPr="00155B21" w:rsidRDefault="00C9104B">
            <w:r w:rsidRPr="00155B21">
              <w:rPr>
                <w:rFonts w:hint="eastAsia"/>
              </w:rPr>
              <w:t>RW</w:t>
            </w:r>
          </w:p>
        </w:tc>
      </w:tr>
      <w:tr w:rsidR="00C9104B" w:rsidTr="009F02D7"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5468F7" w:rsidRDefault="00C9104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Default="00C9104B">
            <w:r>
              <w:rPr>
                <w:rFonts w:hint="eastAsia"/>
              </w:rPr>
              <w:t>0x03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r>
              <w:rPr>
                <w:rFonts w:hint="eastAsia"/>
              </w:rPr>
              <w:t>高液位探测器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04B" w:rsidRPr="00155B21" w:rsidRDefault="00C9104B">
            <w:r w:rsidRPr="00155B21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9104B" w:rsidRDefault="00C9104B">
            <w:r w:rsidRPr="00155B21">
              <w:rPr>
                <w:rFonts w:hint="eastAsia"/>
              </w:rPr>
              <w:t>RW</w:t>
            </w:r>
          </w:p>
        </w:tc>
      </w:tr>
      <w:tr w:rsidR="00C9104B" w:rsidRPr="00155B21" w:rsidTr="009F02D7"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C9104B" w:rsidRPr="005468F7" w:rsidRDefault="00C9104B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C9104B" w:rsidRDefault="00C9104B">
            <w:r>
              <w:rPr>
                <w:rFonts w:hint="eastAsia"/>
              </w:rPr>
              <w:t>0x04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C9104B" w:rsidRPr="005468F7" w:rsidRDefault="00C9104B">
            <w:proofErr w:type="gramStart"/>
            <w:r>
              <w:rPr>
                <w:rFonts w:hint="eastAsia"/>
              </w:rPr>
              <w:t>低液位</w:t>
            </w:r>
            <w:proofErr w:type="gramEnd"/>
            <w:r>
              <w:rPr>
                <w:rFonts w:hint="eastAsia"/>
              </w:rPr>
              <w:t>探测器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C9104B" w:rsidRPr="00155B21" w:rsidRDefault="00C9104B">
            <w:r w:rsidRPr="00155B21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C9104B" w:rsidRPr="00155B21" w:rsidRDefault="00C9104B">
            <w:r w:rsidRPr="00155B21">
              <w:rPr>
                <w:rFonts w:hint="eastAsia"/>
              </w:rPr>
              <w:t>RW</w:t>
            </w:r>
          </w:p>
        </w:tc>
      </w:tr>
    </w:tbl>
    <w:p w:rsidR="007A5033" w:rsidRPr="007A5033" w:rsidRDefault="007A5033" w:rsidP="00125D02"/>
    <w:p w:rsidR="007A5033" w:rsidRDefault="00771413" w:rsidP="00FE0344">
      <w:pPr>
        <w:pStyle w:val="2"/>
        <w:rPr>
          <w:lang w:val="en-US"/>
        </w:rPr>
      </w:pPr>
      <w:bookmarkStart w:id="391" w:name="_Toc360127749"/>
      <w:r>
        <w:rPr>
          <w:rFonts w:hint="eastAsia"/>
          <w:lang w:val="en-US"/>
        </w:rPr>
        <w:t>8</w:t>
      </w:r>
      <w:r w:rsidR="007A5033">
        <w:rPr>
          <w:rFonts w:hint="eastAsia"/>
          <w:lang w:val="en-US"/>
        </w:rPr>
        <w:t>.3</w:t>
      </w:r>
      <w:r w:rsidR="007A5033">
        <w:rPr>
          <w:rFonts w:hint="eastAsia"/>
          <w:lang w:val="en-US"/>
        </w:rPr>
        <w:t>从节点</w:t>
      </w:r>
      <w:r w:rsidR="007A5033">
        <w:rPr>
          <w:rFonts w:hint="eastAsia"/>
          <w:lang w:val="en-US"/>
        </w:rPr>
        <w:t>2</w:t>
      </w:r>
      <w:r w:rsidR="007A5033">
        <w:rPr>
          <w:rFonts w:hint="eastAsia"/>
          <w:lang w:val="en-US"/>
        </w:rPr>
        <w:t>对象字典</w:t>
      </w:r>
      <w:bookmarkEnd w:id="391"/>
    </w:p>
    <w:p w:rsidR="00EA100A" w:rsidRDefault="00EA100A" w:rsidP="00FE034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7-3</w:t>
      </w:r>
      <w:r>
        <w:rPr>
          <w:rFonts w:hint="eastAsia"/>
        </w:rPr>
        <w:t>从节点</w:t>
      </w:r>
      <w:r>
        <w:rPr>
          <w:rFonts w:hint="eastAsia"/>
        </w:rPr>
        <w:t>2</w:t>
      </w:r>
      <w:r>
        <w:rPr>
          <w:rFonts w:hint="eastAsia"/>
        </w:rPr>
        <w:t>对象字典</w:t>
      </w:r>
    </w:p>
    <w:p w:rsidR="00FB0BCA" w:rsidRDefault="00FB0BCA" w:rsidP="00D952B4">
      <w:pPr>
        <w:jc w:val="center"/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50"/>
        <w:gridCol w:w="992"/>
        <w:gridCol w:w="851"/>
        <w:gridCol w:w="2268"/>
        <w:gridCol w:w="1276"/>
        <w:gridCol w:w="1184"/>
      </w:tblGrid>
      <w:tr w:rsidR="00FB0BCA" w:rsidTr="0000476D">
        <w:tc>
          <w:tcPr>
            <w:tcW w:w="850" w:type="dxa"/>
          </w:tcPr>
          <w:p w:rsidR="00FB0BCA" w:rsidRDefault="00FB0BCA" w:rsidP="00D11FCD">
            <w:r>
              <w:rPr>
                <w:rFonts w:hint="eastAsia"/>
              </w:rPr>
              <w:t>内容</w:t>
            </w:r>
          </w:p>
        </w:tc>
        <w:tc>
          <w:tcPr>
            <w:tcW w:w="992" w:type="dxa"/>
            <w:shd w:val="clear" w:color="auto" w:fill="auto"/>
          </w:tcPr>
          <w:p w:rsidR="00FB0BCA" w:rsidRPr="005468F7" w:rsidRDefault="00FB0BCA" w:rsidP="00272181">
            <w:r>
              <w:rPr>
                <w:rFonts w:hint="eastAsia"/>
              </w:rPr>
              <w:t>索引</w:t>
            </w:r>
          </w:p>
        </w:tc>
        <w:tc>
          <w:tcPr>
            <w:tcW w:w="851" w:type="dxa"/>
            <w:shd w:val="clear" w:color="auto" w:fill="auto"/>
          </w:tcPr>
          <w:p w:rsidR="00FB0BCA" w:rsidRPr="005468F7" w:rsidRDefault="00FB0BCA" w:rsidP="00875635">
            <w:r>
              <w:rPr>
                <w:rFonts w:hint="eastAsia"/>
              </w:rPr>
              <w:t>子索引</w:t>
            </w:r>
          </w:p>
        </w:tc>
        <w:tc>
          <w:tcPr>
            <w:tcW w:w="2268" w:type="dxa"/>
            <w:shd w:val="clear" w:color="auto" w:fill="auto"/>
          </w:tcPr>
          <w:p w:rsidR="00FB0BCA" w:rsidRPr="005468F7" w:rsidRDefault="00FB0BCA" w:rsidP="00710134"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 w:rsidR="00FB0BCA" w:rsidRPr="008D3A48" w:rsidRDefault="00FB0BCA" w:rsidP="008E77EB">
            <w:r w:rsidRPr="008D3A48">
              <w:rPr>
                <w:rFonts w:hint="eastAsia"/>
              </w:rPr>
              <w:t>类型</w:t>
            </w:r>
          </w:p>
        </w:tc>
        <w:tc>
          <w:tcPr>
            <w:tcW w:w="1184" w:type="dxa"/>
          </w:tcPr>
          <w:p w:rsidR="00FB0BCA" w:rsidRDefault="00FB0BCA" w:rsidP="005D4914">
            <w:r w:rsidRPr="008D3A48">
              <w:rPr>
                <w:rFonts w:hint="eastAsia"/>
              </w:rPr>
              <w:t>访问</w:t>
            </w:r>
          </w:p>
        </w:tc>
      </w:tr>
      <w:tr w:rsidR="00FB0BCA" w:rsidRPr="005468F7" w:rsidTr="0000476D">
        <w:tc>
          <w:tcPr>
            <w:tcW w:w="850" w:type="dxa"/>
            <w:vMerge w:val="restart"/>
          </w:tcPr>
          <w:p w:rsidR="00FB0BCA" w:rsidRPr="0047727B" w:rsidRDefault="00FB0BCA" w:rsidP="00125D02">
            <w:r>
              <w:rPr>
                <w:rFonts w:hint="eastAsia"/>
              </w:rPr>
              <w:t>PLT</w:t>
            </w:r>
            <w:r w:rsidRPr="0047727B">
              <w:rPr>
                <w:rFonts w:hint="eastAsia"/>
              </w:rPr>
              <w:t>泵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FB0BCA" w:rsidRPr="0047727B" w:rsidRDefault="00FB0BCA" w:rsidP="00FE0344">
            <w:r w:rsidRPr="0047727B">
              <w:rPr>
                <w:rFonts w:hint="eastAsia"/>
              </w:rPr>
              <w:t>0x</w:t>
            </w:r>
            <w:r w:rsidR="0000476D">
              <w:rPr>
                <w:rFonts w:hint="eastAsia"/>
              </w:rPr>
              <w:t>6</w:t>
            </w:r>
            <w:r w:rsidRPr="0047727B">
              <w:rPr>
                <w:rFonts w:hint="eastAsia"/>
              </w:rPr>
              <w:t>000</w:t>
            </w:r>
          </w:p>
        </w:tc>
        <w:tc>
          <w:tcPr>
            <w:tcW w:w="851" w:type="dxa"/>
            <w:shd w:val="clear" w:color="auto" w:fill="auto"/>
          </w:tcPr>
          <w:p w:rsidR="00FB0BCA" w:rsidRPr="005468F7" w:rsidRDefault="00FB0BCA" w:rsidP="00FE0344">
            <w:r>
              <w:rPr>
                <w:rFonts w:hint="eastAsia"/>
              </w:rPr>
              <w:t>0x00</w:t>
            </w:r>
          </w:p>
        </w:tc>
        <w:tc>
          <w:tcPr>
            <w:tcW w:w="2268" w:type="dxa"/>
            <w:shd w:val="clear" w:color="auto" w:fill="auto"/>
          </w:tcPr>
          <w:p w:rsidR="00FB0BCA" w:rsidRPr="005468F7" w:rsidRDefault="00FB0BCA" w:rsidP="00D952B4">
            <w:r>
              <w:rPr>
                <w:rFonts w:hint="eastAsia"/>
              </w:rPr>
              <w:t>子索引数目（</w:t>
            </w:r>
            <w:r>
              <w:rPr>
                <w:rFonts w:hint="eastAsia"/>
              </w:rPr>
              <w:t>0x05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</w:tcPr>
          <w:p w:rsidR="00FB0BCA" w:rsidRPr="005468F7" w:rsidRDefault="00FB0BCA" w:rsidP="00D11FCD">
            <w:r>
              <w:rPr>
                <w:rFonts w:hint="eastAsia"/>
              </w:rPr>
              <w:t>UINT8</w:t>
            </w:r>
          </w:p>
        </w:tc>
        <w:tc>
          <w:tcPr>
            <w:tcW w:w="1184" w:type="dxa"/>
          </w:tcPr>
          <w:p w:rsidR="00FB0BCA" w:rsidRPr="005468F7" w:rsidRDefault="00FB0BCA" w:rsidP="00272181">
            <w:r>
              <w:rPr>
                <w:rFonts w:hint="eastAsia"/>
              </w:rPr>
              <w:t>RO</w:t>
            </w:r>
          </w:p>
        </w:tc>
      </w:tr>
      <w:tr w:rsidR="00FB0BCA" w:rsidRPr="005468F7" w:rsidTr="0000476D">
        <w:tc>
          <w:tcPr>
            <w:tcW w:w="850" w:type="dxa"/>
            <w:vMerge/>
          </w:tcPr>
          <w:p w:rsidR="00FB0BCA" w:rsidRPr="0047727B" w:rsidRDefault="00FB0BCA"/>
        </w:tc>
        <w:tc>
          <w:tcPr>
            <w:tcW w:w="992" w:type="dxa"/>
            <w:vMerge/>
            <w:shd w:val="clear" w:color="auto" w:fill="auto"/>
          </w:tcPr>
          <w:p w:rsidR="00FB0BCA" w:rsidRPr="0047727B" w:rsidRDefault="00FB0BCA"/>
        </w:tc>
        <w:tc>
          <w:tcPr>
            <w:tcW w:w="851" w:type="dxa"/>
            <w:shd w:val="clear" w:color="auto" w:fill="auto"/>
          </w:tcPr>
          <w:p w:rsidR="00FB0BCA" w:rsidRPr="005468F7" w:rsidRDefault="00FB0BCA">
            <w:r>
              <w:rPr>
                <w:rFonts w:hint="eastAsia"/>
              </w:rPr>
              <w:t>0x01</w:t>
            </w:r>
          </w:p>
        </w:tc>
        <w:tc>
          <w:tcPr>
            <w:tcW w:w="2268" w:type="dxa"/>
            <w:shd w:val="clear" w:color="auto" w:fill="auto"/>
          </w:tcPr>
          <w:p w:rsidR="00FB0BCA" w:rsidRPr="005468F7" w:rsidRDefault="00FB0BCA">
            <w:r>
              <w:rPr>
                <w:rFonts w:hint="eastAsia"/>
              </w:rPr>
              <w:t>启、停，正反转</w:t>
            </w:r>
          </w:p>
        </w:tc>
        <w:tc>
          <w:tcPr>
            <w:tcW w:w="1276" w:type="dxa"/>
          </w:tcPr>
          <w:p w:rsidR="00FB0BCA" w:rsidRPr="005468F7" w:rsidRDefault="00FB0BCA">
            <w:r>
              <w:rPr>
                <w:rFonts w:hint="eastAsia"/>
              </w:rPr>
              <w:t>UINT8</w:t>
            </w:r>
          </w:p>
        </w:tc>
        <w:tc>
          <w:tcPr>
            <w:tcW w:w="1184" w:type="dxa"/>
          </w:tcPr>
          <w:p w:rsidR="00FB0BCA" w:rsidRPr="005468F7" w:rsidRDefault="00FB0BCA">
            <w:r>
              <w:rPr>
                <w:rFonts w:hint="eastAsia"/>
              </w:rPr>
              <w:t>RW</w:t>
            </w:r>
          </w:p>
        </w:tc>
      </w:tr>
      <w:tr w:rsidR="00FB0BCA" w:rsidRPr="005468F7" w:rsidTr="0000476D">
        <w:tc>
          <w:tcPr>
            <w:tcW w:w="850" w:type="dxa"/>
            <w:vMerge/>
          </w:tcPr>
          <w:p w:rsidR="00FB0BCA" w:rsidRPr="0047727B" w:rsidRDefault="00FB0BCA"/>
        </w:tc>
        <w:tc>
          <w:tcPr>
            <w:tcW w:w="992" w:type="dxa"/>
            <w:vMerge/>
            <w:shd w:val="clear" w:color="auto" w:fill="auto"/>
          </w:tcPr>
          <w:p w:rsidR="00FB0BCA" w:rsidRPr="0047727B" w:rsidRDefault="00FB0BCA"/>
        </w:tc>
        <w:tc>
          <w:tcPr>
            <w:tcW w:w="851" w:type="dxa"/>
            <w:shd w:val="clear" w:color="auto" w:fill="auto"/>
          </w:tcPr>
          <w:p w:rsidR="00FB0BCA" w:rsidRPr="005468F7" w:rsidRDefault="00FB0BCA">
            <w:r>
              <w:rPr>
                <w:rFonts w:hint="eastAsia"/>
              </w:rPr>
              <w:t>0x02</w:t>
            </w:r>
          </w:p>
        </w:tc>
        <w:tc>
          <w:tcPr>
            <w:tcW w:w="2268" w:type="dxa"/>
            <w:shd w:val="clear" w:color="auto" w:fill="auto"/>
          </w:tcPr>
          <w:p w:rsidR="00FB0BCA" w:rsidRPr="005468F7" w:rsidRDefault="00FB0BCA">
            <w:r>
              <w:rPr>
                <w:rFonts w:hint="eastAsia"/>
              </w:rPr>
              <w:t>速度</w:t>
            </w:r>
          </w:p>
        </w:tc>
        <w:tc>
          <w:tcPr>
            <w:tcW w:w="1276" w:type="dxa"/>
          </w:tcPr>
          <w:p w:rsidR="00FB0BCA" w:rsidRPr="005468F7" w:rsidRDefault="00FB0BCA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</w:tcPr>
          <w:p w:rsidR="00FB0BCA" w:rsidRPr="005468F7" w:rsidRDefault="00FB0BCA">
            <w:r>
              <w:rPr>
                <w:rFonts w:hint="eastAsia"/>
              </w:rPr>
              <w:t>RW</w:t>
            </w:r>
          </w:p>
        </w:tc>
      </w:tr>
      <w:tr w:rsidR="00FB0BCA" w:rsidTr="0000476D">
        <w:tc>
          <w:tcPr>
            <w:tcW w:w="850" w:type="dxa"/>
            <w:vMerge/>
          </w:tcPr>
          <w:p w:rsidR="00FB0BCA" w:rsidRPr="0047727B" w:rsidRDefault="00FB0BCA"/>
        </w:tc>
        <w:tc>
          <w:tcPr>
            <w:tcW w:w="992" w:type="dxa"/>
            <w:vMerge/>
            <w:shd w:val="clear" w:color="auto" w:fill="auto"/>
          </w:tcPr>
          <w:p w:rsidR="00FB0BCA" w:rsidRPr="0047727B" w:rsidRDefault="00FB0BCA"/>
        </w:tc>
        <w:tc>
          <w:tcPr>
            <w:tcW w:w="851" w:type="dxa"/>
            <w:shd w:val="clear" w:color="auto" w:fill="auto"/>
          </w:tcPr>
          <w:p w:rsidR="00FB0BCA" w:rsidRPr="005468F7" w:rsidRDefault="00FB0BCA">
            <w:r>
              <w:rPr>
                <w:rFonts w:hint="eastAsia"/>
              </w:rPr>
              <w:t>0x03</w:t>
            </w:r>
          </w:p>
        </w:tc>
        <w:tc>
          <w:tcPr>
            <w:tcW w:w="2268" w:type="dxa"/>
            <w:shd w:val="clear" w:color="auto" w:fill="auto"/>
          </w:tcPr>
          <w:p w:rsidR="00FB0BCA" w:rsidRPr="005468F7" w:rsidRDefault="00FB0BCA">
            <w:r>
              <w:rPr>
                <w:rFonts w:hint="eastAsia"/>
              </w:rPr>
              <w:t>需转动时间</w:t>
            </w:r>
          </w:p>
        </w:tc>
        <w:tc>
          <w:tcPr>
            <w:tcW w:w="1276" w:type="dxa"/>
          </w:tcPr>
          <w:p w:rsidR="00FB0BCA" w:rsidRPr="005468F7" w:rsidRDefault="00FB0BCA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</w:tcPr>
          <w:p w:rsidR="00FB0BCA" w:rsidRDefault="00FB0BCA">
            <w:r w:rsidRPr="00EE7C75">
              <w:rPr>
                <w:rFonts w:hint="eastAsia"/>
              </w:rPr>
              <w:t>RW</w:t>
            </w:r>
          </w:p>
        </w:tc>
      </w:tr>
      <w:tr w:rsidR="00FB0BCA" w:rsidTr="0000476D">
        <w:tc>
          <w:tcPr>
            <w:tcW w:w="850" w:type="dxa"/>
            <w:vMerge/>
          </w:tcPr>
          <w:p w:rsidR="00FB0BCA" w:rsidRPr="0047727B" w:rsidRDefault="00FB0BCA"/>
        </w:tc>
        <w:tc>
          <w:tcPr>
            <w:tcW w:w="992" w:type="dxa"/>
            <w:vMerge/>
            <w:shd w:val="clear" w:color="auto" w:fill="auto"/>
          </w:tcPr>
          <w:p w:rsidR="00FB0BCA" w:rsidRPr="0047727B" w:rsidRDefault="00FB0BCA"/>
        </w:tc>
        <w:tc>
          <w:tcPr>
            <w:tcW w:w="851" w:type="dxa"/>
            <w:shd w:val="clear" w:color="auto" w:fill="auto"/>
          </w:tcPr>
          <w:p w:rsidR="00FB0BCA" w:rsidRPr="005468F7" w:rsidRDefault="00FB0BCA">
            <w:r>
              <w:rPr>
                <w:rFonts w:hint="eastAsia"/>
              </w:rPr>
              <w:t>0x04</w:t>
            </w:r>
          </w:p>
        </w:tc>
        <w:tc>
          <w:tcPr>
            <w:tcW w:w="2268" w:type="dxa"/>
            <w:shd w:val="clear" w:color="auto" w:fill="auto"/>
          </w:tcPr>
          <w:p w:rsidR="00FB0BCA" w:rsidRPr="005468F7" w:rsidRDefault="00FB0BCA">
            <w:r>
              <w:rPr>
                <w:rFonts w:hint="eastAsia"/>
              </w:rPr>
              <w:t>已转动时间</w:t>
            </w:r>
          </w:p>
        </w:tc>
        <w:tc>
          <w:tcPr>
            <w:tcW w:w="1276" w:type="dxa"/>
          </w:tcPr>
          <w:p w:rsidR="00FB0BCA" w:rsidRPr="005468F7" w:rsidRDefault="00FB0BCA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</w:tcPr>
          <w:p w:rsidR="00FB0BCA" w:rsidRDefault="00FB0BCA">
            <w:r w:rsidRPr="00EE7C75">
              <w:rPr>
                <w:rFonts w:hint="eastAsia"/>
              </w:rPr>
              <w:t>RW</w:t>
            </w:r>
          </w:p>
        </w:tc>
      </w:tr>
      <w:tr w:rsidR="00FB0BCA" w:rsidTr="0000476D">
        <w:tc>
          <w:tcPr>
            <w:tcW w:w="850" w:type="dxa"/>
            <w:vMerge/>
          </w:tcPr>
          <w:p w:rsidR="00FB0BCA" w:rsidRPr="0047727B" w:rsidRDefault="00FB0BCA"/>
        </w:tc>
        <w:tc>
          <w:tcPr>
            <w:tcW w:w="992" w:type="dxa"/>
            <w:vMerge/>
            <w:shd w:val="clear" w:color="auto" w:fill="auto"/>
          </w:tcPr>
          <w:p w:rsidR="00FB0BCA" w:rsidRPr="0047727B" w:rsidRDefault="00FB0BCA"/>
        </w:tc>
        <w:tc>
          <w:tcPr>
            <w:tcW w:w="851" w:type="dxa"/>
            <w:shd w:val="clear" w:color="auto" w:fill="auto"/>
          </w:tcPr>
          <w:p w:rsidR="00FB0BCA" w:rsidRPr="005468F7" w:rsidRDefault="00FB0BCA">
            <w:r>
              <w:rPr>
                <w:rFonts w:hint="eastAsia"/>
              </w:rPr>
              <w:t>0x05</w:t>
            </w:r>
          </w:p>
        </w:tc>
        <w:tc>
          <w:tcPr>
            <w:tcW w:w="2268" w:type="dxa"/>
            <w:shd w:val="clear" w:color="auto" w:fill="auto"/>
          </w:tcPr>
          <w:p w:rsidR="00FB0BCA" w:rsidRPr="005468F7" w:rsidRDefault="00FB0BCA">
            <w:r>
              <w:rPr>
                <w:rFonts w:hint="eastAsia"/>
              </w:rPr>
              <w:t>已转动行程</w:t>
            </w:r>
          </w:p>
        </w:tc>
        <w:tc>
          <w:tcPr>
            <w:tcW w:w="1276" w:type="dxa"/>
          </w:tcPr>
          <w:p w:rsidR="00FB0BCA" w:rsidRPr="005468F7" w:rsidRDefault="00FB0BCA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</w:tcPr>
          <w:p w:rsidR="00FB0BCA" w:rsidRDefault="00FB0BCA">
            <w:r w:rsidRPr="00EE7C75">
              <w:rPr>
                <w:rFonts w:hint="eastAsia"/>
              </w:rPr>
              <w:t>RW</w:t>
            </w:r>
          </w:p>
        </w:tc>
      </w:tr>
      <w:tr w:rsidR="00FB0BCA" w:rsidRPr="0047727B" w:rsidTr="0000476D">
        <w:tc>
          <w:tcPr>
            <w:tcW w:w="7421" w:type="dxa"/>
            <w:gridSpan w:val="6"/>
          </w:tcPr>
          <w:p w:rsidR="00FB0BCA" w:rsidRPr="0047727B" w:rsidRDefault="00FB0BCA" w:rsidP="00125D02"/>
        </w:tc>
      </w:tr>
      <w:tr w:rsidR="00FB0BCA" w:rsidRPr="005468F7" w:rsidTr="0000476D">
        <w:tc>
          <w:tcPr>
            <w:tcW w:w="850" w:type="dxa"/>
            <w:vMerge w:val="restart"/>
          </w:tcPr>
          <w:p w:rsidR="00FB0BCA" w:rsidRPr="0047727B" w:rsidRDefault="00FB0BCA" w:rsidP="00125D02">
            <w:r>
              <w:rPr>
                <w:rFonts w:hint="eastAsia"/>
              </w:rPr>
              <w:t>血浆</w:t>
            </w:r>
            <w:r w:rsidRPr="0047727B">
              <w:rPr>
                <w:rFonts w:hint="eastAsia"/>
              </w:rPr>
              <w:t>泵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FB0BCA" w:rsidRPr="0047727B" w:rsidRDefault="00FB0BCA" w:rsidP="00FE0344">
            <w:r w:rsidRPr="0047727B">
              <w:rPr>
                <w:rFonts w:hint="eastAsia"/>
              </w:rPr>
              <w:t>0x</w:t>
            </w:r>
            <w:r w:rsidR="0000476D">
              <w:rPr>
                <w:rFonts w:hint="eastAsia"/>
              </w:rPr>
              <w:t>6</w:t>
            </w:r>
            <w:r w:rsidRPr="0047727B">
              <w:rPr>
                <w:rFonts w:hint="eastAsia"/>
              </w:rPr>
              <w:t>001</w:t>
            </w:r>
          </w:p>
        </w:tc>
        <w:tc>
          <w:tcPr>
            <w:tcW w:w="851" w:type="dxa"/>
            <w:shd w:val="clear" w:color="auto" w:fill="auto"/>
          </w:tcPr>
          <w:p w:rsidR="00FB0BCA" w:rsidRPr="005468F7" w:rsidRDefault="00FB0BCA" w:rsidP="00FE0344">
            <w:r>
              <w:rPr>
                <w:rFonts w:hint="eastAsia"/>
              </w:rPr>
              <w:t>0x00</w:t>
            </w:r>
          </w:p>
        </w:tc>
        <w:tc>
          <w:tcPr>
            <w:tcW w:w="2268" w:type="dxa"/>
            <w:shd w:val="clear" w:color="auto" w:fill="auto"/>
          </w:tcPr>
          <w:p w:rsidR="00FB0BCA" w:rsidRPr="005468F7" w:rsidRDefault="00FB0BCA" w:rsidP="00D952B4">
            <w:r>
              <w:rPr>
                <w:rFonts w:hint="eastAsia"/>
              </w:rPr>
              <w:t>子索引数目（</w:t>
            </w:r>
            <w:r>
              <w:rPr>
                <w:rFonts w:hint="eastAsia"/>
              </w:rPr>
              <w:t>0x05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</w:tcPr>
          <w:p w:rsidR="00FB0BCA" w:rsidRPr="005468F7" w:rsidRDefault="00FB0BCA" w:rsidP="00D11FCD">
            <w:r>
              <w:rPr>
                <w:rFonts w:hint="eastAsia"/>
              </w:rPr>
              <w:t>UINT8</w:t>
            </w:r>
          </w:p>
        </w:tc>
        <w:tc>
          <w:tcPr>
            <w:tcW w:w="1184" w:type="dxa"/>
          </w:tcPr>
          <w:p w:rsidR="00FB0BCA" w:rsidRPr="005468F7" w:rsidRDefault="00FB0BCA" w:rsidP="00272181">
            <w:r>
              <w:rPr>
                <w:rFonts w:hint="eastAsia"/>
              </w:rPr>
              <w:t>RO</w:t>
            </w:r>
          </w:p>
        </w:tc>
      </w:tr>
      <w:tr w:rsidR="00FB0BCA" w:rsidRPr="005468F7" w:rsidTr="0000476D">
        <w:tc>
          <w:tcPr>
            <w:tcW w:w="850" w:type="dxa"/>
            <w:vMerge/>
          </w:tcPr>
          <w:p w:rsidR="00FB0BCA" w:rsidRPr="0047727B" w:rsidRDefault="00FB0BCA"/>
        </w:tc>
        <w:tc>
          <w:tcPr>
            <w:tcW w:w="992" w:type="dxa"/>
            <w:vMerge/>
            <w:shd w:val="clear" w:color="auto" w:fill="auto"/>
          </w:tcPr>
          <w:p w:rsidR="00FB0BCA" w:rsidRPr="0047727B" w:rsidRDefault="00FB0BCA"/>
        </w:tc>
        <w:tc>
          <w:tcPr>
            <w:tcW w:w="851" w:type="dxa"/>
            <w:shd w:val="clear" w:color="auto" w:fill="auto"/>
          </w:tcPr>
          <w:p w:rsidR="00FB0BCA" w:rsidRPr="005468F7" w:rsidRDefault="00FB0BCA">
            <w:r>
              <w:rPr>
                <w:rFonts w:hint="eastAsia"/>
              </w:rPr>
              <w:t>0x01</w:t>
            </w:r>
          </w:p>
        </w:tc>
        <w:tc>
          <w:tcPr>
            <w:tcW w:w="2268" w:type="dxa"/>
            <w:shd w:val="clear" w:color="auto" w:fill="auto"/>
          </w:tcPr>
          <w:p w:rsidR="00FB0BCA" w:rsidRPr="005468F7" w:rsidRDefault="00FB0BCA">
            <w:r>
              <w:rPr>
                <w:rFonts w:hint="eastAsia"/>
              </w:rPr>
              <w:t>启、停，正反转</w:t>
            </w:r>
          </w:p>
        </w:tc>
        <w:tc>
          <w:tcPr>
            <w:tcW w:w="1276" w:type="dxa"/>
          </w:tcPr>
          <w:p w:rsidR="00FB0BCA" w:rsidRPr="005468F7" w:rsidRDefault="00FB0BCA">
            <w:r>
              <w:rPr>
                <w:rFonts w:hint="eastAsia"/>
              </w:rPr>
              <w:t>UINT8</w:t>
            </w:r>
          </w:p>
        </w:tc>
        <w:tc>
          <w:tcPr>
            <w:tcW w:w="1184" w:type="dxa"/>
          </w:tcPr>
          <w:p w:rsidR="00FB0BCA" w:rsidRPr="005468F7" w:rsidRDefault="00FB0BCA">
            <w:r>
              <w:rPr>
                <w:rFonts w:hint="eastAsia"/>
              </w:rPr>
              <w:t>RW</w:t>
            </w:r>
          </w:p>
        </w:tc>
      </w:tr>
      <w:tr w:rsidR="00FB0BCA" w:rsidRPr="005468F7" w:rsidTr="0000476D">
        <w:tc>
          <w:tcPr>
            <w:tcW w:w="850" w:type="dxa"/>
            <w:vMerge/>
          </w:tcPr>
          <w:p w:rsidR="00FB0BCA" w:rsidRPr="0047727B" w:rsidRDefault="00FB0BCA"/>
        </w:tc>
        <w:tc>
          <w:tcPr>
            <w:tcW w:w="992" w:type="dxa"/>
            <w:vMerge/>
            <w:shd w:val="clear" w:color="auto" w:fill="auto"/>
          </w:tcPr>
          <w:p w:rsidR="00FB0BCA" w:rsidRPr="0047727B" w:rsidRDefault="00FB0BCA"/>
        </w:tc>
        <w:tc>
          <w:tcPr>
            <w:tcW w:w="851" w:type="dxa"/>
            <w:shd w:val="clear" w:color="auto" w:fill="auto"/>
          </w:tcPr>
          <w:p w:rsidR="00FB0BCA" w:rsidRPr="005468F7" w:rsidRDefault="00FB0BCA">
            <w:r>
              <w:rPr>
                <w:rFonts w:hint="eastAsia"/>
              </w:rPr>
              <w:t>0x02</w:t>
            </w:r>
          </w:p>
        </w:tc>
        <w:tc>
          <w:tcPr>
            <w:tcW w:w="2268" w:type="dxa"/>
            <w:shd w:val="clear" w:color="auto" w:fill="auto"/>
          </w:tcPr>
          <w:p w:rsidR="00FB0BCA" w:rsidRPr="005468F7" w:rsidRDefault="00FB0BCA">
            <w:r>
              <w:rPr>
                <w:rFonts w:hint="eastAsia"/>
              </w:rPr>
              <w:t>速度</w:t>
            </w:r>
          </w:p>
        </w:tc>
        <w:tc>
          <w:tcPr>
            <w:tcW w:w="1276" w:type="dxa"/>
          </w:tcPr>
          <w:p w:rsidR="00FB0BCA" w:rsidRPr="005468F7" w:rsidRDefault="00FB0BCA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</w:tcPr>
          <w:p w:rsidR="00FB0BCA" w:rsidRPr="005468F7" w:rsidRDefault="00FB0BCA">
            <w:r>
              <w:rPr>
                <w:rFonts w:hint="eastAsia"/>
              </w:rPr>
              <w:t>RW</w:t>
            </w:r>
          </w:p>
        </w:tc>
      </w:tr>
      <w:tr w:rsidR="00FB0BCA" w:rsidTr="0000476D">
        <w:tc>
          <w:tcPr>
            <w:tcW w:w="850" w:type="dxa"/>
            <w:vMerge/>
          </w:tcPr>
          <w:p w:rsidR="00FB0BCA" w:rsidRPr="0047727B" w:rsidRDefault="00FB0BCA"/>
        </w:tc>
        <w:tc>
          <w:tcPr>
            <w:tcW w:w="992" w:type="dxa"/>
            <w:vMerge/>
            <w:shd w:val="clear" w:color="auto" w:fill="auto"/>
          </w:tcPr>
          <w:p w:rsidR="00FB0BCA" w:rsidRPr="0047727B" w:rsidRDefault="00FB0BCA"/>
        </w:tc>
        <w:tc>
          <w:tcPr>
            <w:tcW w:w="851" w:type="dxa"/>
            <w:shd w:val="clear" w:color="auto" w:fill="auto"/>
          </w:tcPr>
          <w:p w:rsidR="00FB0BCA" w:rsidRPr="005468F7" w:rsidRDefault="00FB0BCA">
            <w:r>
              <w:rPr>
                <w:rFonts w:hint="eastAsia"/>
              </w:rPr>
              <w:t>0x03</w:t>
            </w:r>
          </w:p>
        </w:tc>
        <w:tc>
          <w:tcPr>
            <w:tcW w:w="2268" w:type="dxa"/>
            <w:shd w:val="clear" w:color="auto" w:fill="auto"/>
          </w:tcPr>
          <w:p w:rsidR="00FB0BCA" w:rsidRPr="005468F7" w:rsidRDefault="00FB0BCA">
            <w:r>
              <w:rPr>
                <w:rFonts w:hint="eastAsia"/>
              </w:rPr>
              <w:t>需转动时间</w:t>
            </w:r>
          </w:p>
        </w:tc>
        <w:tc>
          <w:tcPr>
            <w:tcW w:w="1276" w:type="dxa"/>
          </w:tcPr>
          <w:p w:rsidR="00FB0BCA" w:rsidRPr="005468F7" w:rsidRDefault="00FB0BCA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</w:tcPr>
          <w:p w:rsidR="00FB0BCA" w:rsidRDefault="00FB0BCA">
            <w:r w:rsidRPr="00EE7C75">
              <w:rPr>
                <w:rFonts w:hint="eastAsia"/>
              </w:rPr>
              <w:t>RW</w:t>
            </w:r>
          </w:p>
        </w:tc>
      </w:tr>
      <w:tr w:rsidR="00FB0BCA" w:rsidTr="0000476D">
        <w:tc>
          <w:tcPr>
            <w:tcW w:w="850" w:type="dxa"/>
            <w:vMerge/>
          </w:tcPr>
          <w:p w:rsidR="00FB0BCA" w:rsidRPr="0047727B" w:rsidRDefault="00FB0BCA"/>
        </w:tc>
        <w:tc>
          <w:tcPr>
            <w:tcW w:w="992" w:type="dxa"/>
            <w:vMerge/>
            <w:shd w:val="clear" w:color="auto" w:fill="auto"/>
          </w:tcPr>
          <w:p w:rsidR="00FB0BCA" w:rsidRPr="0047727B" w:rsidRDefault="00FB0BCA"/>
        </w:tc>
        <w:tc>
          <w:tcPr>
            <w:tcW w:w="851" w:type="dxa"/>
            <w:shd w:val="clear" w:color="auto" w:fill="auto"/>
          </w:tcPr>
          <w:p w:rsidR="00FB0BCA" w:rsidRPr="005468F7" w:rsidRDefault="00FB0BCA">
            <w:r>
              <w:rPr>
                <w:rFonts w:hint="eastAsia"/>
              </w:rPr>
              <w:t>0x04</w:t>
            </w:r>
          </w:p>
        </w:tc>
        <w:tc>
          <w:tcPr>
            <w:tcW w:w="2268" w:type="dxa"/>
            <w:shd w:val="clear" w:color="auto" w:fill="auto"/>
          </w:tcPr>
          <w:p w:rsidR="00FB0BCA" w:rsidRPr="005468F7" w:rsidRDefault="00FB0BCA">
            <w:r>
              <w:rPr>
                <w:rFonts w:hint="eastAsia"/>
              </w:rPr>
              <w:t>已转动时间</w:t>
            </w:r>
          </w:p>
        </w:tc>
        <w:tc>
          <w:tcPr>
            <w:tcW w:w="1276" w:type="dxa"/>
          </w:tcPr>
          <w:p w:rsidR="00FB0BCA" w:rsidRPr="005468F7" w:rsidRDefault="00FB0BCA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</w:tcPr>
          <w:p w:rsidR="00FB0BCA" w:rsidRDefault="00FB0BCA">
            <w:r w:rsidRPr="00EE7C75">
              <w:rPr>
                <w:rFonts w:hint="eastAsia"/>
              </w:rPr>
              <w:t>RW</w:t>
            </w:r>
          </w:p>
        </w:tc>
      </w:tr>
      <w:tr w:rsidR="00FB0BCA" w:rsidTr="0000476D">
        <w:tc>
          <w:tcPr>
            <w:tcW w:w="850" w:type="dxa"/>
            <w:vMerge/>
          </w:tcPr>
          <w:p w:rsidR="00FB0BCA" w:rsidRPr="0047727B" w:rsidRDefault="00FB0BCA"/>
        </w:tc>
        <w:tc>
          <w:tcPr>
            <w:tcW w:w="992" w:type="dxa"/>
            <w:vMerge/>
            <w:shd w:val="clear" w:color="auto" w:fill="auto"/>
          </w:tcPr>
          <w:p w:rsidR="00FB0BCA" w:rsidRPr="0047727B" w:rsidRDefault="00FB0BCA"/>
        </w:tc>
        <w:tc>
          <w:tcPr>
            <w:tcW w:w="851" w:type="dxa"/>
            <w:shd w:val="clear" w:color="auto" w:fill="auto"/>
          </w:tcPr>
          <w:p w:rsidR="00FB0BCA" w:rsidRPr="005468F7" w:rsidRDefault="00FB0BCA">
            <w:r>
              <w:rPr>
                <w:rFonts w:hint="eastAsia"/>
              </w:rPr>
              <w:t>0x05</w:t>
            </w:r>
          </w:p>
        </w:tc>
        <w:tc>
          <w:tcPr>
            <w:tcW w:w="2268" w:type="dxa"/>
            <w:shd w:val="clear" w:color="auto" w:fill="auto"/>
          </w:tcPr>
          <w:p w:rsidR="00FB0BCA" w:rsidRPr="005468F7" w:rsidRDefault="00FB0BCA">
            <w:r>
              <w:rPr>
                <w:rFonts w:hint="eastAsia"/>
              </w:rPr>
              <w:t>已转动行程</w:t>
            </w:r>
          </w:p>
        </w:tc>
        <w:tc>
          <w:tcPr>
            <w:tcW w:w="1276" w:type="dxa"/>
          </w:tcPr>
          <w:p w:rsidR="00FB0BCA" w:rsidRPr="005468F7" w:rsidRDefault="00FB0BCA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</w:tcPr>
          <w:p w:rsidR="00FB0BCA" w:rsidRDefault="00FB0BCA">
            <w:r w:rsidRPr="00EE7C75">
              <w:rPr>
                <w:rFonts w:hint="eastAsia"/>
              </w:rPr>
              <w:t>RW</w:t>
            </w:r>
          </w:p>
        </w:tc>
      </w:tr>
      <w:tr w:rsidR="00FB0BCA" w:rsidRPr="0047727B" w:rsidTr="0000476D">
        <w:tc>
          <w:tcPr>
            <w:tcW w:w="7421" w:type="dxa"/>
            <w:gridSpan w:val="6"/>
          </w:tcPr>
          <w:p w:rsidR="00FB0BCA" w:rsidRPr="0047727B" w:rsidRDefault="00FB0BCA" w:rsidP="00125D02"/>
        </w:tc>
      </w:tr>
      <w:tr w:rsidR="00FB0BCA" w:rsidRPr="0047727B" w:rsidTr="0000476D">
        <w:tc>
          <w:tcPr>
            <w:tcW w:w="850" w:type="dxa"/>
            <w:vMerge w:val="restart"/>
          </w:tcPr>
          <w:p w:rsidR="00FB0BCA" w:rsidRPr="0047727B" w:rsidRDefault="00FB0BCA" w:rsidP="00125D02">
            <w:r>
              <w:rPr>
                <w:rFonts w:hint="eastAsia"/>
              </w:rPr>
              <w:t>阀门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FB0BCA" w:rsidRPr="0047727B" w:rsidRDefault="00FB0BCA" w:rsidP="00FE0344">
            <w:r w:rsidRPr="0047727B">
              <w:rPr>
                <w:rFonts w:hint="eastAsia"/>
              </w:rPr>
              <w:t>0x</w:t>
            </w:r>
            <w:r w:rsidR="0000476D">
              <w:rPr>
                <w:rFonts w:hint="eastAsia"/>
              </w:rPr>
              <w:t>6</w:t>
            </w:r>
            <w:r w:rsidRPr="0047727B">
              <w:rPr>
                <w:rFonts w:hint="eastAsia"/>
              </w:rPr>
              <w:t>002</w:t>
            </w:r>
          </w:p>
        </w:tc>
        <w:tc>
          <w:tcPr>
            <w:tcW w:w="851" w:type="dxa"/>
            <w:shd w:val="clear" w:color="auto" w:fill="auto"/>
          </w:tcPr>
          <w:p w:rsidR="00FB0BCA" w:rsidRPr="0047727B" w:rsidRDefault="00FB0BCA" w:rsidP="00FE0344">
            <w:r w:rsidRPr="0047727B">
              <w:rPr>
                <w:rFonts w:hint="eastAsia"/>
              </w:rPr>
              <w:t>0x00</w:t>
            </w:r>
          </w:p>
        </w:tc>
        <w:tc>
          <w:tcPr>
            <w:tcW w:w="2268" w:type="dxa"/>
            <w:shd w:val="clear" w:color="auto" w:fill="auto"/>
          </w:tcPr>
          <w:p w:rsidR="00FB0BCA" w:rsidRPr="0047727B" w:rsidRDefault="00FB0BCA" w:rsidP="00D952B4">
            <w:r w:rsidRPr="0047727B">
              <w:rPr>
                <w:rFonts w:hint="eastAsia"/>
              </w:rPr>
              <w:t>子索引数目（</w:t>
            </w:r>
            <w:r w:rsidRPr="0047727B">
              <w:rPr>
                <w:rFonts w:hint="eastAsia"/>
              </w:rPr>
              <w:t>0x0</w:t>
            </w:r>
            <w:r>
              <w:rPr>
                <w:rFonts w:hint="eastAsia"/>
              </w:rPr>
              <w:t>3</w:t>
            </w:r>
            <w:r w:rsidRPr="0047727B">
              <w:rPr>
                <w:rFonts w:hint="eastAsia"/>
              </w:rPr>
              <w:t>）</w:t>
            </w:r>
          </w:p>
        </w:tc>
        <w:tc>
          <w:tcPr>
            <w:tcW w:w="1276" w:type="dxa"/>
          </w:tcPr>
          <w:p w:rsidR="00FB0BCA" w:rsidRPr="0047727B" w:rsidRDefault="00FB0BCA" w:rsidP="00D11FC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</w:tcPr>
          <w:p w:rsidR="00FB0BCA" w:rsidRPr="0047727B" w:rsidRDefault="00FB0BCA" w:rsidP="00272181">
            <w:r w:rsidRPr="0047727B">
              <w:rPr>
                <w:rFonts w:hint="eastAsia"/>
              </w:rPr>
              <w:t>RO</w:t>
            </w:r>
          </w:p>
        </w:tc>
      </w:tr>
      <w:tr w:rsidR="00FB0BCA" w:rsidRPr="0047727B" w:rsidTr="0000476D">
        <w:tc>
          <w:tcPr>
            <w:tcW w:w="850" w:type="dxa"/>
            <w:vMerge/>
          </w:tcPr>
          <w:p w:rsidR="00FB0BCA" w:rsidRPr="0047727B" w:rsidRDefault="00FB0BCA"/>
        </w:tc>
        <w:tc>
          <w:tcPr>
            <w:tcW w:w="992" w:type="dxa"/>
            <w:vMerge/>
            <w:shd w:val="clear" w:color="auto" w:fill="auto"/>
          </w:tcPr>
          <w:p w:rsidR="00FB0BCA" w:rsidRPr="0047727B" w:rsidRDefault="00FB0BCA"/>
        </w:tc>
        <w:tc>
          <w:tcPr>
            <w:tcW w:w="851" w:type="dxa"/>
            <w:shd w:val="clear" w:color="auto" w:fill="auto"/>
          </w:tcPr>
          <w:p w:rsidR="00FB0BCA" w:rsidRPr="0047727B" w:rsidRDefault="00FB0BCA">
            <w:r w:rsidRPr="0047727B">
              <w:rPr>
                <w:rFonts w:hint="eastAsia"/>
              </w:rPr>
              <w:t>0x01</w:t>
            </w:r>
          </w:p>
        </w:tc>
        <w:tc>
          <w:tcPr>
            <w:tcW w:w="2268" w:type="dxa"/>
            <w:shd w:val="clear" w:color="auto" w:fill="auto"/>
          </w:tcPr>
          <w:p w:rsidR="00FB0BCA" w:rsidRPr="0047727B" w:rsidRDefault="00FB0BCA"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阀（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</w:tcPr>
          <w:p w:rsidR="00FB0BCA" w:rsidRPr="0047727B" w:rsidRDefault="00FB0BCA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</w:tcPr>
          <w:p w:rsidR="00FB0BCA" w:rsidRPr="0047727B" w:rsidRDefault="00FB0BCA">
            <w:r w:rsidRPr="0047727B">
              <w:rPr>
                <w:rFonts w:hint="eastAsia"/>
              </w:rPr>
              <w:t>RW</w:t>
            </w:r>
          </w:p>
        </w:tc>
      </w:tr>
      <w:tr w:rsidR="00FB0BCA" w:rsidRPr="0047727B" w:rsidTr="0000476D">
        <w:tc>
          <w:tcPr>
            <w:tcW w:w="850" w:type="dxa"/>
            <w:vMerge/>
          </w:tcPr>
          <w:p w:rsidR="00FB0BCA" w:rsidRPr="0047727B" w:rsidRDefault="00FB0BCA"/>
        </w:tc>
        <w:tc>
          <w:tcPr>
            <w:tcW w:w="992" w:type="dxa"/>
            <w:vMerge/>
            <w:shd w:val="clear" w:color="auto" w:fill="auto"/>
          </w:tcPr>
          <w:p w:rsidR="00FB0BCA" w:rsidRPr="0047727B" w:rsidRDefault="00FB0BCA"/>
        </w:tc>
        <w:tc>
          <w:tcPr>
            <w:tcW w:w="851" w:type="dxa"/>
            <w:shd w:val="clear" w:color="auto" w:fill="auto"/>
          </w:tcPr>
          <w:p w:rsidR="00FB0BCA" w:rsidRPr="0047727B" w:rsidRDefault="00FB0BCA">
            <w:r w:rsidRPr="0047727B">
              <w:rPr>
                <w:rFonts w:hint="eastAsia"/>
              </w:rPr>
              <w:t>0x02</w:t>
            </w:r>
          </w:p>
        </w:tc>
        <w:tc>
          <w:tcPr>
            <w:tcW w:w="2268" w:type="dxa"/>
            <w:shd w:val="clear" w:color="auto" w:fill="auto"/>
          </w:tcPr>
          <w:p w:rsidR="00FB0BCA" w:rsidRPr="0047727B" w:rsidRDefault="00FB0BCA">
            <w:r>
              <w:rPr>
                <w:rFonts w:hint="eastAsia"/>
              </w:rPr>
              <w:t>PLA</w:t>
            </w:r>
            <w:r>
              <w:rPr>
                <w:rFonts w:hint="eastAsia"/>
              </w:rPr>
              <w:t>阀（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</w:tcPr>
          <w:p w:rsidR="00FB0BCA" w:rsidRPr="0047727B" w:rsidRDefault="00FB0BCA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</w:tcPr>
          <w:p w:rsidR="00FB0BCA" w:rsidRPr="0047727B" w:rsidRDefault="00FB0BCA">
            <w:r w:rsidRPr="0047727B">
              <w:rPr>
                <w:rFonts w:hint="eastAsia"/>
              </w:rPr>
              <w:t>RW</w:t>
            </w:r>
          </w:p>
        </w:tc>
      </w:tr>
      <w:tr w:rsidR="00FB0BCA" w:rsidRPr="0047727B" w:rsidTr="0000476D">
        <w:tc>
          <w:tcPr>
            <w:tcW w:w="850" w:type="dxa"/>
            <w:vMerge/>
          </w:tcPr>
          <w:p w:rsidR="00FB0BCA" w:rsidRPr="0047727B" w:rsidRDefault="00FB0BCA"/>
        </w:tc>
        <w:tc>
          <w:tcPr>
            <w:tcW w:w="992" w:type="dxa"/>
            <w:vMerge/>
            <w:shd w:val="clear" w:color="auto" w:fill="auto"/>
          </w:tcPr>
          <w:p w:rsidR="00FB0BCA" w:rsidRPr="0047727B" w:rsidRDefault="00FB0BCA"/>
        </w:tc>
        <w:tc>
          <w:tcPr>
            <w:tcW w:w="851" w:type="dxa"/>
            <w:shd w:val="clear" w:color="auto" w:fill="auto"/>
          </w:tcPr>
          <w:p w:rsidR="00FB0BCA" w:rsidRPr="0047727B" w:rsidRDefault="00FB0BCA">
            <w:r w:rsidRPr="0047727B">
              <w:rPr>
                <w:rFonts w:hint="eastAsia"/>
              </w:rPr>
              <w:t>0x03</w:t>
            </w:r>
          </w:p>
        </w:tc>
        <w:tc>
          <w:tcPr>
            <w:tcW w:w="2268" w:type="dxa"/>
            <w:shd w:val="clear" w:color="auto" w:fill="auto"/>
          </w:tcPr>
          <w:p w:rsidR="00FB0BCA" w:rsidRPr="0047727B" w:rsidRDefault="00FB0BCA">
            <w:r>
              <w:rPr>
                <w:rFonts w:hint="eastAsia"/>
              </w:rPr>
              <w:t>Red</w:t>
            </w:r>
            <w:r>
              <w:rPr>
                <w:rFonts w:hint="eastAsia"/>
              </w:rPr>
              <w:t>阀（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</w:tcPr>
          <w:p w:rsidR="00FB0BCA" w:rsidRPr="0047727B" w:rsidRDefault="00FB0BCA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</w:tcPr>
          <w:p w:rsidR="00FB0BCA" w:rsidRPr="0047727B" w:rsidRDefault="00FB0BCA">
            <w:r w:rsidRPr="0047727B">
              <w:rPr>
                <w:rFonts w:hint="eastAsia"/>
              </w:rPr>
              <w:t>RW</w:t>
            </w:r>
          </w:p>
        </w:tc>
      </w:tr>
      <w:tr w:rsidR="00FB0BCA" w:rsidRPr="0047727B" w:rsidTr="0000476D">
        <w:tc>
          <w:tcPr>
            <w:tcW w:w="7421" w:type="dxa"/>
            <w:gridSpan w:val="6"/>
          </w:tcPr>
          <w:p w:rsidR="00FB0BCA" w:rsidRPr="0047727B" w:rsidRDefault="00FB0BCA" w:rsidP="00125D02"/>
        </w:tc>
      </w:tr>
      <w:tr w:rsidR="00FB0BCA" w:rsidRPr="0047727B" w:rsidTr="0000476D">
        <w:tc>
          <w:tcPr>
            <w:tcW w:w="850" w:type="dxa"/>
            <w:vMerge w:val="restart"/>
          </w:tcPr>
          <w:p w:rsidR="00FB0BCA" w:rsidRPr="0047727B" w:rsidRDefault="00FB0BCA" w:rsidP="00125D02">
            <w:r w:rsidRPr="0047727B">
              <w:rPr>
                <w:rFonts w:hint="eastAsia"/>
              </w:rPr>
              <w:t>传感器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FB0BCA" w:rsidRPr="0047727B" w:rsidRDefault="00FB0BCA" w:rsidP="00FE0344">
            <w:r w:rsidRPr="0047727B">
              <w:rPr>
                <w:rFonts w:hint="eastAsia"/>
              </w:rPr>
              <w:t>0x</w:t>
            </w:r>
            <w:r w:rsidR="0000476D">
              <w:rPr>
                <w:rFonts w:hint="eastAsia"/>
              </w:rPr>
              <w:t>6</w:t>
            </w:r>
            <w:r w:rsidRPr="0047727B">
              <w:rPr>
                <w:rFonts w:hint="eastAsia"/>
              </w:rPr>
              <w:t>003</w:t>
            </w:r>
          </w:p>
        </w:tc>
        <w:tc>
          <w:tcPr>
            <w:tcW w:w="851" w:type="dxa"/>
            <w:shd w:val="clear" w:color="auto" w:fill="auto"/>
          </w:tcPr>
          <w:p w:rsidR="00FB0BCA" w:rsidRPr="0047727B" w:rsidRDefault="00FB0BCA" w:rsidP="00FE0344">
            <w:r w:rsidRPr="0047727B">
              <w:rPr>
                <w:rFonts w:hint="eastAsia"/>
              </w:rPr>
              <w:t>0x00</w:t>
            </w:r>
          </w:p>
        </w:tc>
        <w:tc>
          <w:tcPr>
            <w:tcW w:w="2268" w:type="dxa"/>
            <w:shd w:val="clear" w:color="auto" w:fill="auto"/>
          </w:tcPr>
          <w:p w:rsidR="00FB0BCA" w:rsidRPr="0047727B" w:rsidRDefault="00FB0BCA" w:rsidP="00D952B4">
            <w:r w:rsidRPr="0047727B">
              <w:rPr>
                <w:rFonts w:hint="eastAsia"/>
              </w:rPr>
              <w:t>子索引数目（</w:t>
            </w:r>
            <w:r w:rsidRPr="0047727B">
              <w:rPr>
                <w:rFonts w:hint="eastAsia"/>
              </w:rPr>
              <w:t>0x0</w:t>
            </w:r>
            <w:r>
              <w:rPr>
                <w:rFonts w:hint="eastAsia"/>
              </w:rPr>
              <w:t>4</w:t>
            </w:r>
            <w:r w:rsidRPr="0047727B">
              <w:rPr>
                <w:rFonts w:hint="eastAsia"/>
              </w:rPr>
              <w:t>）</w:t>
            </w:r>
          </w:p>
        </w:tc>
        <w:tc>
          <w:tcPr>
            <w:tcW w:w="1276" w:type="dxa"/>
          </w:tcPr>
          <w:p w:rsidR="00FB0BCA" w:rsidRPr="0047727B" w:rsidRDefault="00FB0BCA" w:rsidP="00D11FC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</w:tcPr>
          <w:p w:rsidR="00FB0BCA" w:rsidRPr="0047727B" w:rsidRDefault="00FB0BCA" w:rsidP="00272181">
            <w:r w:rsidRPr="0047727B">
              <w:rPr>
                <w:rFonts w:hint="eastAsia"/>
              </w:rPr>
              <w:t>RO</w:t>
            </w:r>
          </w:p>
        </w:tc>
      </w:tr>
      <w:tr w:rsidR="00FB0BCA" w:rsidRPr="0047727B" w:rsidTr="0000476D">
        <w:tc>
          <w:tcPr>
            <w:tcW w:w="850" w:type="dxa"/>
            <w:vMerge/>
          </w:tcPr>
          <w:p w:rsidR="00FB0BCA" w:rsidRPr="0047727B" w:rsidRDefault="00FB0BCA"/>
        </w:tc>
        <w:tc>
          <w:tcPr>
            <w:tcW w:w="992" w:type="dxa"/>
            <w:vMerge/>
            <w:shd w:val="clear" w:color="auto" w:fill="auto"/>
          </w:tcPr>
          <w:p w:rsidR="00FB0BCA" w:rsidRPr="0047727B" w:rsidRDefault="00FB0BCA"/>
        </w:tc>
        <w:tc>
          <w:tcPr>
            <w:tcW w:w="851" w:type="dxa"/>
            <w:shd w:val="clear" w:color="auto" w:fill="auto"/>
          </w:tcPr>
          <w:p w:rsidR="00FB0BCA" w:rsidRPr="0047727B" w:rsidRDefault="00FB0BCA">
            <w:r>
              <w:rPr>
                <w:rFonts w:hint="eastAsia"/>
              </w:rPr>
              <w:t>0x01</w:t>
            </w:r>
          </w:p>
        </w:tc>
        <w:tc>
          <w:tcPr>
            <w:tcW w:w="2268" w:type="dxa"/>
            <w:shd w:val="clear" w:color="auto" w:fill="auto"/>
          </w:tcPr>
          <w:p w:rsidR="00FB0BCA" w:rsidRPr="0062428B" w:rsidRDefault="00FB0BCA">
            <w:pPr>
              <w:spacing w:line="360" w:lineRule="auto"/>
            </w:pPr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光电开关值</w:t>
            </w:r>
          </w:p>
        </w:tc>
        <w:tc>
          <w:tcPr>
            <w:tcW w:w="1276" w:type="dxa"/>
          </w:tcPr>
          <w:p w:rsidR="00FB0BCA" w:rsidRPr="0047727B" w:rsidRDefault="00FB0BCA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</w:tcPr>
          <w:p w:rsidR="00FB0BCA" w:rsidRPr="0047727B" w:rsidRDefault="00FB0BCA">
            <w:r w:rsidRPr="0047727B">
              <w:rPr>
                <w:rFonts w:hint="eastAsia"/>
              </w:rPr>
              <w:t>RW</w:t>
            </w:r>
          </w:p>
        </w:tc>
      </w:tr>
      <w:tr w:rsidR="00FB0BCA" w:rsidRPr="0047727B" w:rsidTr="0000476D">
        <w:tc>
          <w:tcPr>
            <w:tcW w:w="850" w:type="dxa"/>
            <w:vMerge/>
          </w:tcPr>
          <w:p w:rsidR="00FB0BCA" w:rsidRPr="0047727B" w:rsidRDefault="00FB0BCA"/>
        </w:tc>
        <w:tc>
          <w:tcPr>
            <w:tcW w:w="992" w:type="dxa"/>
            <w:vMerge/>
            <w:shd w:val="clear" w:color="auto" w:fill="auto"/>
          </w:tcPr>
          <w:p w:rsidR="00FB0BCA" w:rsidRPr="0047727B" w:rsidRDefault="00FB0BCA"/>
        </w:tc>
        <w:tc>
          <w:tcPr>
            <w:tcW w:w="851" w:type="dxa"/>
            <w:shd w:val="clear" w:color="auto" w:fill="auto"/>
          </w:tcPr>
          <w:p w:rsidR="00FB0BCA" w:rsidRPr="0047727B" w:rsidRDefault="00FB0BCA">
            <w:r>
              <w:rPr>
                <w:rFonts w:hint="eastAsia"/>
              </w:rPr>
              <w:t>0x02</w:t>
            </w:r>
          </w:p>
        </w:tc>
        <w:tc>
          <w:tcPr>
            <w:tcW w:w="2268" w:type="dxa"/>
            <w:shd w:val="clear" w:color="auto" w:fill="auto"/>
          </w:tcPr>
          <w:p w:rsidR="00FB0BCA" w:rsidRPr="0062428B" w:rsidRDefault="00FB0BCA">
            <w:pPr>
              <w:spacing w:line="360" w:lineRule="auto"/>
            </w:pPr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光电开关值</w:t>
            </w:r>
          </w:p>
        </w:tc>
        <w:tc>
          <w:tcPr>
            <w:tcW w:w="1276" w:type="dxa"/>
          </w:tcPr>
          <w:p w:rsidR="00FB0BCA" w:rsidRPr="0047727B" w:rsidRDefault="00FB0BCA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</w:tcPr>
          <w:p w:rsidR="00FB0BCA" w:rsidRPr="0047727B" w:rsidRDefault="00FB0BCA">
            <w:r w:rsidRPr="0047727B">
              <w:rPr>
                <w:rFonts w:hint="eastAsia"/>
              </w:rPr>
              <w:t>RW</w:t>
            </w:r>
          </w:p>
        </w:tc>
      </w:tr>
      <w:tr w:rsidR="00FB0BCA" w:rsidRPr="0047727B" w:rsidTr="0000476D">
        <w:tc>
          <w:tcPr>
            <w:tcW w:w="850" w:type="dxa"/>
            <w:vMerge/>
          </w:tcPr>
          <w:p w:rsidR="00FB0BCA" w:rsidRPr="0047727B" w:rsidRDefault="00FB0BCA"/>
        </w:tc>
        <w:tc>
          <w:tcPr>
            <w:tcW w:w="992" w:type="dxa"/>
            <w:vMerge/>
            <w:shd w:val="clear" w:color="auto" w:fill="auto"/>
          </w:tcPr>
          <w:p w:rsidR="00FB0BCA" w:rsidRPr="0047727B" w:rsidRDefault="00FB0BCA"/>
        </w:tc>
        <w:tc>
          <w:tcPr>
            <w:tcW w:w="851" w:type="dxa"/>
            <w:shd w:val="clear" w:color="auto" w:fill="auto"/>
          </w:tcPr>
          <w:p w:rsidR="00FB0BCA" w:rsidRPr="0047727B" w:rsidRDefault="00FB0BCA">
            <w:r>
              <w:rPr>
                <w:rFonts w:hint="eastAsia"/>
              </w:rPr>
              <w:t>0x03</w:t>
            </w:r>
          </w:p>
        </w:tc>
        <w:tc>
          <w:tcPr>
            <w:tcW w:w="2268" w:type="dxa"/>
            <w:shd w:val="clear" w:color="auto" w:fill="auto"/>
          </w:tcPr>
          <w:p w:rsidR="00FB0BCA" w:rsidRPr="0062428B" w:rsidRDefault="00FB0BCA">
            <w:pPr>
              <w:spacing w:line="360" w:lineRule="auto"/>
            </w:pPr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光电开关值</w:t>
            </w:r>
          </w:p>
        </w:tc>
        <w:tc>
          <w:tcPr>
            <w:tcW w:w="1276" w:type="dxa"/>
          </w:tcPr>
          <w:p w:rsidR="00FB0BCA" w:rsidRPr="0047727B" w:rsidRDefault="00FB0BCA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</w:tcPr>
          <w:p w:rsidR="00FB0BCA" w:rsidRPr="0047727B" w:rsidRDefault="00FB0BCA">
            <w:r w:rsidRPr="0047727B">
              <w:rPr>
                <w:rFonts w:hint="eastAsia"/>
              </w:rPr>
              <w:t>RW</w:t>
            </w:r>
          </w:p>
        </w:tc>
      </w:tr>
      <w:tr w:rsidR="00FB0BCA" w:rsidRPr="0047727B" w:rsidTr="0000476D">
        <w:tc>
          <w:tcPr>
            <w:tcW w:w="850" w:type="dxa"/>
            <w:vMerge/>
          </w:tcPr>
          <w:p w:rsidR="00FB0BCA" w:rsidRPr="0047727B" w:rsidRDefault="00FB0BCA"/>
        </w:tc>
        <w:tc>
          <w:tcPr>
            <w:tcW w:w="992" w:type="dxa"/>
            <w:vMerge/>
            <w:shd w:val="clear" w:color="auto" w:fill="auto"/>
          </w:tcPr>
          <w:p w:rsidR="00FB0BCA" w:rsidRPr="0047727B" w:rsidRDefault="00FB0BCA"/>
        </w:tc>
        <w:tc>
          <w:tcPr>
            <w:tcW w:w="851" w:type="dxa"/>
            <w:shd w:val="clear" w:color="auto" w:fill="auto"/>
          </w:tcPr>
          <w:p w:rsidR="00FB0BCA" w:rsidRPr="0047727B" w:rsidRDefault="00FB0BCA">
            <w:r w:rsidRPr="0047727B">
              <w:rPr>
                <w:rFonts w:hint="eastAsia"/>
              </w:rPr>
              <w:t>0x0</w:t>
            </w: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FB0BCA" w:rsidRPr="0047727B" w:rsidRDefault="00FB0BCA">
            <w:r>
              <w:rPr>
                <w:rFonts w:hint="eastAsia"/>
              </w:rPr>
              <w:t>红细胞探测器</w:t>
            </w:r>
          </w:p>
        </w:tc>
        <w:tc>
          <w:tcPr>
            <w:tcW w:w="1276" w:type="dxa"/>
          </w:tcPr>
          <w:p w:rsidR="00FB0BCA" w:rsidRPr="0047727B" w:rsidRDefault="00FB0BCA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</w:tcPr>
          <w:p w:rsidR="00FB0BCA" w:rsidRPr="0047727B" w:rsidRDefault="00FB0BCA">
            <w:r w:rsidRPr="0047727B">
              <w:rPr>
                <w:rFonts w:hint="eastAsia"/>
              </w:rPr>
              <w:t>RW</w:t>
            </w:r>
          </w:p>
        </w:tc>
      </w:tr>
    </w:tbl>
    <w:p w:rsidR="007A5033" w:rsidRDefault="007A5033" w:rsidP="00125D02"/>
    <w:p w:rsidR="007A5033" w:rsidRDefault="00771413" w:rsidP="00FE0344">
      <w:pPr>
        <w:pStyle w:val="2"/>
        <w:rPr>
          <w:lang w:val="en-US"/>
        </w:rPr>
      </w:pPr>
      <w:bookmarkStart w:id="392" w:name="_Toc360127750"/>
      <w:r>
        <w:rPr>
          <w:rFonts w:hint="eastAsia"/>
          <w:lang w:val="en-US"/>
        </w:rPr>
        <w:t>8</w:t>
      </w:r>
      <w:r w:rsidR="007A5033">
        <w:rPr>
          <w:rFonts w:hint="eastAsia"/>
          <w:lang w:val="en-US"/>
        </w:rPr>
        <w:t>.4</w:t>
      </w:r>
      <w:r w:rsidR="007A5033">
        <w:rPr>
          <w:rFonts w:hint="eastAsia"/>
          <w:lang w:val="en-US"/>
        </w:rPr>
        <w:t>从节点</w:t>
      </w:r>
      <w:r w:rsidR="007A5033">
        <w:rPr>
          <w:rFonts w:hint="eastAsia"/>
          <w:lang w:val="en-US"/>
        </w:rPr>
        <w:t>3</w:t>
      </w:r>
      <w:r w:rsidR="007A5033">
        <w:rPr>
          <w:rFonts w:hint="eastAsia"/>
          <w:lang w:val="en-US"/>
        </w:rPr>
        <w:t>对象字典</w:t>
      </w:r>
      <w:bookmarkEnd w:id="392"/>
    </w:p>
    <w:p w:rsidR="00EA100A" w:rsidRDefault="00EA100A" w:rsidP="00FE034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7-4</w:t>
      </w:r>
      <w:r>
        <w:rPr>
          <w:rFonts w:hint="eastAsia"/>
        </w:rPr>
        <w:t>从节点</w:t>
      </w:r>
      <w:r>
        <w:rPr>
          <w:rFonts w:hint="eastAsia"/>
        </w:rPr>
        <w:t>3</w:t>
      </w:r>
      <w:r>
        <w:rPr>
          <w:rFonts w:hint="eastAsia"/>
        </w:rPr>
        <w:t>对象字典</w:t>
      </w:r>
    </w:p>
    <w:p w:rsidR="0000476D" w:rsidRDefault="0000476D" w:rsidP="00D952B4">
      <w:pPr>
        <w:jc w:val="center"/>
      </w:pPr>
    </w:p>
    <w:p w:rsidR="0000476D" w:rsidRPr="00EA100A" w:rsidRDefault="0000476D" w:rsidP="00D11FCD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992"/>
        <w:gridCol w:w="851"/>
        <w:gridCol w:w="2268"/>
        <w:gridCol w:w="1276"/>
        <w:gridCol w:w="1184"/>
      </w:tblGrid>
      <w:tr w:rsidR="0000476D" w:rsidTr="0000476D">
        <w:tc>
          <w:tcPr>
            <w:tcW w:w="85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0476D" w:rsidRDefault="0000476D" w:rsidP="00272181">
            <w:r>
              <w:rPr>
                <w:rFonts w:hint="eastAsia"/>
              </w:rPr>
              <w:t>内容</w:t>
            </w:r>
          </w:p>
        </w:tc>
        <w:tc>
          <w:tcPr>
            <w:tcW w:w="992" w:type="dxa"/>
            <w:vMerge w:val="restar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5468F7" w:rsidRDefault="0000476D" w:rsidP="00875635">
            <w:r>
              <w:rPr>
                <w:rFonts w:hint="eastAsia"/>
              </w:rPr>
              <w:t>索引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5468F7" w:rsidRDefault="0000476D" w:rsidP="00710134">
            <w:r>
              <w:rPr>
                <w:rFonts w:hint="eastAsia"/>
              </w:rPr>
              <w:t>子索引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5468F7" w:rsidRDefault="0000476D" w:rsidP="008E77EB"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76D" w:rsidRPr="0000476D" w:rsidRDefault="0000476D" w:rsidP="005D4914">
            <w:r w:rsidRPr="0000476D">
              <w:rPr>
                <w:rFonts w:hint="eastAsia"/>
              </w:rPr>
              <w:t>类型</w:t>
            </w:r>
          </w:p>
        </w:tc>
        <w:tc>
          <w:tcPr>
            <w:tcW w:w="118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0476D" w:rsidRPr="0000476D" w:rsidRDefault="0000476D" w:rsidP="0076708E">
            <w:r w:rsidRPr="0000476D">
              <w:rPr>
                <w:rFonts w:hint="eastAsia"/>
              </w:rPr>
              <w:t>访问</w:t>
            </w:r>
          </w:p>
        </w:tc>
      </w:tr>
      <w:tr w:rsidR="0000476D" w:rsidRPr="0047727B" w:rsidTr="0000476D">
        <w:tc>
          <w:tcPr>
            <w:tcW w:w="850" w:type="dxa"/>
            <w:vMerge w:val="restar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 w:rsidP="00125D02">
            <w:r>
              <w:rPr>
                <w:rFonts w:hint="eastAsia"/>
              </w:rPr>
              <w:t>离心机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 w:rsidP="00FE0344">
            <w:r w:rsidRPr="0047727B">
              <w:rPr>
                <w:rFonts w:hint="eastAsia"/>
              </w:rPr>
              <w:t>0x</w:t>
            </w:r>
            <w:r>
              <w:rPr>
                <w:rFonts w:hint="eastAsia"/>
              </w:rPr>
              <w:t>8</w:t>
            </w:r>
            <w:r w:rsidRPr="0047727B">
              <w:rPr>
                <w:rFonts w:hint="eastAsia"/>
              </w:rPr>
              <w:t>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 w:rsidP="00FE0344">
            <w:r w:rsidRPr="0047727B">
              <w:rPr>
                <w:rFonts w:hint="eastAsia"/>
              </w:rPr>
              <w:t>0x00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 w:rsidP="00D952B4">
            <w:r w:rsidRPr="0047727B">
              <w:rPr>
                <w:rFonts w:hint="eastAsia"/>
              </w:rPr>
              <w:t>子索引数目（</w:t>
            </w:r>
            <w:r w:rsidRPr="0047727B">
              <w:rPr>
                <w:rFonts w:hint="eastAsia"/>
              </w:rPr>
              <w:t>0x0</w:t>
            </w:r>
            <w:r>
              <w:rPr>
                <w:rFonts w:hint="eastAsia"/>
              </w:rPr>
              <w:t>2</w:t>
            </w:r>
            <w:r w:rsidRPr="0047727B"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 w:rsidP="00D11FC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0476D" w:rsidRPr="0047727B" w:rsidRDefault="0000476D" w:rsidP="00272181">
            <w:r w:rsidRPr="0047727B">
              <w:rPr>
                <w:rFonts w:hint="eastAsia"/>
              </w:rPr>
              <w:t>RO</w:t>
            </w:r>
          </w:p>
        </w:tc>
      </w:tr>
      <w:tr w:rsidR="0000476D" w:rsidRPr="0047727B" w:rsidTr="0000476D">
        <w:tc>
          <w:tcPr>
            <w:tcW w:w="85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>
            <w:r w:rsidRPr="0047727B">
              <w:rPr>
                <w:rFonts w:hint="eastAsia"/>
              </w:rPr>
              <w:t>0x01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>
            <w:r w:rsidRPr="0047727B">
              <w:rPr>
                <w:rFonts w:hint="eastAsia"/>
              </w:rPr>
              <w:t>启、停</w:t>
            </w:r>
            <w:r>
              <w:rPr>
                <w:rFonts w:hint="eastAsia"/>
              </w:rPr>
              <w:t>,</w:t>
            </w:r>
            <w:r w:rsidRPr="0047727B">
              <w:rPr>
                <w:rFonts w:hint="eastAsia"/>
              </w:rPr>
              <w:t xml:space="preserve"> </w:t>
            </w:r>
            <w:r w:rsidRPr="0047727B">
              <w:rPr>
                <w:rFonts w:hint="eastAsia"/>
              </w:rPr>
              <w:t>正反转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0476D" w:rsidRPr="0047727B" w:rsidRDefault="0000476D">
            <w:r w:rsidRPr="0047727B">
              <w:rPr>
                <w:rFonts w:hint="eastAsia"/>
              </w:rPr>
              <w:t>RW</w:t>
            </w:r>
          </w:p>
        </w:tc>
      </w:tr>
      <w:tr w:rsidR="0000476D" w:rsidRPr="0047727B" w:rsidTr="0000476D">
        <w:tc>
          <w:tcPr>
            <w:tcW w:w="85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>
            <w:r w:rsidRPr="0047727B">
              <w:rPr>
                <w:rFonts w:hint="eastAsia"/>
              </w:rPr>
              <w:t>0x02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>
            <w:r w:rsidRPr="0047727B">
              <w:rPr>
                <w:rFonts w:hint="eastAsia"/>
              </w:rPr>
              <w:t>速度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>
            <w:r w:rsidRPr="0047727B">
              <w:rPr>
                <w:rFonts w:hint="eastAsia"/>
              </w:rPr>
              <w:t>UINT</w:t>
            </w:r>
            <w:r>
              <w:rPr>
                <w:rFonts w:hint="eastAsia"/>
              </w:rPr>
              <w:t>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0476D" w:rsidRPr="0047727B" w:rsidRDefault="0000476D">
            <w:r w:rsidRPr="0047727B">
              <w:rPr>
                <w:rFonts w:hint="eastAsia"/>
              </w:rPr>
              <w:t>RW</w:t>
            </w:r>
          </w:p>
        </w:tc>
      </w:tr>
      <w:tr w:rsidR="0000476D" w:rsidRPr="0047727B" w:rsidTr="0000476D">
        <w:tc>
          <w:tcPr>
            <w:tcW w:w="85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>
            <w:r w:rsidRPr="0047727B">
              <w:rPr>
                <w:rFonts w:hint="eastAsia"/>
              </w:rPr>
              <w:t>0x03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/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0476D" w:rsidRPr="0047727B" w:rsidRDefault="0000476D"/>
        </w:tc>
      </w:tr>
      <w:tr w:rsidR="0000476D" w:rsidRPr="0047727B" w:rsidTr="0000476D">
        <w:tc>
          <w:tcPr>
            <w:tcW w:w="7421" w:type="dxa"/>
            <w:gridSpan w:val="6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00476D" w:rsidRPr="0047727B" w:rsidRDefault="0000476D" w:rsidP="00125D02"/>
        </w:tc>
      </w:tr>
      <w:tr w:rsidR="0000476D" w:rsidRPr="0047727B" w:rsidTr="0000476D">
        <w:tc>
          <w:tcPr>
            <w:tcW w:w="850" w:type="dxa"/>
            <w:vMerge w:val="restar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 w:rsidP="00125D02">
            <w:r>
              <w:rPr>
                <w:rFonts w:hint="eastAsia"/>
              </w:rPr>
              <w:t>卡匣电机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 w:rsidP="00FE0344">
            <w:r w:rsidRPr="0047727B">
              <w:rPr>
                <w:rFonts w:hint="eastAsia"/>
              </w:rPr>
              <w:t>0x</w:t>
            </w:r>
            <w:r>
              <w:rPr>
                <w:rFonts w:hint="eastAsia"/>
              </w:rPr>
              <w:t>8</w:t>
            </w:r>
            <w:r w:rsidRPr="0047727B">
              <w:rPr>
                <w:rFonts w:hint="eastAsia"/>
              </w:rPr>
              <w:t>001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 w:rsidP="00FE0344">
            <w:r w:rsidRPr="0047727B">
              <w:rPr>
                <w:rFonts w:hint="eastAsia"/>
              </w:rPr>
              <w:t>0x00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 w:rsidP="00D952B4">
            <w:r w:rsidRPr="0047727B">
              <w:rPr>
                <w:rFonts w:hint="eastAsia"/>
              </w:rPr>
              <w:t>子索引数目（</w:t>
            </w:r>
            <w:r w:rsidRPr="0047727B">
              <w:rPr>
                <w:rFonts w:hint="eastAsia"/>
              </w:rPr>
              <w:t>0x0</w:t>
            </w:r>
            <w:r>
              <w:rPr>
                <w:rFonts w:hint="eastAsia"/>
              </w:rPr>
              <w:t>1</w:t>
            </w:r>
            <w:r w:rsidRPr="0047727B"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 w:rsidP="00D11FC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0476D" w:rsidRPr="0047727B" w:rsidRDefault="0000476D" w:rsidP="00272181">
            <w:r w:rsidRPr="0047727B">
              <w:rPr>
                <w:rFonts w:hint="eastAsia"/>
              </w:rPr>
              <w:t>RO</w:t>
            </w:r>
          </w:p>
        </w:tc>
      </w:tr>
      <w:tr w:rsidR="0000476D" w:rsidRPr="0047727B" w:rsidTr="0000476D">
        <w:tc>
          <w:tcPr>
            <w:tcW w:w="85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>
            <w:r w:rsidRPr="0047727B">
              <w:rPr>
                <w:rFonts w:hint="eastAsia"/>
              </w:rPr>
              <w:t>0x01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>
            <w:r w:rsidRPr="0047727B">
              <w:rPr>
                <w:rFonts w:hint="eastAsia"/>
              </w:rPr>
              <w:t>启、停</w:t>
            </w:r>
            <w:r>
              <w:rPr>
                <w:rFonts w:hint="eastAsia"/>
              </w:rPr>
              <w:t>,</w:t>
            </w:r>
            <w:r w:rsidRPr="0047727B">
              <w:rPr>
                <w:rFonts w:hint="eastAsia"/>
              </w:rPr>
              <w:t xml:space="preserve"> </w:t>
            </w:r>
            <w:r w:rsidRPr="0047727B">
              <w:rPr>
                <w:rFonts w:hint="eastAsia"/>
              </w:rPr>
              <w:t>正反转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0476D" w:rsidRPr="0047727B" w:rsidRDefault="0000476D">
            <w:r w:rsidRPr="0047727B">
              <w:rPr>
                <w:rFonts w:hint="eastAsia"/>
              </w:rPr>
              <w:t>RW</w:t>
            </w:r>
          </w:p>
        </w:tc>
      </w:tr>
      <w:tr w:rsidR="0000476D" w:rsidRPr="0047727B" w:rsidTr="0000476D">
        <w:tc>
          <w:tcPr>
            <w:tcW w:w="85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>
            <w:r w:rsidRPr="0047727B">
              <w:rPr>
                <w:rFonts w:hint="eastAsia"/>
              </w:rPr>
              <w:t>0x02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>
            <w:r>
              <w:rPr>
                <w:rFonts w:hint="eastAsia"/>
              </w:rPr>
              <w:t>速度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>
            <w:r w:rsidRPr="0047727B">
              <w:rPr>
                <w:rFonts w:hint="eastAsia"/>
              </w:rPr>
              <w:t>UINT</w:t>
            </w:r>
            <w:r>
              <w:rPr>
                <w:rFonts w:hint="eastAsia"/>
              </w:rPr>
              <w:t>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0476D" w:rsidRPr="0047727B" w:rsidRDefault="0000476D"/>
        </w:tc>
      </w:tr>
      <w:tr w:rsidR="0000476D" w:rsidRPr="0047727B" w:rsidTr="0000476D">
        <w:tc>
          <w:tcPr>
            <w:tcW w:w="85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>
            <w:r w:rsidRPr="0047727B">
              <w:rPr>
                <w:rFonts w:hint="eastAsia"/>
              </w:rPr>
              <w:t>0x03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/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0476D" w:rsidRPr="0047727B" w:rsidRDefault="0000476D"/>
        </w:tc>
      </w:tr>
      <w:tr w:rsidR="0000476D" w:rsidRPr="0047727B" w:rsidTr="0000476D">
        <w:tc>
          <w:tcPr>
            <w:tcW w:w="7421" w:type="dxa"/>
            <w:gridSpan w:val="6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00476D" w:rsidRPr="0047727B" w:rsidRDefault="0000476D" w:rsidP="00125D02"/>
        </w:tc>
      </w:tr>
      <w:tr w:rsidR="0000476D" w:rsidRPr="0047727B" w:rsidTr="0000476D">
        <w:tc>
          <w:tcPr>
            <w:tcW w:w="850" w:type="dxa"/>
            <w:vMerge w:val="restar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 w:rsidP="00125D02">
            <w:proofErr w:type="gramStart"/>
            <w:r>
              <w:rPr>
                <w:rFonts w:hint="eastAsia"/>
              </w:rPr>
              <w:t>仓门</w:t>
            </w:r>
            <w:proofErr w:type="gramEnd"/>
            <w:r>
              <w:rPr>
                <w:rFonts w:hint="eastAsia"/>
              </w:rPr>
              <w:t>电开关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 w:rsidP="00FE0344">
            <w:r w:rsidRPr="0047727B">
              <w:rPr>
                <w:rFonts w:hint="eastAsia"/>
              </w:rPr>
              <w:t>0x</w:t>
            </w:r>
            <w:r>
              <w:rPr>
                <w:rFonts w:hint="eastAsia"/>
              </w:rPr>
              <w:t>8</w:t>
            </w:r>
            <w:r w:rsidRPr="0047727B">
              <w:rPr>
                <w:rFonts w:hint="eastAsia"/>
              </w:rPr>
              <w:t>002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 w:rsidP="00FE0344">
            <w:r w:rsidRPr="0047727B">
              <w:rPr>
                <w:rFonts w:hint="eastAsia"/>
              </w:rPr>
              <w:t>0x00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 w:rsidP="00D952B4">
            <w:r w:rsidRPr="0047727B">
              <w:rPr>
                <w:rFonts w:hint="eastAsia"/>
              </w:rPr>
              <w:t>子索引数目（</w:t>
            </w:r>
            <w:r w:rsidRPr="0047727B">
              <w:rPr>
                <w:rFonts w:hint="eastAsia"/>
              </w:rPr>
              <w:t>0x0</w:t>
            </w:r>
            <w:r>
              <w:rPr>
                <w:rFonts w:hint="eastAsia"/>
              </w:rPr>
              <w:t>1</w:t>
            </w:r>
            <w:r w:rsidRPr="0047727B"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 w:rsidP="00D11FC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0476D" w:rsidRPr="0047727B" w:rsidRDefault="0000476D" w:rsidP="00272181">
            <w:r w:rsidRPr="0047727B">
              <w:rPr>
                <w:rFonts w:hint="eastAsia"/>
              </w:rPr>
              <w:t>RO</w:t>
            </w:r>
          </w:p>
        </w:tc>
      </w:tr>
      <w:tr w:rsidR="0000476D" w:rsidRPr="0047727B" w:rsidTr="0000476D">
        <w:tc>
          <w:tcPr>
            <w:tcW w:w="85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>
            <w:r w:rsidRPr="0047727B">
              <w:rPr>
                <w:rFonts w:hint="eastAsia"/>
              </w:rPr>
              <w:t>0x01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>
            <w:r>
              <w:rPr>
                <w:rFonts w:hint="eastAsia"/>
              </w:rPr>
              <w:t>开、关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0476D" w:rsidRPr="0047727B" w:rsidRDefault="0000476D">
            <w:r w:rsidRPr="0047727B">
              <w:rPr>
                <w:rFonts w:hint="eastAsia"/>
              </w:rPr>
              <w:t>RW</w:t>
            </w:r>
          </w:p>
        </w:tc>
      </w:tr>
      <w:tr w:rsidR="0000476D" w:rsidRPr="0047727B" w:rsidTr="0000476D">
        <w:tc>
          <w:tcPr>
            <w:tcW w:w="7421" w:type="dxa"/>
            <w:gridSpan w:val="6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00476D" w:rsidRPr="0047727B" w:rsidRDefault="0000476D" w:rsidP="00125D02"/>
        </w:tc>
      </w:tr>
      <w:tr w:rsidR="0000476D" w:rsidRPr="0047727B" w:rsidTr="0000476D">
        <w:tc>
          <w:tcPr>
            <w:tcW w:w="850" w:type="dxa"/>
            <w:vMerge w:val="restar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 w:rsidP="00125D02">
            <w:r w:rsidRPr="0047727B">
              <w:rPr>
                <w:rFonts w:hint="eastAsia"/>
              </w:rPr>
              <w:t>传感器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 w:rsidP="00FE0344">
            <w:r w:rsidRPr="0047727B">
              <w:rPr>
                <w:rFonts w:hint="eastAsia"/>
              </w:rPr>
              <w:t>0x</w:t>
            </w:r>
            <w:r>
              <w:rPr>
                <w:rFonts w:hint="eastAsia"/>
              </w:rPr>
              <w:t>8</w:t>
            </w:r>
            <w:r w:rsidRPr="0047727B">
              <w:rPr>
                <w:rFonts w:hint="eastAsia"/>
              </w:rPr>
              <w:t>003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 w:rsidP="00FE0344">
            <w:r w:rsidRPr="0047727B">
              <w:rPr>
                <w:rFonts w:hint="eastAsia"/>
              </w:rPr>
              <w:t>0x00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 w:rsidP="00D952B4">
            <w:r w:rsidRPr="0047727B">
              <w:rPr>
                <w:rFonts w:hint="eastAsia"/>
              </w:rPr>
              <w:t>子索引数目（</w:t>
            </w:r>
            <w:r w:rsidRPr="0047727B">
              <w:rPr>
                <w:rFonts w:hint="eastAsia"/>
              </w:rPr>
              <w:t>0x0</w:t>
            </w:r>
            <w:r>
              <w:rPr>
                <w:rFonts w:hint="eastAsia"/>
              </w:rPr>
              <w:t>7</w:t>
            </w:r>
            <w:r w:rsidRPr="0047727B"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 w:rsidP="00D11FC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0476D" w:rsidRPr="0047727B" w:rsidRDefault="0000476D" w:rsidP="00272181">
            <w:r w:rsidRPr="0047727B">
              <w:rPr>
                <w:rFonts w:hint="eastAsia"/>
              </w:rPr>
              <w:t>RO</w:t>
            </w:r>
          </w:p>
        </w:tc>
      </w:tr>
      <w:tr w:rsidR="0000476D" w:rsidRPr="0047727B" w:rsidTr="0000476D">
        <w:tc>
          <w:tcPr>
            <w:tcW w:w="85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>
            <w:r w:rsidRPr="0047727B">
              <w:rPr>
                <w:rFonts w:hint="eastAsia"/>
              </w:rPr>
              <w:t>0x01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>
            <w:r>
              <w:rPr>
                <w:rFonts w:hint="eastAsia"/>
              </w:rPr>
              <w:t>漏液传感器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0476D" w:rsidRPr="0047727B" w:rsidRDefault="0000476D">
            <w:r w:rsidRPr="0047727B">
              <w:rPr>
                <w:rFonts w:hint="eastAsia"/>
              </w:rPr>
              <w:t>RW</w:t>
            </w:r>
          </w:p>
        </w:tc>
      </w:tr>
      <w:tr w:rsidR="0000476D" w:rsidRPr="0047727B" w:rsidTr="0000476D">
        <w:tc>
          <w:tcPr>
            <w:tcW w:w="85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>
            <w:r w:rsidRPr="0047727B">
              <w:rPr>
                <w:rFonts w:hint="eastAsia"/>
              </w:rPr>
              <w:t>0x0</w:t>
            </w: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>
            <w:r>
              <w:rPr>
                <w:rFonts w:hint="eastAsia"/>
              </w:rPr>
              <w:t>离心机压力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>
            <w:r>
              <w:rPr>
                <w:rFonts w:hint="eastAsia"/>
              </w:rPr>
              <w:t>UINT16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0476D" w:rsidRPr="0047727B" w:rsidRDefault="0000476D">
            <w:r w:rsidRPr="0047727B">
              <w:rPr>
                <w:rFonts w:hint="eastAsia"/>
              </w:rPr>
              <w:t>RW</w:t>
            </w:r>
          </w:p>
        </w:tc>
      </w:tr>
      <w:tr w:rsidR="0000476D" w:rsidRPr="0047727B" w:rsidTr="0000476D">
        <w:tc>
          <w:tcPr>
            <w:tcW w:w="85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>
            <w:r w:rsidRPr="0047727B">
              <w:rPr>
                <w:rFonts w:hint="eastAsia"/>
              </w:rP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Default="0000476D">
            <w:r>
              <w:rPr>
                <w:rFonts w:hint="eastAsia"/>
              </w:rPr>
              <w:t>卡匣上位置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0476D" w:rsidRPr="0047727B" w:rsidRDefault="0000476D">
            <w:r w:rsidRPr="0047727B">
              <w:rPr>
                <w:rFonts w:hint="eastAsia"/>
              </w:rPr>
              <w:t>RW</w:t>
            </w:r>
          </w:p>
        </w:tc>
      </w:tr>
      <w:tr w:rsidR="0000476D" w:rsidRPr="0047727B" w:rsidTr="0000476D">
        <w:trPr>
          <w:trHeight w:val="208"/>
        </w:trPr>
        <w:tc>
          <w:tcPr>
            <w:tcW w:w="85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>
            <w:r>
              <w:rPr>
                <w:rFonts w:hint="eastAsia"/>
              </w:rPr>
              <w:t>0x04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Default="0000476D">
            <w:proofErr w:type="gramStart"/>
            <w:r>
              <w:rPr>
                <w:rFonts w:hint="eastAsia"/>
              </w:rPr>
              <w:t>卡匣下位置</w:t>
            </w:r>
            <w:proofErr w:type="gram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0476D" w:rsidRPr="0047727B" w:rsidRDefault="0000476D">
            <w:r w:rsidRPr="0047727B">
              <w:rPr>
                <w:rFonts w:hint="eastAsia"/>
              </w:rPr>
              <w:t>RW</w:t>
            </w:r>
          </w:p>
        </w:tc>
      </w:tr>
      <w:tr w:rsidR="0000476D" w:rsidRPr="0047727B" w:rsidTr="0000476D">
        <w:tc>
          <w:tcPr>
            <w:tcW w:w="85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>
            <w:r>
              <w:rPr>
                <w:rFonts w:hint="eastAsia"/>
              </w:rPr>
              <w:t>0x05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Default="0000476D">
            <w:pPr>
              <w:spacing w:line="360" w:lineRule="auto"/>
            </w:pPr>
            <w:proofErr w:type="gramStart"/>
            <w:r w:rsidRPr="00CE04E7">
              <w:rPr>
                <w:rFonts w:hint="eastAsia"/>
              </w:rPr>
              <w:t>仓门</w:t>
            </w:r>
            <w:proofErr w:type="gramEnd"/>
            <w:r w:rsidRPr="00CE04E7">
              <w:rPr>
                <w:rFonts w:hint="eastAsia"/>
              </w:rPr>
              <w:t>电开关传感器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0476D" w:rsidRPr="0047727B" w:rsidRDefault="0000476D">
            <w:r w:rsidRPr="0047727B">
              <w:rPr>
                <w:rFonts w:hint="eastAsia"/>
              </w:rPr>
              <w:t>RW</w:t>
            </w:r>
          </w:p>
        </w:tc>
      </w:tr>
      <w:tr w:rsidR="0000476D" w:rsidRPr="0047727B" w:rsidTr="0000476D">
        <w:tc>
          <w:tcPr>
            <w:tcW w:w="85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>
            <w:r>
              <w:rPr>
                <w:rFonts w:hint="eastAsia"/>
              </w:rPr>
              <w:t>0x06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Default="0000476D">
            <w:pPr>
              <w:spacing w:line="360" w:lineRule="auto"/>
            </w:pPr>
            <w:proofErr w:type="gramStart"/>
            <w:r>
              <w:rPr>
                <w:rFonts w:hint="eastAsia"/>
              </w:rPr>
              <w:t>仓门</w:t>
            </w:r>
            <w:proofErr w:type="gramEnd"/>
            <w:r>
              <w:rPr>
                <w:rFonts w:hint="eastAsia"/>
              </w:rPr>
              <w:t>位置光电开关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0476D" w:rsidRPr="0047727B" w:rsidRDefault="0000476D">
            <w:r w:rsidRPr="0047727B">
              <w:rPr>
                <w:rFonts w:hint="eastAsia"/>
              </w:rPr>
              <w:t>RW</w:t>
            </w:r>
          </w:p>
        </w:tc>
      </w:tr>
      <w:tr w:rsidR="0000476D" w:rsidRPr="0047727B" w:rsidTr="0000476D">
        <w:tc>
          <w:tcPr>
            <w:tcW w:w="85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/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Pr="0047727B" w:rsidRDefault="0000476D">
            <w:r>
              <w:rPr>
                <w:rFonts w:hint="eastAsia"/>
              </w:rPr>
              <w:t>0x07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476D" w:rsidRDefault="0000476D">
            <w:pPr>
              <w:spacing w:line="360" w:lineRule="auto"/>
            </w:pPr>
            <w:proofErr w:type="gramStart"/>
            <w:r w:rsidRPr="00CE04E7">
              <w:rPr>
                <w:rFonts w:hint="eastAsia"/>
              </w:rPr>
              <w:t>仓门</w:t>
            </w:r>
            <w:proofErr w:type="gramEnd"/>
            <w:r w:rsidRPr="00CE04E7">
              <w:rPr>
                <w:rFonts w:hint="eastAsia"/>
              </w:rPr>
              <w:t>霍尔传感器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76D" w:rsidRPr="0047727B" w:rsidRDefault="0000476D">
            <w:r w:rsidRPr="0047727B">
              <w:rPr>
                <w:rFonts w:hint="eastAsia"/>
              </w:rPr>
              <w:t>UINT8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0476D" w:rsidRPr="0047727B" w:rsidRDefault="0000476D">
            <w:r w:rsidRPr="0047727B">
              <w:rPr>
                <w:rFonts w:hint="eastAsia"/>
              </w:rPr>
              <w:t>RW</w:t>
            </w:r>
          </w:p>
        </w:tc>
      </w:tr>
      <w:tr w:rsidR="0000476D" w:rsidRPr="0047727B" w:rsidTr="0000476D">
        <w:tc>
          <w:tcPr>
            <w:tcW w:w="7421" w:type="dxa"/>
            <w:gridSpan w:val="6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476D" w:rsidRPr="0047727B" w:rsidRDefault="0000476D" w:rsidP="00125D02"/>
        </w:tc>
      </w:tr>
    </w:tbl>
    <w:p w:rsidR="00A7546D" w:rsidRDefault="00A7546D" w:rsidP="00125D02">
      <w:pPr>
        <w:ind w:firstLine="420"/>
        <w:jc w:val="left"/>
      </w:pPr>
    </w:p>
    <w:p w:rsidR="00A7546D" w:rsidRDefault="00A7546D" w:rsidP="00FE0344">
      <w:pPr>
        <w:jc w:val="center"/>
      </w:pPr>
    </w:p>
    <w:p w:rsidR="00DF2A42" w:rsidRDefault="00DF2A42" w:rsidP="00FE0344">
      <w:pPr>
        <w:jc w:val="center"/>
      </w:pPr>
    </w:p>
    <w:p w:rsidR="00DF2A42" w:rsidRDefault="00DF2A42" w:rsidP="00D952B4">
      <w:pPr>
        <w:jc w:val="center"/>
      </w:pPr>
    </w:p>
    <w:p w:rsidR="00DF2A42" w:rsidRDefault="00DF2A42" w:rsidP="00D11FCD">
      <w:pPr>
        <w:jc w:val="center"/>
      </w:pPr>
    </w:p>
    <w:p w:rsidR="00DF2A42" w:rsidRDefault="00DF2A42" w:rsidP="00272181">
      <w:pPr>
        <w:jc w:val="center"/>
      </w:pPr>
    </w:p>
    <w:p w:rsidR="00DF2A42" w:rsidRDefault="00DF2A42" w:rsidP="00875635">
      <w:pPr>
        <w:jc w:val="center"/>
      </w:pPr>
    </w:p>
    <w:p w:rsidR="00DF2A42" w:rsidRDefault="00DF2A42" w:rsidP="00710134">
      <w:pPr>
        <w:jc w:val="center"/>
      </w:pPr>
    </w:p>
    <w:sectPr w:rsidR="00DF2A42" w:rsidSect="009423D7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7282" w:h="25923" w:code="128"/>
      <w:pgMar w:top="1440" w:right="1800" w:bottom="1440" w:left="1800" w:header="851" w:footer="992" w:gutter="0"/>
      <w:cols w:space="425"/>
      <w:docGrid w:type="lines" w:linePitch="28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04B" w:rsidRDefault="003E104B" w:rsidP="00A7546D">
      <w:r>
        <w:separator/>
      </w:r>
    </w:p>
    <w:p w:rsidR="003E104B" w:rsidRDefault="003E104B"/>
  </w:endnote>
  <w:endnote w:type="continuationSeparator" w:id="0">
    <w:p w:rsidR="003E104B" w:rsidRDefault="003E104B" w:rsidP="00A7546D">
      <w:r>
        <w:continuationSeparator/>
      </w:r>
    </w:p>
    <w:p w:rsidR="003E104B" w:rsidRDefault="003E10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04B" w:rsidRDefault="003E104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04B" w:rsidRDefault="003E104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04B" w:rsidRDefault="003E104B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04B" w:rsidRDefault="003E104B" w:rsidP="00AB0C47">
    <w:pPr>
      <w:pStyle w:val="a4"/>
      <w:pBdr>
        <w:top w:val="single" w:sz="6" w:space="1" w:color="auto"/>
      </w:pBdr>
      <w:spacing w:after="240"/>
      <w:ind w:firstLineChars="1000" w:firstLine="1800"/>
      <w:jc w:val="both"/>
    </w:pPr>
    <w:r>
      <w:rPr>
        <w:rFonts w:hint="eastAsia"/>
      </w:rPr>
      <w:t xml:space="preserve">                                                                       </w:t>
    </w:r>
    <w:r>
      <w:rPr>
        <w:rFonts w:hint="eastAsia"/>
      </w:rPr>
      <w:t>目录</w:t>
    </w:r>
    <w:r>
      <w:rPr>
        <w:rFonts w:hint="eastAsia"/>
      </w:rPr>
      <w:t xml:space="preserve"> </w:t>
    </w:r>
    <w:r>
      <w:fldChar w:fldCharType="begin"/>
    </w:r>
    <w:r>
      <w:rPr>
        <w:rStyle w:val="a5"/>
      </w:rPr>
      <w:instrText xml:space="preserve"> PAGE </w:instrText>
    </w:r>
    <w:r>
      <w:fldChar w:fldCharType="separate"/>
    </w:r>
    <w:r w:rsidR="00621509">
      <w:rPr>
        <w:rStyle w:val="a5"/>
        <w:noProof/>
      </w:rPr>
      <w:t>I</w:t>
    </w:r>
    <w:r>
      <w:fldChar w:fldCharType="end"/>
    </w:r>
    <w:r>
      <w:rPr>
        <w:rStyle w:val="a5"/>
        <w:rFonts w:hint="eastAsia"/>
      </w:rPr>
      <w:t xml:space="preserve">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04B" w:rsidRDefault="003E104B">
    <w:pPr>
      <w:pStyle w:val="a4"/>
    </w:pPr>
  </w:p>
  <w:p w:rsidR="003E104B" w:rsidRDefault="003E104B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04B" w:rsidRDefault="003E104B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 w:rsidR="00621509" w:rsidRPr="00621509">
      <w:rPr>
        <w:noProof/>
        <w:lang w:val="zh-CN"/>
      </w:rPr>
      <w:t>15</w:t>
    </w:r>
    <w:r>
      <w:fldChar w:fldCharType="end"/>
    </w:r>
  </w:p>
  <w:p w:rsidR="003E104B" w:rsidRDefault="003E104B">
    <w:pPr>
      <w:pStyle w:val="a4"/>
    </w:pPr>
  </w:p>
  <w:p w:rsidR="003E104B" w:rsidRDefault="003E104B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04B" w:rsidRDefault="003E104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04B" w:rsidRDefault="003E104B" w:rsidP="00A7546D">
      <w:r>
        <w:separator/>
      </w:r>
    </w:p>
    <w:p w:rsidR="003E104B" w:rsidRDefault="003E104B"/>
  </w:footnote>
  <w:footnote w:type="continuationSeparator" w:id="0">
    <w:p w:rsidR="003E104B" w:rsidRDefault="003E104B" w:rsidP="00A7546D">
      <w:r>
        <w:continuationSeparator/>
      </w:r>
    </w:p>
    <w:p w:rsidR="003E104B" w:rsidRDefault="003E104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04B" w:rsidRDefault="003E104B" w:rsidP="002C3BBF">
    <w:pPr>
      <w:pStyle w:val="a3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04B" w:rsidRDefault="003E104B" w:rsidP="002C3BBF">
    <w:pPr>
      <w:pStyle w:val="a3"/>
      <w:pBdr>
        <w:bottom w:val="thinThickMediumGap" w:sz="24" w:space="1" w:color="auto"/>
      </w:pBdr>
      <w:tabs>
        <w:tab w:val="left" w:pos="2410"/>
      </w:tabs>
      <w:ind w:right="-2"/>
    </w:pPr>
    <w:del w:id="0" w:author="baitangshui" w:date="2013-08-26T20:30:00Z">
      <w:r>
        <w:rPr>
          <w:noProof/>
          <w:lang w:val="en-US" w:eastAsia="zh-CN"/>
          <w:rPrChange w:id="1">
            <w:rPr>
              <w:rFonts w:ascii="Times New Roman" w:hAnsi="Times New Roman"/>
              <w:noProof/>
              <w:kern w:val="2"/>
              <w:sz w:val="21"/>
              <w:szCs w:val="24"/>
              <w:lang w:val="en-US" w:eastAsia="zh-CN"/>
            </w:rPr>
          </w:rPrChange>
        </w:rPr>
        <mc:AlternateContent>
          <mc:Choice Requires="wps">
            <w:drawing>
              <wp:anchor distT="0" distB="0" distL="114299" distR="114299" simplePos="0" relativeHeight="251658240" behindDoc="0" locked="0" layoutInCell="1" allowOverlap="1">
                <wp:simplePos x="0" y="0"/>
                <wp:positionH relativeFrom="column">
                  <wp:posOffset>4883149</wp:posOffset>
                </wp:positionH>
                <wp:positionV relativeFrom="paragraph">
                  <wp:posOffset>30480</wp:posOffset>
                </wp:positionV>
                <wp:extent cx="0" cy="241300"/>
                <wp:effectExtent l="19050" t="0" r="19050" b="6350"/>
                <wp:wrapNone/>
                <wp:docPr id="33" name="直接箭头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3" o:spid="_x0000_s1026" type="#_x0000_t32" style="position:absolute;left:0;text-align:left;margin-left:384.5pt;margin-top:2.4pt;width:0;height:19pt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" strokeweight="3pt"/>
            </w:pict>
          </mc:Fallback>
        </mc:AlternateContent>
      </w:r>
      <w:r>
        <w:rPr>
          <w:noProof/>
          <w:lang w:val="en-US" w:eastAsia="zh-CN"/>
          <w:rPrChange w:id="2">
            <w:rPr>
              <w:rFonts w:ascii="Times New Roman" w:hAnsi="Times New Roman"/>
              <w:noProof/>
              <w:kern w:val="2"/>
              <w:sz w:val="21"/>
              <w:szCs w:val="24"/>
              <w:lang w:val="en-US" w:eastAsia="zh-CN"/>
            </w:rPr>
          </w:rPrChange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-38735</wp:posOffset>
            </wp:positionV>
            <wp:extent cx="1305560" cy="310515"/>
            <wp:effectExtent l="0" t="0" r="8890" b="0"/>
            <wp:wrapSquare wrapText="bothSides"/>
            <wp:docPr id="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56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del>
    <w:r>
      <w:rPr>
        <w:rFonts w:ascii="方正姚体" w:eastAsia="方正姚体" w:hint="eastAsia"/>
        <w:sz w:val="28"/>
        <w:szCs w:val="28"/>
      </w:rPr>
      <w:t xml:space="preserve">             </w:t>
    </w:r>
    <w:r w:rsidRPr="009616A4">
      <w:rPr>
        <w:rFonts w:ascii="方正姚体" w:eastAsia="方正姚体" w:hint="eastAsia"/>
        <w:sz w:val="28"/>
        <w:szCs w:val="28"/>
      </w:rPr>
      <w:t>苏州卫宁精密仪器设备有限公司</w:t>
    </w:r>
    <w:r>
      <w:rPr>
        <w:rFonts w:ascii="方正姚体" w:eastAsia="方正姚体" w:hint="eastAsia"/>
        <w:sz w:val="28"/>
        <w:szCs w:val="28"/>
      </w:rPr>
      <w:t xml:space="preserve">           2013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04B" w:rsidRDefault="003E104B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04B" w:rsidRDefault="003E104B">
    <w:pPr>
      <w:pStyle w:val="a3"/>
    </w:pPr>
  </w:p>
  <w:p w:rsidR="003E104B" w:rsidRDefault="003E104B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04B" w:rsidRDefault="003E104B" w:rsidP="00A7546D">
    <w:pPr>
      <w:pStyle w:val="a3"/>
      <w:pBdr>
        <w:bottom w:val="none" w:sz="0" w:space="0" w:color="auto"/>
      </w:pBdr>
    </w:pPr>
  </w:p>
  <w:p w:rsidR="003E104B" w:rsidRDefault="003E104B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04B" w:rsidRDefault="003E104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C40CB34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4"/>
    <w:multiLevelType w:val="singleLevel"/>
    <w:tmpl w:val="0000000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2">
    <w:nsid w:val="00000007"/>
    <w:multiLevelType w:val="multilevel"/>
    <w:tmpl w:val="00000007"/>
    <w:lvl w:ilvl="0">
      <w:start w:val="1"/>
      <w:numFmt w:val="bullet"/>
      <w:lvlText w:val=""/>
      <w:lvlJc w:val="left"/>
      <w:pPr>
        <w:tabs>
          <w:tab w:val="num" w:pos="930"/>
        </w:tabs>
        <w:ind w:left="9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785"/>
        </w:tabs>
        <w:ind w:left="78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05"/>
        </w:tabs>
        <w:ind w:left="120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25"/>
        </w:tabs>
        <w:ind w:left="162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045"/>
        </w:tabs>
        <w:ind w:left="204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465"/>
        </w:tabs>
        <w:ind w:left="246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885"/>
        </w:tabs>
        <w:ind w:left="288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05"/>
        </w:tabs>
        <w:ind w:left="330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25"/>
        </w:tabs>
        <w:ind w:left="3725" w:hanging="420"/>
      </w:pPr>
      <w:rPr>
        <w:rFonts w:ascii="Wingdings" w:hAnsi="Wingdings" w:hint="default"/>
      </w:rPr>
    </w:lvl>
  </w:abstractNum>
  <w:abstractNum w:abstractNumId="3">
    <w:nsid w:val="00000008"/>
    <w:multiLevelType w:val="multilevel"/>
    <w:tmpl w:val="00000008"/>
    <w:lvl w:ilvl="0">
      <w:start w:val="1"/>
      <w:numFmt w:val="upperRoman"/>
      <w:lvlText w:val="%1. "/>
      <w:lvlJc w:val="left"/>
      <w:pPr>
        <w:ind w:left="840" w:hanging="420"/>
      </w:pPr>
      <w:rPr>
        <w:rFonts w:ascii="Batang" w:hAnsi="Batang"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000000A"/>
    <w:multiLevelType w:val="multilevel"/>
    <w:tmpl w:val="0000000A"/>
    <w:lvl w:ilvl="0">
      <w:start w:val="1"/>
      <w:numFmt w:val="chi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B"/>
    <w:multiLevelType w:val="singleLevel"/>
    <w:tmpl w:val="0000000B"/>
    <w:lvl w:ilvl="0">
      <w:start w:val="1"/>
      <w:numFmt w:val="decimal"/>
      <w:suff w:val="nothing"/>
      <w:lvlText w:val="%1、"/>
      <w:lvlJc w:val="left"/>
    </w:lvl>
  </w:abstractNum>
  <w:abstractNum w:abstractNumId="6">
    <w:nsid w:val="0000000D"/>
    <w:multiLevelType w:val="multilevel"/>
    <w:tmpl w:val="0000000D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E"/>
    <w:multiLevelType w:val="singleLevel"/>
    <w:tmpl w:val="0000000E"/>
    <w:lvl w:ilvl="0">
      <w:start w:val="1"/>
      <w:numFmt w:val="decimal"/>
      <w:suff w:val="nothing"/>
      <w:lvlText w:val="%1、"/>
      <w:lvlJc w:val="left"/>
    </w:lvl>
  </w:abstractNum>
  <w:abstractNum w:abstractNumId="8">
    <w:nsid w:val="00000010"/>
    <w:multiLevelType w:val="singleLevel"/>
    <w:tmpl w:val="0000001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9">
    <w:nsid w:val="00000011"/>
    <w:multiLevelType w:val="singleLevel"/>
    <w:tmpl w:val="00000011"/>
    <w:lvl w:ilvl="0">
      <w:start w:val="1"/>
      <w:numFmt w:val="decimal"/>
      <w:suff w:val="nothing"/>
      <w:lvlText w:val="%1、"/>
      <w:lvlJc w:val="left"/>
    </w:lvl>
  </w:abstractNum>
  <w:abstractNum w:abstractNumId="10">
    <w:nsid w:val="00000013"/>
    <w:multiLevelType w:val="multilevel"/>
    <w:tmpl w:val="00000013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1">
    <w:nsid w:val="00000014"/>
    <w:multiLevelType w:val="multilevel"/>
    <w:tmpl w:val="00000014"/>
    <w:lvl w:ilvl="0">
      <w:start w:val="1"/>
      <w:numFmt w:val="upperRoman"/>
      <w:lvlText w:val="%1. "/>
      <w:lvlJc w:val="left"/>
      <w:pPr>
        <w:ind w:left="840" w:hanging="420"/>
      </w:pPr>
      <w:rPr>
        <w:rFonts w:ascii="Batang" w:hAnsi="Batang"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00000016"/>
    <w:multiLevelType w:val="multilevel"/>
    <w:tmpl w:val="00000016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00000017"/>
    <w:multiLevelType w:val="multilevel"/>
    <w:tmpl w:val="00000017"/>
    <w:lvl w:ilvl="0">
      <w:start w:val="1"/>
      <w:numFmt w:val="upperRoman"/>
      <w:lvlText w:val="%1. "/>
      <w:lvlJc w:val="left"/>
      <w:pPr>
        <w:ind w:left="840" w:hanging="420"/>
      </w:pPr>
      <w:rPr>
        <w:rFonts w:ascii="Batang" w:hAnsi="Batang"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00000018"/>
    <w:multiLevelType w:val="singleLevel"/>
    <w:tmpl w:val="0000001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00000019"/>
    <w:multiLevelType w:val="multilevel"/>
    <w:tmpl w:val="00000019"/>
    <w:lvl w:ilvl="0">
      <w:start w:val="1"/>
      <w:numFmt w:val="upperRoman"/>
      <w:lvlText w:val="%1. "/>
      <w:lvlJc w:val="left"/>
      <w:pPr>
        <w:ind w:left="844" w:hanging="420"/>
      </w:pPr>
      <w:rPr>
        <w:rFonts w:ascii="Batang" w:hAnsi="Batang" w:cs="Times New Roman" w:hint="eastAsia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16">
    <w:nsid w:val="01695745"/>
    <w:multiLevelType w:val="hybridMultilevel"/>
    <w:tmpl w:val="E5D23FC0"/>
    <w:lvl w:ilvl="0" w:tplc="A1B056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03EE6FD7"/>
    <w:multiLevelType w:val="hybridMultilevel"/>
    <w:tmpl w:val="53C8880A"/>
    <w:lvl w:ilvl="0" w:tplc="A1CE01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08C6D4B"/>
    <w:multiLevelType w:val="hybridMultilevel"/>
    <w:tmpl w:val="A566C50A"/>
    <w:lvl w:ilvl="0" w:tplc="6F3CE966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9">
    <w:nsid w:val="11411E3A"/>
    <w:multiLevelType w:val="hybridMultilevel"/>
    <w:tmpl w:val="E2683E04"/>
    <w:lvl w:ilvl="0" w:tplc="14E282F2">
      <w:start w:val="7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22D08E2"/>
    <w:multiLevelType w:val="hybridMultilevel"/>
    <w:tmpl w:val="5D6C7240"/>
    <w:lvl w:ilvl="0" w:tplc="A4CEF652">
      <w:start w:val="1"/>
      <w:numFmt w:val="decimal"/>
      <w:lvlText w:val="%1、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21">
    <w:nsid w:val="240D3BAB"/>
    <w:multiLevelType w:val="hybridMultilevel"/>
    <w:tmpl w:val="12BAB680"/>
    <w:lvl w:ilvl="0" w:tplc="F3BC3A90">
      <w:start w:val="1"/>
      <w:numFmt w:val="decimal"/>
      <w:lvlText w:val="%1、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249D638E"/>
    <w:multiLevelType w:val="hybridMultilevel"/>
    <w:tmpl w:val="D51C4232"/>
    <w:lvl w:ilvl="0" w:tplc="677A17E4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>
    <w:nsid w:val="24CA160A"/>
    <w:multiLevelType w:val="hybridMultilevel"/>
    <w:tmpl w:val="557AA170"/>
    <w:lvl w:ilvl="0" w:tplc="79B6AE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34F014F7"/>
    <w:multiLevelType w:val="hybridMultilevel"/>
    <w:tmpl w:val="05D88232"/>
    <w:lvl w:ilvl="0" w:tplc="1E3C4E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6E87A3C"/>
    <w:multiLevelType w:val="hybridMultilevel"/>
    <w:tmpl w:val="7A963856"/>
    <w:lvl w:ilvl="0" w:tplc="69A8E5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8C968F1"/>
    <w:multiLevelType w:val="hybridMultilevel"/>
    <w:tmpl w:val="D3305854"/>
    <w:lvl w:ilvl="0" w:tplc="D1321C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F3009A0"/>
    <w:multiLevelType w:val="hybridMultilevel"/>
    <w:tmpl w:val="F50203F2"/>
    <w:lvl w:ilvl="0" w:tplc="B8CAB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CEF2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6CA0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5E1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6E1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AA6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08C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C44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184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16B0D7A"/>
    <w:multiLevelType w:val="multilevel"/>
    <w:tmpl w:val="5296BA2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51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29">
    <w:nsid w:val="71DB1C97"/>
    <w:multiLevelType w:val="multilevel"/>
    <w:tmpl w:val="F3BE7DA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1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30">
    <w:nsid w:val="77787F3B"/>
    <w:multiLevelType w:val="hybridMultilevel"/>
    <w:tmpl w:val="493A8946"/>
    <w:lvl w:ilvl="0" w:tplc="1994B572">
      <w:numFmt w:val="decimal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1">
    <w:nsid w:val="78813BC9"/>
    <w:multiLevelType w:val="hybridMultilevel"/>
    <w:tmpl w:val="9DD44A98"/>
    <w:lvl w:ilvl="0" w:tplc="0C2EC57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0EB46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22095E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D4945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844A6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0AB6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6AD2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0067B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8A38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8E41ABC"/>
    <w:multiLevelType w:val="hybridMultilevel"/>
    <w:tmpl w:val="E95C10AA"/>
    <w:lvl w:ilvl="0" w:tplc="546065F6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3">
    <w:nsid w:val="7FFE7B47"/>
    <w:multiLevelType w:val="hybridMultilevel"/>
    <w:tmpl w:val="60E48B42"/>
    <w:lvl w:ilvl="0" w:tplc="A84045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9"/>
  </w:num>
  <w:num w:numId="9">
    <w:abstractNumId w:val="6"/>
  </w:num>
  <w:num w:numId="10">
    <w:abstractNumId w:val="15"/>
  </w:num>
  <w:num w:numId="11">
    <w:abstractNumId w:val="13"/>
  </w:num>
  <w:num w:numId="12">
    <w:abstractNumId w:val="4"/>
  </w:num>
  <w:num w:numId="13">
    <w:abstractNumId w:val="11"/>
  </w:num>
  <w:num w:numId="14">
    <w:abstractNumId w:val="12"/>
  </w:num>
  <w:num w:numId="15">
    <w:abstractNumId w:val="3"/>
  </w:num>
  <w:num w:numId="16">
    <w:abstractNumId w:val="10"/>
  </w:num>
  <w:num w:numId="17">
    <w:abstractNumId w:val="25"/>
  </w:num>
  <w:num w:numId="18">
    <w:abstractNumId w:val="26"/>
  </w:num>
  <w:num w:numId="19">
    <w:abstractNumId w:val="20"/>
  </w:num>
  <w:num w:numId="20">
    <w:abstractNumId w:val="16"/>
  </w:num>
  <w:num w:numId="21">
    <w:abstractNumId w:val="23"/>
  </w:num>
  <w:num w:numId="22">
    <w:abstractNumId w:val="32"/>
  </w:num>
  <w:num w:numId="23">
    <w:abstractNumId w:val="18"/>
  </w:num>
  <w:num w:numId="24">
    <w:abstractNumId w:val="24"/>
  </w:num>
  <w:num w:numId="25">
    <w:abstractNumId w:val="33"/>
  </w:num>
  <w:num w:numId="26">
    <w:abstractNumId w:val="31"/>
  </w:num>
  <w:num w:numId="27">
    <w:abstractNumId w:val="22"/>
  </w:num>
  <w:num w:numId="28">
    <w:abstractNumId w:val="30"/>
  </w:num>
  <w:num w:numId="29">
    <w:abstractNumId w:val="27"/>
  </w:num>
  <w:num w:numId="30">
    <w:abstractNumId w:val="21"/>
  </w:num>
  <w:num w:numId="31">
    <w:abstractNumId w:val="19"/>
  </w:num>
  <w:num w:numId="32">
    <w:abstractNumId w:val="28"/>
  </w:num>
  <w:num w:numId="33">
    <w:abstractNumId w:val="29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grammar="clean"/>
  <w:defaultTabStop w:val="420"/>
  <w:autoHyphenation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46D"/>
    <w:rsid w:val="0000090B"/>
    <w:rsid w:val="00000980"/>
    <w:rsid w:val="00000E1F"/>
    <w:rsid w:val="000012D2"/>
    <w:rsid w:val="00001E48"/>
    <w:rsid w:val="00001E82"/>
    <w:rsid w:val="000038D6"/>
    <w:rsid w:val="0000476D"/>
    <w:rsid w:val="00006206"/>
    <w:rsid w:val="000147A1"/>
    <w:rsid w:val="00014DD5"/>
    <w:rsid w:val="000200D6"/>
    <w:rsid w:val="00021A6D"/>
    <w:rsid w:val="0002345C"/>
    <w:rsid w:val="0002398A"/>
    <w:rsid w:val="00024129"/>
    <w:rsid w:val="0002580E"/>
    <w:rsid w:val="00025DA3"/>
    <w:rsid w:val="00025E35"/>
    <w:rsid w:val="00035328"/>
    <w:rsid w:val="000404A1"/>
    <w:rsid w:val="000408DE"/>
    <w:rsid w:val="00040B5A"/>
    <w:rsid w:val="00040F6B"/>
    <w:rsid w:val="00042456"/>
    <w:rsid w:val="00045284"/>
    <w:rsid w:val="00045AC9"/>
    <w:rsid w:val="00053838"/>
    <w:rsid w:val="000567E4"/>
    <w:rsid w:val="00056BC3"/>
    <w:rsid w:val="00056F88"/>
    <w:rsid w:val="00060F8D"/>
    <w:rsid w:val="0006353C"/>
    <w:rsid w:val="00063997"/>
    <w:rsid w:val="00063CD0"/>
    <w:rsid w:val="000712E0"/>
    <w:rsid w:val="0007256F"/>
    <w:rsid w:val="00073298"/>
    <w:rsid w:val="00073D38"/>
    <w:rsid w:val="00075B4B"/>
    <w:rsid w:val="00076B33"/>
    <w:rsid w:val="00080A25"/>
    <w:rsid w:val="00081E9E"/>
    <w:rsid w:val="0008691F"/>
    <w:rsid w:val="00091739"/>
    <w:rsid w:val="00092468"/>
    <w:rsid w:val="000933DB"/>
    <w:rsid w:val="0009384D"/>
    <w:rsid w:val="00094FAE"/>
    <w:rsid w:val="00095964"/>
    <w:rsid w:val="00095FBB"/>
    <w:rsid w:val="000A1E1F"/>
    <w:rsid w:val="000A378C"/>
    <w:rsid w:val="000A48D5"/>
    <w:rsid w:val="000A6845"/>
    <w:rsid w:val="000A789D"/>
    <w:rsid w:val="000B12BE"/>
    <w:rsid w:val="000B255A"/>
    <w:rsid w:val="000B2F5F"/>
    <w:rsid w:val="000B32B7"/>
    <w:rsid w:val="000B4B7B"/>
    <w:rsid w:val="000B55C4"/>
    <w:rsid w:val="000B61DF"/>
    <w:rsid w:val="000B696F"/>
    <w:rsid w:val="000C0CBC"/>
    <w:rsid w:val="000C0E87"/>
    <w:rsid w:val="000C23FD"/>
    <w:rsid w:val="000C47DD"/>
    <w:rsid w:val="000C72C5"/>
    <w:rsid w:val="000D5075"/>
    <w:rsid w:val="000D7F39"/>
    <w:rsid w:val="000E1E0C"/>
    <w:rsid w:val="000E2F5D"/>
    <w:rsid w:val="000E508A"/>
    <w:rsid w:val="000E5BEF"/>
    <w:rsid w:val="000E5E5B"/>
    <w:rsid w:val="000F0D8C"/>
    <w:rsid w:val="000F2FE8"/>
    <w:rsid w:val="000F40AD"/>
    <w:rsid w:val="000F79A5"/>
    <w:rsid w:val="0010092E"/>
    <w:rsid w:val="00104E18"/>
    <w:rsid w:val="00104EF8"/>
    <w:rsid w:val="00105A2D"/>
    <w:rsid w:val="00106A90"/>
    <w:rsid w:val="00107B88"/>
    <w:rsid w:val="00113370"/>
    <w:rsid w:val="00115FA0"/>
    <w:rsid w:val="00117387"/>
    <w:rsid w:val="001174FD"/>
    <w:rsid w:val="00120867"/>
    <w:rsid w:val="00121A19"/>
    <w:rsid w:val="00123D17"/>
    <w:rsid w:val="001243CA"/>
    <w:rsid w:val="00125588"/>
    <w:rsid w:val="00125D02"/>
    <w:rsid w:val="00125F8C"/>
    <w:rsid w:val="00130D59"/>
    <w:rsid w:val="001325AB"/>
    <w:rsid w:val="0013357C"/>
    <w:rsid w:val="00133771"/>
    <w:rsid w:val="00135791"/>
    <w:rsid w:val="0014179B"/>
    <w:rsid w:val="00141A32"/>
    <w:rsid w:val="001422CB"/>
    <w:rsid w:val="00144185"/>
    <w:rsid w:val="00150BB4"/>
    <w:rsid w:val="0015267E"/>
    <w:rsid w:val="0015269E"/>
    <w:rsid w:val="00152B30"/>
    <w:rsid w:val="00154EBB"/>
    <w:rsid w:val="001564E1"/>
    <w:rsid w:val="00156E8B"/>
    <w:rsid w:val="001602A2"/>
    <w:rsid w:val="001616AC"/>
    <w:rsid w:val="00161ADD"/>
    <w:rsid w:val="00162E73"/>
    <w:rsid w:val="00165040"/>
    <w:rsid w:val="0016626C"/>
    <w:rsid w:val="00166F66"/>
    <w:rsid w:val="00170CA4"/>
    <w:rsid w:val="00170E0D"/>
    <w:rsid w:val="00174442"/>
    <w:rsid w:val="00174A6A"/>
    <w:rsid w:val="001756AD"/>
    <w:rsid w:val="00181DFE"/>
    <w:rsid w:val="001822EA"/>
    <w:rsid w:val="00183B3F"/>
    <w:rsid w:val="0018467E"/>
    <w:rsid w:val="00184C38"/>
    <w:rsid w:val="001854FC"/>
    <w:rsid w:val="001864C7"/>
    <w:rsid w:val="00186AC7"/>
    <w:rsid w:val="0019001B"/>
    <w:rsid w:val="0019209F"/>
    <w:rsid w:val="00192D25"/>
    <w:rsid w:val="001931AD"/>
    <w:rsid w:val="00194E00"/>
    <w:rsid w:val="0019745A"/>
    <w:rsid w:val="001A461E"/>
    <w:rsid w:val="001A7222"/>
    <w:rsid w:val="001B04AF"/>
    <w:rsid w:val="001B394E"/>
    <w:rsid w:val="001B4D49"/>
    <w:rsid w:val="001B679D"/>
    <w:rsid w:val="001B6FA4"/>
    <w:rsid w:val="001C4427"/>
    <w:rsid w:val="001C4A37"/>
    <w:rsid w:val="001C6306"/>
    <w:rsid w:val="001C780A"/>
    <w:rsid w:val="001D04E6"/>
    <w:rsid w:val="001D17FF"/>
    <w:rsid w:val="001D1F35"/>
    <w:rsid w:val="001D2B73"/>
    <w:rsid w:val="001E0DA1"/>
    <w:rsid w:val="001E254C"/>
    <w:rsid w:val="001E38C0"/>
    <w:rsid w:val="001E5F20"/>
    <w:rsid w:val="001E640D"/>
    <w:rsid w:val="001E738A"/>
    <w:rsid w:val="001F2E1F"/>
    <w:rsid w:val="001F4E91"/>
    <w:rsid w:val="001F614A"/>
    <w:rsid w:val="002009A1"/>
    <w:rsid w:val="0020133F"/>
    <w:rsid w:val="00202091"/>
    <w:rsid w:val="00203DDB"/>
    <w:rsid w:val="00204279"/>
    <w:rsid w:val="00204E6D"/>
    <w:rsid w:val="00207470"/>
    <w:rsid w:val="0021140C"/>
    <w:rsid w:val="00212ECE"/>
    <w:rsid w:val="0021323A"/>
    <w:rsid w:val="00213F1F"/>
    <w:rsid w:val="00214801"/>
    <w:rsid w:val="00214DC1"/>
    <w:rsid w:val="00215BEF"/>
    <w:rsid w:val="0021799A"/>
    <w:rsid w:val="002207CD"/>
    <w:rsid w:val="0022296A"/>
    <w:rsid w:val="00223FB8"/>
    <w:rsid w:val="00224280"/>
    <w:rsid w:val="00227382"/>
    <w:rsid w:val="0022740B"/>
    <w:rsid w:val="002323B1"/>
    <w:rsid w:val="0023322D"/>
    <w:rsid w:val="00233689"/>
    <w:rsid w:val="0023479C"/>
    <w:rsid w:val="002379AD"/>
    <w:rsid w:val="0024482B"/>
    <w:rsid w:val="0024570C"/>
    <w:rsid w:val="0025167E"/>
    <w:rsid w:val="002530D4"/>
    <w:rsid w:val="00253C5A"/>
    <w:rsid w:val="00254B8E"/>
    <w:rsid w:val="00255B02"/>
    <w:rsid w:val="00264563"/>
    <w:rsid w:val="00265628"/>
    <w:rsid w:val="00266279"/>
    <w:rsid w:val="00266D49"/>
    <w:rsid w:val="002674A1"/>
    <w:rsid w:val="00270BCC"/>
    <w:rsid w:val="00272181"/>
    <w:rsid w:val="0027585B"/>
    <w:rsid w:val="002772FF"/>
    <w:rsid w:val="00277FFE"/>
    <w:rsid w:val="00280A78"/>
    <w:rsid w:val="00283A7E"/>
    <w:rsid w:val="0029265C"/>
    <w:rsid w:val="0029297E"/>
    <w:rsid w:val="00295335"/>
    <w:rsid w:val="002958E2"/>
    <w:rsid w:val="00296E14"/>
    <w:rsid w:val="002974A9"/>
    <w:rsid w:val="002A0B81"/>
    <w:rsid w:val="002B077E"/>
    <w:rsid w:val="002B173D"/>
    <w:rsid w:val="002B317F"/>
    <w:rsid w:val="002B4879"/>
    <w:rsid w:val="002B4C11"/>
    <w:rsid w:val="002B4E11"/>
    <w:rsid w:val="002B52DE"/>
    <w:rsid w:val="002B5B53"/>
    <w:rsid w:val="002B653C"/>
    <w:rsid w:val="002C00AD"/>
    <w:rsid w:val="002C2CC4"/>
    <w:rsid w:val="002C3BBF"/>
    <w:rsid w:val="002C3CFC"/>
    <w:rsid w:val="002C5855"/>
    <w:rsid w:val="002C69E1"/>
    <w:rsid w:val="002C6EE6"/>
    <w:rsid w:val="002D3809"/>
    <w:rsid w:val="002D6EB6"/>
    <w:rsid w:val="002D7974"/>
    <w:rsid w:val="002E20D9"/>
    <w:rsid w:val="002E61EF"/>
    <w:rsid w:val="002E66B3"/>
    <w:rsid w:val="002E751D"/>
    <w:rsid w:val="002F0974"/>
    <w:rsid w:val="002F56D2"/>
    <w:rsid w:val="00306F3D"/>
    <w:rsid w:val="003076D5"/>
    <w:rsid w:val="00312046"/>
    <w:rsid w:val="003128BC"/>
    <w:rsid w:val="003128D5"/>
    <w:rsid w:val="00316709"/>
    <w:rsid w:val="00317243"/>
    <w:rsid w:val="003203B6"/>
    <w:rsid w:val="00321809"/>
    <w:rsid w:val="003222FF"/>
    <w:rsid w:val="00323409"/>
    <w:rsid w:val="00330C45"/>
    <w:rsid w:val="00332CC5"/>
    <w:rsid w:val="00333981"/>
    <w:rsid w:val="00334543"/>
    <w:rsid w:val="003351F1"/>
    <w:rsid w:val="0033558A"/>
    <w:rsid w:val="00335C94"/>
    <w:rsid w:val="00337222"/>
    <w:rsid w:val="00340811"/>
    <w:rsid w:val="00340B62"/>
    <w:rsid w:val="00340D5A"/>
    <w:rsid w:val="003410C6"/>
    <w:rsid w:val="00342BAF"/>
    <w:rsid w:val="00345181"/>
    <w:rsid w:val="00346829"/>
    <w:rsid w:val="003468B5"/>
    <w:rsid w:val="00347CD7"/>
    <w:rsid w:val="00350E9A"/>
    <w:rsid w:val="00352981"/>
    <w:rsid w:val="00352A11"/>
    <w:rsid w:val="00355CE9"/>
    <w:rsid w:val="0035670E"/>
    <w:rsid w:val="00356793"/>
    <w:rsid w:val="00360272"/>
    <w:rsid w:val="00360836"/>
    <w:rsid w:val="00360F88"/>
    <w:rsid w:val="00361D1A"/>
    <w:rsid w:val="00362BF2"/>
    <w:rsid w:val="00370DAD"/>
    <w:rsid w:val="00371ABF"/>
    <w:rsid w:val="00371F23"/>
    <w:rsid w:val="003720A2"/>
    <w:rsid w:val="003733C3"/>
    <w:rsid w:val="00373FA2"/>
    <w:rsid w:val="0037434B"/>
    <w:rsid w:val="00374F12"/>
    <w:rsid w:val="0037577F"/>
    <w:rsid w:val="00375EF5"/>
    <w:rsid w:val="0038095C"/>
    <w:rsid w:val="00383051"/>
    <w:rsid w:val="0038776F"/>
    <w:rsid w:val="0039251E"/>
    <w:rsid w:val="00394E50"/>
    <w:rsid w:val="00395018"/>
    <w:rsid w:val="003979E6"/>
    <w:rsid w:val="00397E8E"/>
    <w:rsid w:val="003A1923"/>
    <w:rsid w:val="003A3854"/>
    <w:rsid w:val="003A4D8C"/>
    <w:rsid w:val="003A732B"/>
    <w:rsid w:val="003B0E75"/>
    <w:rsid w:val="003B5481"/>
    <w:rsid w:val="003B6B81"/>
    <w:rsid w:val="003C1A89"/>
    <w:rsid w:val="003C586A"/>
    <w:rsid w:val="003C734A"/>
    <w:rsid w:val="003D323A"/>
    <w:rsid w:val="003D4042"/>
    <w:rsid w:val="003D4E34"/>
    <w:rsid w:val="003D594B"/>
    <w:rsid w:val="003D7385"/>
    <w:rsid w:val="003E104B"/>
    <w:rsid w:val="003E18F4"/>
    <w:rsid w:val="003E2950"/>
    <w:rsid w:val="003E2EF4"/>
    <w:rsid w:val="003E545F"/>
    <w:rsid w:val="003E5E28"/>
    <w:rsid w:val="003E69CD"/>
    <w:rsid w:val="003F233B"/>
    <w:rsid w:val="003F2A77"/>
    <w:rsid w:val="003F4DCE"/>
    <w:rsid w:val="00400D12"/>
    <w:rsid w:val="00402A3E"/>
    <w:rsid w:val="004039AD"/>
    <w:rsid w:val="0040439D"/>
    <w:rsid w:val="00410504"/>
    <w:rsid w:val="00412993"/>
    <w:rsid w:val="00413753"/>
    <w:rsid w:val="00413AE4"/>
    <w:rsid w:val="004163B2"/>
    <w:rsid w:val="00420136"/>
    <w:rsid w:val="00420501"/>
    <w:rsid w:val="0042088C"/>
    <w:rsid w:val="00420D7D"/>
    <w:rsid w:val="004213CC"/>
    <w:rsid w:val="00424234"/>
    <w:rsid w:val="00425016"/>
    <w:rsid w:val="004259C9"/>
    <w:rsid w:val="004266BB"/>
    <w:rsid w:val="0042732C"/>
    <w:rsid w:val="00427B43"/>
    <w:rsid w:val="00435171"/>
    <w:rsid w:val="00435BE8"/>
    <w:rsid w:val="0043729D"/>
    <w:rsid w:val="00442257"/>
    <w:rsid w:val="0044595B"/>
    <w:rsid w:val="0044669C"/>
    <w:rsid w:val="004468DD"/>
    <w:rsid w:val="00447147"/>
    <w:rsid w:val="004516A9"/>
    <w:rsid w:val="004518FF"/>
    <w:rsid w:val="004520C8"/>
    <w:rsid w:val="00452E1C"/>
    <w:rsid w:val="00455E04"/>
    <w:rsid w:val="00456E45"/>
    <w:rsid w:val="0046210F"/>
    <w:rsid w:val="0046464A"/>
    <w:rsid w:val="00465245"/>
    <w:rsid w:val="00465974"/>
    <w:rsid w:val="00465E49"/>
    <w:rsid w:val="00466DC8"/>
    <w:rsid w:val="0047013F"/>
    <w:rsid w:val="004756A0"/>
    <w:rsid w:val="0047611C"/>
    <w:rsid w:val="0047727B"/>
    <w:rsid w:val="00481878"/>
    <w:rsid w:val="00483ACE"/>
    <w:rsid w:val="00486907"/>
    <w:rsid w:val="00491282"/>
    <w:rsid w:val="00492F7B"/>
    <w:rsid w:val="004940DD"/>
    <w:rsid w:val="00494130"/>
    <w:rsid w:val="00495B97"/>
    <w:rsid w:val="004A0185"/>
    <w:rsid w:val="004A25C0"/>
    <w:rsid w:val="004A43BC"/>
    <w:rsid w:val="004A6ACC"/>
    <w:rsid w:val="004B1058"/>
    <w:rsid w:val="004B166C"/>
    <w:rsid w:val="004B1937"/>
    <w:rsid w:val="004B38C8"/>
    <w:rsid w:val="004B4467"/>
    <w:rsid w:val="004C170F"/>
    <w:rsid w:val="004C1C17"/>
    <w:rsid w:val="004C2BE9"/>
    <w:rsid w:val="004C40B7"/>
    <w:rsid w:val="004C42F7"/>
    <w:rsid w:val="004C5CAA"/>
    <w:rsid w:val="004D04AF"/>
    <w:rsid w:val="004D3047"/>
    <w:rsid w:val="004D385D"/>
    <w:rsid w:val="004D4522"/>
    <w:rsid w:val="004D5743"/>
    <w:rsid w:val="004D5AEF"/>
    <w:rsid w:val="004D799E"/>
    <w:rsid w:val="004E0ACA"/>
    <w:rsid w:val="004E0D80"/>
    <w:rsid w:val="004E116E"/>
    <w:rsid w:val="004E2C0E"/>
    <w:rsid w:val="004E3207"/>
    <w:rsid w:val="004E4BC6"/>
    <w:rsid w:val="004E594F"/>
    <w:rsid w:val="004E67F7"/>
    <w:rsid w:val="004E737C"/>
    <w:rsid w:val="004E744C"/>
    <w:rsid w:val="004F033C"/>
    <w:rsid w:val="004F24FF"/>
    <w:rsid w:val="004F29A7"/>
    <w:rsid w:val="004F6A7D"/>
    <w:rsid w:val="004F6ABC"/>
    <w:rsid w:val="004F7B9C"/>
    <w:rsid w:val="005007CC"/>
    <w:rsid w:val="005009BF"/>
    <w:rsid w:val="00500B83"/>
    <w:rsid w:val="00503B76"/>
    <w:rsid w:val="005040D2"/>
    <w:rsid w:val="00506605"/>
    <w:rsid w:val="005114C7"/>
    <w:rsid w:val="00513B63"/>
    <w:rsid w:val="0051449B"/>
    <w:rsid w:val="005151E6"/>
    <w:rsid w:val="00520949"/>
    <w:rsid w:val="00521494"/>
    <w:rsid w:val="00522BE9"/>
    <w:rsid w:val="00526605"/>
    <w:rsid w:val="005302DB"/>
    <w:rsid w:val="005311D3"/>
    <w:rsid w:val="0053308B"/>
    <w:rsid w:val="005351B5"/>
    <w:rsid w:val="00537561"/>
    <w:rsid w:val="00540DD1"/>
    <w:rsid w:val="00542EA5"/>
    <w:rsid w:val="005441D3"/>
    <w:rsid w:val="005459A2"/>
    <w:rsid w:val="0054628B"/>
    <w:rsid w:val="005468F7"/>
    <w:rsid w:val="00550E3B"/>
    <w:rsid w:val="00551006"/>
    <w:rsid w:val="0055318A"/>
    <w:rsid w:val="0055405F"/>
    <w:rsid w:val="00554504"/>
    <w:rsid w:val="00556105"/>
    <w:rsid w:val="00561332"/>
    <w:rsid w:val="005614FF"/>
    <w:rsid w:val="005634E4"/>
    <w:rsid w:val="0056696B"/>
    <w:rsid w:val="00566CC4"/>
    <w:rsid w:val="00570006"/>
    <w:rsid w:val="00571260"/>
    <w:rsid w:val="0057270A"/>
    <w:rsid w:val="00576484"/>
    <w:rsid w:val="005779C0"/>
    <w:rsid w:val="00577A53"/>
    <w:rsid w:val="00577B0F"/>
    <w:rsid w:val="00582D23"/>
    <w:rsid w:val="00591C7B"/>
    <w:rsid w:val="00594850"/>
    <w:rsid w:val="00595AB7"/>
    <w:rsid w:val="00595F4F"/>
    <w:rsid w:val="0059666C"/>
    <w:rsid w:val="005A0E0E"/>
    <w:rsid w:val="005A15D0"/>
    <w:rsid w:val="005A1CBE"/>
    <w:rsid w:val="005A3CEB"/>
    <w:rsid w:val="005A40D4"/>
    <w:rsid w:val="005A7F65"/>
    <w:rsid w:val="005B00CC"/>
    <w:rsid w:val="005B0308"/>
    <w:rsid w:val="005B10F9"/>
    <w:rsid w:val="005B14A4"/>
    <w:rsid w:val="005B4CC5"/>
    <w:rsid w:val="005C3CF2"/>
    <w:rsid w:val="005C4810"/>
    <w:rsid w:val="005C5D63"/>
    <w:rsid w:val="005C62BE"/>
    <w:rsid w:val="005C6A5F"/>
    <w:rsid w:val="005D0270"/>
    <w:rsid w:val="005D054E"/>
    <w:rsid w:val="005D1E2C"/>
    <w:rsid w:val="005D4914"/>
    <w:rsid w:val="005D6C57"/>
    <w:rsid w:val="005D7458"/>
    <w:rsid w:val="005D79E3"/>
    <w:rsid w:val="005D7A20"/>
    <w:rsid w:val="005E2A6C"/>
    <w:rsid w:val="005E3DD4"/>
    <w:rsid w:val="005E5B6D"/>
    <w:rsid w:val="005E6DA9"/>
    <w:rsid w:val="005F0A3B"/>
    <w:rsid w:val="005F0E09"/>
    <w:rsid w:val="005F2DF5"/>
    <w:rsid w:val="005F5287"/>
    <w:rsid w:val="005F66BD"/>
    <w:rsid w:val="00600859"/>
    <w:rsid w:val="00601959"/>
    <w:rsid w:val="00601B4F"/>
    <w:rsid w:val="006035AD"/>
    <w:rsid w:val="0060372A"/>
    <w:rsid w:val="0060565C"/>
    <w:rsid w:val="00607E23"/>
    <w:rsid w:val="006112CE"/>
    <w:rsid w:val="006120B2"/>
    <w:rsid w:val="006121D7"/>
    <w:rsid w:val="006127C2"/>
    <w:rsid w:val="006131BC"/>
    <w:rsid w:val="0061670F"/>
    <w:rsid w:val="00621509"/>
    <w:rsid w:val="00621DBF"/>
    <w:rsid w:val="0062289E"/>
    <w:rsid w:val="0062428B"/>
    <w:rsid w:val="006262C6"/>
    <w:rsid w:val="00631E96"/>
    <w:rsid w:val="00632485"/>
    <w:rsid w:val="00632BEA"/>
    <w:rsid w:val="00633330"/>
    <w:rsid w:val="00634352"/>
    <w:rsid w:val="0063479D"/>
    <w:rsid w:val="006371BA"/>
    <w:rsid w:val="00640001"/>
    <w:rsid w:val="00640515"/>
    <w:rsid w:val="00642643"/>
    <w:rsid w:val="00643D12"/>
    <w:rsid w:val="00644E10"/>
    <w:rsid w:val="00647A2B"/>
    <w:rsid w:val="00651750"/>
    <w:rsid w:val="00651CA2"/>
    <w:rsid w:val="00652D91"/>
    <w:rsid w:val="006547D3"/>
    <w:rsid w:val="00655693"/>
    <w:rsid w:val="00661A00"/>
    <w:rsid w:val="00662F3B"/>
    <w:rsid w:val="006665EF"/>
    <w:rsid w:val="00667A95"/>
    <w:rsid w:val="006725ED"/>
    <w:rsid w:val="006748EA"/>
    <w:rsid w:val="00675129"/>
    <w:rsid w:val="0067600F"/>
    <w:rsid w:val="006810F4"/>
    <w:rsid w:val="006842EE"/>
    <w:rsid w:val="00684C04"/>
    <w:rsid w:val="006868B2"/>
    <w:rsid w:val="00687DF8"/>
    <w:rsid w:val="00690CD6"/>
    <w:rsid w:val="00691199"/>
    <w:rsid w:val="006916B6"/>
    <w:rsid w:val="00691AA9"/>
    <w:rsid w:val="00696B87"/>
    <w:rsid w:val="006974C9"/>
    <w:rsid w:val="006A1DE3"/>
    <w:rsid w:val="006A3920"/>
    <w:rsid w:val="006A4AFE"/>
    <w:rsid w:val="006B10BC"/>
    <w:rsid w:val="006B2268"/>
    <w:rsid w:val="006B29D0"/>
    <w:rsid w:val="006C5B38"/>
    <w:rsid w:val="006C6781"/>
    <w:rsid w:val="006C6EFC"/>
    <w:rsid w:val="006C72EF"/>
    <w:rsid w:val="006C7EAA"/>
    <w:rsid w:val="006D0005"/>
    <w:rsid w:val="006D0B4E"/>
    <w:rsid w:val="006D2455"/>
    <w:rsid w:val="006D2720"/>
    <w:rsid w:val="006D5290"/>
    <w:rsid w:val="006D7385"/>
    <w:rsid w:val="006D793F"/>
    <w:rsid w:val="006E4290"/>
    <w:rsid w:val="006E5D0D"/>
    <w:rsid w:val="006E67A4"/>
    <w:rsid w:val="006F0AD8"/>
    <w:rsid w:val="006F51FA"/>
    <w:rsid w:val="00700442"/>
    <w:rsid w:val="0070105A"/>
    <w:rsid w:val="00701663"/>
    <w:rsid w:val="007026BD"/>
    <w:rsid w:val="00702E71"/>
    <w:rsid w:val="0070486C"/>
    <w:rsid w:val="007049C0"/>
    <w:rsid w:val="00710134"/>
    <w:rsid w:val="007110A8"/>
    <w:rsid w:val="00711B84"/>
    <w:rsid w:val="007141A4"/>
    <w:rsid w:val="0072036E"/>
    <w:rsid w:val="00720CCD"/>
    <w:rsid w:val="00724A83"/>
    <w:rsid w:val="007264AF"/>
    <w:rsid w:val="00726B38"/>
    <w:rsid w:val="0072744A"/>
    <w:rsid w:val="00727DEF"/>
    <w:rsid w:val="007329B9"/>
    <w:rsid w:val="00735055"/>
    <w:rsid w:val="0073560F"/>
    <w:rsid w:val="00740438"/>
    <w:rsid w:val="00740456"/>
    <w:rsid w:val="00741121"/>
    <w:rsid w:val="00742BAE"/>
    <w:rsid w:val="00744CAB"/>
    <w:rsid w:val="00747D8C"/>
    <w:rsid w:val="00750CB8"/>
    <w:rsid w:val="0075131B"/>
    <w:rsid w:val="00752801"/>
    <w:rsid w:val="00755C95"/>
    <w:rsid w:val="00755E52"/>
    <w:rsid w:val="00756DAF"/>
    <w:rsid w:val="00760735"/>
    <w:rsid w:val="00761416"/>
    <w:rsid w:val="007654E9"/>
    <w:rsid w:val="0076708E"/>
    <w:rsid w:val="0076771E"/>
    <w:rsid w:val="00767F68"/>
    <w:rsid w:val="00771413"/>
    <w:rsid w:val="00774102"/>
    <w:rsid w:val="00774F48"/>
    <w:rsid w:val="0077603A"/>
    <w:rsid w:val="007766B9"/>
    <w:rsid w:val="007813E8"/>
    <w:rsid w:val="00781638"/>
    <w:rsid w:val="007836BB"/>
    <w:rsid w:val="00783E82"/>
    <w:rsid w:val="0078419D"/>
    <w:rsid w:val="007842BD"/>
    <w:rsid w:val="0078634B"/>
    <w:rsid w:val="0078771B"/>
    <w:rsid w:val="00790165"/>
    <w:rsid w:val="007A1720"/>
    <w:rsid w:val="007A3AEB"/>
    <w:rsid w:val="007A4F0D"/>
    <w:rsid w:val="007A5033"/>
    <w:rsid w:val="007A6983"/>
    <w:rsid w:val="007A6B8D"/>
    <w:rsid w:val="007B0550"/>
    <w:rsid w:val="007B2185"/>
    <w:rsid w:val="007B67BD"/>
    <w:rsid w:val="007C19DA"/>
    <w:rsid w:val="007C21FB"/>
    <w:rsid w:val="007C3BFE"/>
    <w:rsid w:val="007C3E0C"/>
    <w:rsid w:val="007C47F5"/>
    <w:rsid w:val="007C4E7D"/>
    <w:rsid w:val="007C5606"/>
    <w:rsid w:val="007C632A"/>
    <w:rsid w:val="007D0D65"/>
    <w:rsid w:val="007D1DC1"/>
    <w:rsid w:val="007D2D27"/>
    <w:rsid w:val="007D63E8"/>
    <w:rsid w:val="007D6E7C"/>
    <w:rsid w:val="007E039B"/>
    <w:rsid w:val="007E104C"/>
    <w:rsid w:val="007E3B2B"/>
    <w:rsid w:val="007E7307"/>
    <w:rsid w:val="007F4796"/>
    <w:rsid w:val="007F586D"/>
    <w:rsid w:val="007F60F2"/>
    <w:rsid w:val="007F6DE0"/>
    <w:rsid w:val="00800D16"/>
    <w:rsid w:val="0080296A"/>
    <w:rsid w:val="00803CFC"/>
    <w:rsid w:val="008060CC"/>
    <w:rsid w:val="00817018"/>
    <w:rsid w:val="00817AE0"/>
    <w:rsid w:val="00820C1A"/>
    <w:rsid w:val="00820F86"/>
    <w:rsid w:val="00824204"/>
    <w:rsid w:val="00826356"/>
    <w:rsid w:val="008275A2"/>
    <w:rsid w:val="008275B3"/>
    <w:rsid w:val="00830052"/>
    <w:rsid w:val="008337A3"/>
    <w:rsid w:val="00834554"/>
    <w:rsid w:val="00834E8A"/>
    <w:rsid w:val="00836056"/>
    <w:rsid w:val="00837B1A"/>
    <w:rsid w:val="0084026E"/>
    <w:rsid w:val="00841060"/>
    <w:rsid w:val="0084114D"/>
    <w:rsid w:val="008446D9"/>
    <w:rsid w:val="00846120"/>
    <w:rsid w:val="00846851"/>
    <w:rsid w:val="008508D7"/>
    <w:rsid w:val="00853066"/>
    <w:rsid w:val="0085385C"/>
    <w:rsid w:val="008547DB"/>
    <w:rsid w:val="008575DA"/>
    <w:rsid w:val="00874186"/>
    <w:rsid w:val="00874C96"/>
    <w:rsid w:val="00875635"/>
    <w:rsid w:val="00875DCB"/>
    <w:rsid w:val="00875EAB"/>
    <w:rsid w:val="00876DFE"/>
    <w:rsid w:val="00877E57"/>
    <w:rsid w:val="0088122F"/>
    <w:rsid w:val="00882833"/>
    <w:rsid w:val="008831A4"/>
    <w:rsid w:val="00884E97"/>
    <w:rsid w:val="00886C5C"/>
    <w:rsid w:val="0088766C"/>
    <w:rsid w:val="0089053B"/>
    <w:rsid w:val="00891077"/>
    <w:rsid w:val="00891EFD"/>
    <w:rsid w:val="00892D32"/>
    <w:rsid w:val="00893E2C"/>
    <w:rsid w:val="008952A2"/>
    <w:rsid w:val="008A0331"/>
    <w:rsid w:val="008A05EF"/>
    <w:rsid w:val="008A2D29"/>
    <w:rsid w:val="008A308B"/>
    <w:rsid w:val="008A3FA0"/>
    <w:rsid w:val="008A62AB"/>
    <w:rsid w:val="008A712E"/>
    <w:rsid w:val="008A7BF1"/>
    <w:rsid w:val="008B0884"/>
    <w:rsid w:val="008B36BD"/>
    <w:rsid w:val="008B3EC6"/>
    <w:rsid w:val="008B45A6"/>
    <w:rsid w:val="008B46E3"/>
    <w:rsid w:val="008C11F1"/>
    <w:rsid w:val="008C27A2"/>
    <w:rsid w:val="008C518E"/>
    <w:rsid w:val="008C53D5"/>
    <w:rsid w:val="008D029F"/>
    <w:rsid w:val="008D0982"/>
    <w:rsid w:val="008D1075"/>
    <w:rsid w:val="008D146E"/>
    <w:rsid w:val="008D37C3"/>
    <w:rsid w:val="008D591D"/>
    <w:rsid w:val="008D7947"/>
    <w:rsid w:val="008D7D6A"/>
    <w:rsid w:val="008E25C9"/>
    <w:rsid w:val="008E267B"/>
    <w:rsid w:val="008E2B3D"/>
    <w:rsid w:val="008E2E0C"/>
    <w:rsid w:val="008E537A"/>
    <w:rsid w:val="008E5572"/>
    <w:rsid w:val="008E77EB"/>
    <w:rsid w:val="008F1E8E"/>
    <w:rsid w:val="00900907"/>
    <w:rsid w:val="00900DF7"/>
    <w:rsid w:val="009017B9"/>
    <w:rsid w:val="00901D78"/>
    <w:rsid w:val="009030A5"/>
    <w:rsid w:val="00904785"/>
    <w:rsid w:val="0090497B"/>
    <w:rsid w:val="00905062"/>
    <w:rsid w:val="0090716C"/>
    <w:rsid w:val="00907D5E"/>
    <w:rsid w:val="009106C4"/>
    <w:rsid w:val="00910F09"/>
    <w:rsid w:val="00913927"/>
    <w:rsid w:val="00917016"/>
    <w:rsid w:val="00917838"/>
    <w:rsid w:val="00917C7C"/>
    <w:rsid w:val="009214E1"/>
    <w:rsid w:val="00921542"/>
    <w:rsid w:val="00923020"/>
    <w:rsid w:val="00924E92"/>
    <w:rsid w:val="00925888"/>
    <w:rsid w:val="00926224"/>
    <w:rsid w:val="00927CF9"/>
    <w:rsid w:val="0093017D"/>
    <w:rsid w:val="00932583"/>
    <w:rsid w:val="009329D8"/>
    <w:rsid w:val="00932B80"/>
    <w:rsid w:val="009374ED"/>
    <w:rsid w:val="00937C62"/>
    <w:rsid w:val="0094146E"/>
    <w:rsid w:val="009423D7"/>
    <w:rsid w:val="00946991"/>
    <w:rsid w:val="00950409"/>
    <w:rsid w:val="009504C1"/>
    <w:rsid w:val="00951C11"/>
    <w:rsid w:val="00952BEA"/>
    <w:rsid w:val="00955814"/>
    <w:rsid w:val="00956E67"/>
    <w:rsid w:val="00960CA7"/>
    <w:rsid w:val="009645BF"/>
    <w:rsid w:val="0096751D"/>
    <w:rsid w:val="0096752E"/>
    <w:rsid w:val="0097050F"/>
    <w:rsid w:val="009709EC"/>
    <w:rsid w:val="00972602"/>
    <w:rsid w:val="00977F75"/>
    <w:rsid w:val="009812C0"/>
    <w:rsid w:val="00981764"/>
    <w:rsid w:val="009869C3"/>
    <w:rsid w:val="009902B1"/>
    <w:rsid w:val="009902F2"/>
    <w:rsid w:val="00990A40"/>
    <w:rsid w:val="009922B5"/>
    <w:rsid w:val="009963D8"/>
    <w:rsid w:val="0099718E"/>
    <w:rsid w:val="009A106F"/>
    <w:rsid w:val="009A34F6"/>
    <w:rsid w:val="009A4EDD"/>
    <w:rsid w:val="009A613A"/>
    <w:rsid w:val="009A7898"/>
    <w:rsid w:val="009A7BED"/>
    <w:rsid w:val="009B220D"/>
    <w:rsid w:val="009B4383"/>
    <w:rsid w:val="009B667C"/>
    <w:rsid w:val="009B71E8"/>
    <w:rsid w:val="009C102E"/>
    <w:rsid w:val="009C251F"/>
    <w:rsid w:val="009C2867"/>
    <w:rsid w:val="009C46CE"/>
    <w:rsid w:val="009C61A8"/>
    <w:rsid w:val="009C6C03"/>
    <w:rsid w:val="009D315F"/>
    <w:rsid w:val="009D404D"/>
    <w:rsid w:val="009D4D91"/>
    <w:rsid w:val="009D5A4E"/>
    <w:rsid w:val="009E3FFE"/>
    <w:rsid w:val="009E5235"/>
    <w:rsid w:val="009E670D"/>
    <w:rsid w:val="009F02D7"/>
    <w:rsid w:val="009F1167"/>
    <w:rsid w:val="009F2294"/>
    <w:rsid w:val="009F2B61"/>
    <w:rsid w:val="009F37DA"/>
    <w:rsid w:val="009F48C3"/>
    <w:rsid w:val="00A0008F"/>
    <w:rsid w:val="00A009A3"/>
    <w:rsid w:val="00A04016"/>
    <w:rsid w:val="00A04209"/>
    <w:rsid w:val="00A05EFA"/>
    <w:rsid w:val="00A117B8"/>
    <w:rsid w:val="00A11E25"/>
    <w:rsid w:val="00A13C09"/>
    <w:rsid w:val="00A16AF6"/>
    <w:rsid w:val="00A16E07"/>
    <w:rsid w:val="00A173D4"/>
    <w:rsid w:val="00A17FA5"/>
    <w:rsid w:val="00A23520"/>
    <w:rsid w:val="00A25C96"/>
    <w:rsid w:val="00A25F70"/>
    <w:rsid w:val="00A261AF"/>
    <w:rsid w:val="00A263A6"/>
    <w:rsid w:val="00A26AA4"/>
    <w:rsid w:val="00A301ED"/>
    <w:rsid w:val="00A31005"/>
    <w:rsid w:val="00A3144F"/>
    <w:rsid w:val="00A319A1"/>
    <w:rsid w:val="00A32AB4"/>
    <w:rsid w:val="00A32D64"/>
    <w:rsid w:val="00A32F80"/>
    <w:rsid w:val="00A33D2C"/>
    <w:rsid w:val="00A37BAC"/>
    <w:rsid w:val="00A37FC0"/>
    <w:rsid w:val="00A4017B"/>
    <w:rsid w:val="00A46471"/>
    <w:rsid w:val="00A4752A"/>
    <w:rsid w:val="00A51049"/>
    <w:rsid w:val="00A529FC"/>
    <w:rsid w:val="00A5322C"/>
    <w:rsid w:val="00A5357B"/>
    <w:rsid w:val="00A54E07"/>
    <w:rsid w:val="00A565E7"/>
    <w:rsid w:val="00A57394"/>
    <w:rsid w:val="00A579E9"/>
    <w:rsid w:val="00A60940"/>
    <w:rsid w:val="00A61524"/>
    <w:rsid w:val="00A61638"/>
    <w:rsid w:val="00A61980"/>
    <w:rsid w:val="00A61F21"/>
    <w:rsid w:val="00A666C6"/>
    <w:rsid w:val="00A706C6"/>
    <w:rsid w:val="00A710BF"/>
    <w:rsid w:val="00A7290F"/>
    <w:rsid w:val="00A7546D"/>
    <w:rsid w:val="00A76EEC"/>
    <w:rsid w:val="00A77D78"/>
    <w:rsid w:val="00A8132C"/>
    <w:rsid w:val="00A8313B"/>
    <w:rsid w:val="00A845F7"/>
    <w:rsid w:val="00A84F7A"/>
    <w:rsid w:val="00A8624C"/>
    <w:rsid w:val="00A91B42"/>
    <w:rsid w:val="00A923CD"/>
    <w:rsid w:val="00A92667"/>
    <w:rsid w:val="00A93552"/>
    <w:rsid w:val="00A93AD6"/>
    <w:rsid w:val="00A94D6B"/>
    <w:rsid w:val="00A9600A"/>
    <w:rsid w:val="00AA1718"/>
    <w:rsid w:val="00AA4959"/>
    <w:rsid w:val="00AA591F"/>
    <w:rsid w:val="00AB0C47"/>
    <w:rsid w:val="00AB605D"/>
    <w:rsid w:val="00AB69C0"/>
    <w:rsid w:val="00AB7C4A"/>
    <w:rsid w:val="00AB7C7D"/>
    <w:rsid w:val="00AC2422"/>
    <w:rsid w:val="00AC30B3"/>
    <w:rsid w:val="00AC32F5"/>
    <w:rsid w:val="00AC48AA"/>
    <w:rsid w:val="00AD0A56"/>
    <w:rsid w:val="00AD1B4E"/>
    <w:rsid w:val="00AE02D7"/>
    <w:rsid w:val="00AE0F54"/>
    <w:rsid w:val="00AE40A1"/>
    <w:rsid w:val="00AE55E9"/>
    <w:rsid w:val="00AE57FC"/>
    <w:rsid w:val="00AE6029"/>
    <w:rsid w:val="00AF1D34"/>
    <w:rsid w:val="00AF4631"/>
    <w:rsid w:val="00AF60EE"/>
    <w:rsid w:val="00B05AAB"/>
    <w:rsid w:val="00B117CA"/>
    <w:rsid w:val="00B121F8"/>
    <w:rsid w:val="00B12CBD"/>
    <w:rsid w:val="00B13148"/>
    <w:rsid w:val="00B13D06"/>
    <w:rsid w:val="00B16C6F"/>
    <w:rsid w:val="00B2116C"/>
    <w:rsid w:val="00B228F5"/>
    <w:rsid w:val="00B23E0D"/>
    <w:rsid w:val="00B25C21"/>
    <w:rsid w:val="00B301E2"/>
    <w:rsid w:val="00B312D3"/>
    <w:rsid w:val="00B315FA"/>
    <w:rsid w:val="00B31D8D"/>
    <w:rsid w:val="00B32298"/>
    <w:rsid w:val="00B3306A"/>
    <w:rsid w:val="00B3388B"/>
    <w:rsid w:val="00B34157"/>
    <w:rsid w:val="00B34394"/>
    <w:rsid w:val="00B36D43"/>
    <w:rsid w:val="00B45817"/>
    <w:rsid w:val="00B51ECF"/>
    <w:rsid w:val="00B5327A"/>
    <w:rsid w:val="00B54868"/>
    <w:rsid w:val="00B56F61"/>
    <w:rsid w:val="00B600F7"/>
    <w:rsid w:val="00B614F6"/>
    <w:rsid w:val="00B64878"/>
    <w:rsid w:val="00B65572"/>
    <w:rsid w:val="00B663EC"/>
    <w:rsid w:val="00B7042C"/>
    <w:rsid w:val="00B714C7"/>
    <w:rsid w:val="00B72E1D"/>
    <w:rsid w:val="00B734FE"/>
    <w:rsid w:val="00B7366B"/>
    <w:rsid w:val="00B7423B"/>
    <w:rsid w:val="00B760C6"/>
    <w:rsid w:val="00B76304"/>
    <w:rsid w:val="00B77E44"/>
    <w:rsid w:val="00B83124"/>
    <w:rsid w:val="00B84C46"/>
    <w:rsid w:val="00B87218"/>
    <w:rsid w:val="00B87DB0"/>
    <w:rsid w:val="00B9086C"/>
    <w:rsid w:val="00B90ACA"/>
    <w:rsid w:val="00B920C4"/>
    <w:rsid w:val="00B922EC"/>
    <w:rsid w:val="00B944D2"/>
    <w:rsid w:val="00B95060"/>
    <w:rsid w:val="00B958B1"/>
    <w:rsid w:val="00B9686F"/>
    <w:rsid w:val="00BA0875"/>
    <w:rsid w:val="00BA0903"/>
    <w:rsid w:val="00BA27A0"/>
    <w:rsid w:val="00BA5B79"/>
    <w:rsid w:val="00BA6BEE"/>
    <w:rsid w:val="00BB10CB"/>
    <w:rsid w:val="00BB1C84"/>
    <w:rsid w:val="00BB1D16"/>
    <w:rsid w:val="00BB2193"/>
    <w:rsid w:val="00BB3D0E"/>
    <w:rsid w:val="00BB4511"/>
    <w:rsid w:val="00BB64C9"/>
    <w:rsid w:val="00BC1CB7"/>
    <w:rsid w:val="00BC1DDF"/>
    <w:rsid w:val="00BC54EE"/>
    <w:rsid w:val="00BC7A0A"/>
    <w:rsid w:val="00BD0155"/>
    <w:rsid w:val="00BD140D"/>
    <w:rsid w:val="00BD28E4"/>
    <w:rsid w:val="00BD504A"/>
    <w:rsid w:val="00BD5AFE"/>
    <w:rsid w:val="00BD5F82"/>
    <w:rsid w:val="00BE07E3"/>
    <w:rsid w:val="00BE1414"/>
    <w:rsid w:val="00BE1CC5"/>
    <w:rsid w:val="00BE5B7F"/>
    <w:rsid w:val="00BE6A4E"/>
    <w:rsid w:val="00BE771A"/>
    <w:rsid w:val="00BF13F8"/>
    <w:rsid w:val="00BF276A"/>
    <w:rsid w:val="00BF282B"/>
    <w:rsid w:val="00BF72B6"/>
    <w:rsid w:val="00BF7F93"/>
    <w:rsid w:val="00C01534"/>
    <w:rsid w:val="00C01D0C"/>
    <w:rsid w:val="00C02DD1"/>
    <w:rsid w:val="00C0383B"/>
    <w:rsid w:val="00C045BB"/>
    <w:rsid w:val="00C049CC"/>
    <w:rsid w:val="00C077B6"/>
    <w:rsid w:val="00C1052B"/>
    <w:rsid w:val="00C1053A"/>
    <w:rsid w:val="00C11573"/>
    <w:rsid w:val="00C12366"/>
    <w:rsid w:val="00C1255D"/>
    <w:rsid w:val="00C12830"/>
    <w:rsid w:val="00C12CC0"/>
    <w:rsid w:val="00C14DAB"/>
    <w:rsid w:val="00C1544A"/>
    <w:rsid w:val="00C15E97"/>
    <w:rsid w:val="00C16496"/>
    <w:rsid w:val="00C16E5E"/>
    <w:rsid w:val="00C172F9"/>
    <w:rsid w:val="00C178BA"/>
    <w:rsid w:val="00C20608"/>
    <w:rsid w:val="00C210E6"/>
    <w:rsid w:val="00C216B7"/>
    <w:rsid w:val="00C21885"/>
    <w:rsid w:val="00C21B5E"/>
    <w:rsid w:val="00C2353A"/>
    <w:rsid w:val="00C25F77"/>
    <w:rsid w:val="00C26396"/>
    <w:rsid w:val="00C277A9"/>
    <w:rsid w:val="00C279A5"/>
    <w:rsid w:val="00C27B03"/>
    <w:rsid w:val="00C30298"/>
    <w:rsid w:val="00C352C7"/>
    <w:rsid w:val="00C44682"/>
    <w:rsid w:val="00C47157"/>
    <w:rsid w:val="00C50445"/>
    <w:rsid w:val="00C50729"/>
    <w:rsid w:val="00C50D28"/>
    <w:rsid w:val="00C52FAA"/>
    <w:rsid w:val="00C55886"/>
    <w:rsid w:val="00C67681"/>
    <w:rsid w:val="00C707CE"/>
    <w:rsid w:val="00C767DA"/>
    <w:rsid w:val="00C80E30"/>
    <w:rsid w:val="00C82175"/>
    <w:rsid w:val="00C8397E"/>
    <w:rsid w:val="00C84F19"/>
    <w:rsid w:val="00C879F8"/>
    <w:rsid w:val="00C87C16"/>
    <w:rsid w:val="00C87F8C"/>
    <w:rsid w:val="00C9104B"/>
    <w:rsid w:val="00C92988"/>
    <w:rsid w:val="00C92EB9"/>
    <w:rsid w:val="00C938EF"/>
    <w:rsid w:val="00C94004"/>
    <w:rsid w:val="00C94419"/>
    <w:rsid w:val="00C96CD2"/>
    <w:rsid w:val="00C97B0A"/>
    <w:rsid w:val="00CA134E"/>
    <w:rsid w:val="00CA1E20"/>
    <w:rsid w:val="00CA304D"/>
    <w:rsid w:val="00CA3417"/>
    <w:rsid w:val="00CA3799"/>
    <w:rsid w:val="00CA4BD0"/>
    <w:rsid w:val="00CA6CEF"/>
    <w:rsid w:val="00CB01BB"/>
    <w:rsid w:val="00CB43E4"/>
    <w:rsid w:val="00CB60CC"/>
    <w:rsid w:val="00CB764D"/>
    <w:rsid w:val="00CC0183"/>
    <w:rsid w:val="00CC1450"/>
    <w:rsid w:val="00CC37C8"/>
    <w:rsid w:val="00CC55A1"/>
    <w:rsid w:val="00CC7EAE"/>
    <w:rsid w:val="00CD0CE6"/>
    <w:rsid w:val="00CD2053"/>
    <w:rsid w:val="00CD2C49"/>
    <w:rsid w:val="00CE04E7"/>
    <w:rsid w:val="00CE2D76"/>
    <w:rsid w:val="00CE385A"/>
    <w:rsid w:val="00CE49D2"/>
    <w:rsid w:val="00CE5E58"/>
    <w:rsid w:val="00CE7395"/>
    <w:rsid w:val="00CF11C4"/>
    <w:rsid w:val="00CF2427"/>
    <w:rsid w:val="00CF3ECB"/>
    <w:rsid w:val="00CF7032"/>
    <w:rsid w:val="00CF761B"/>
    <w:rsid w:val="00D039AD"/>
    <w:rsid w:val="00D046BA"/>
    <w:rsid w:val="00D059E3"/>
    <w:rsid w:val="00D06648"/>
    <w:rsid w:val="00D06BC1"/>
    <w:rsid w:val="00D07AC8"/>
    <w:rsid w:val="00D10D8F"/>
    <w:rsid w:val="00D11FCD"/>
    <w:rsid w:val="00D147A3"/>
    <w:rsid w:val="00D15B51"/>
    <w:rsid w:val="00D178C9"/>
    <w:rsid w:val="00D206FE"/>
    <w:rsid w:val="00D22DA7"/>
    <w:rsid w:val="00D23184"/>
    <w:rsid w:val="00D23EAD"/>
    <w:rsid w:val="00D268DB"/>
    <w:rsid w:val="00D315DE"/>
    <w:rsid w:val="00D31E84"/>
    <w:rsid w:val="00D343B2"/>
    <w:rsid w:val="00D416F8"/>
    <w:rsid w:val="00D41801"/>
    <w:rsid w:val="00D42224"/>
    <w:rsid w:val="00D43663"/>
    <w:rsid w:val="00D44D9A"/>
    <w:rsid w:val="00D45407"/>
    <w:rsid w:val="00D46C89"/>
    <w:rsid w:val="00D53D1E"/>
    <w:rsid w:val="00D56145"/>
    <w:rsid w:val="00D571B2"/>
    <w:rsid w:val="00D63EE6"/>
    <w:rsid w:val="00D64698"/>
    <w:rsid w:val="00D6653A"/>
    <w:rsid w:val="00D666D3"/>
    <w:rsid w:val="00D72058"/>
    <w:rsid w:val="00D72C28"/>
    <w:rsid w:val="00D74458"/>
    <w:rsid w:val="00D76665"/>
    <w:rsid w:val="00D80B00"/>
    <w:rsid w:val="00D80F76"/>
    <w:rsid w:val="00D8164A"/>
    <w:rsid w:val="00D82F46"/>
    <w:rsid w:val="00D83568"/>
    <w:rsid w:val="00D84758"/>
    <w:rsid w:val="00D87154"/>
    <w:rsid w:val="00D907FE"/>
    <w:rsid w:val="00D915A0"/>
    <w:rsid w:val="00D9332A"/>
    <w:rsid w:val="00D952B4"/>
    <w:rsid w:val="00D967B5"/>
    <w:rsid w:val="00DA239B"/>
    <w:rsid w:val="00DA47EF"/>
    <w:rsid w:val="00DA7816"/>
    <w:rsid w:val="00DA7F33"/>
    <w:rsid w:val="00DB0015"/>
    <w:rsid w:val="00DB16D7"/>
    <w:rsid w:val="00DB2565"/>
    <w:rsid w:val="00DB304E"/>
    <w:rsid w:val="00DB3876"/>
    <w:rsid w:val="00DB3C9C"/>
    <w:rsid w:val="00DB3FAC"/>
    <w:rsid w:val="00DC49CF"/>
    <w:rsid w:val="00DC6B3C"/>
    <w:rsid w:val="00DC6F88"/>
    <w:rsid w:val="00DC76A3"/>
    <w:rsid w:val="00DC79CA"/>
    <w:rsid w:val="00DC7F40"/>
    <w:rsid w:val="00DD3CC2"/>
    <w:rsid w:val="00DD3CDC"/>
    <w:rsid w:val="00DE0C75"/>
    <w:rsid w:val="00DE3054"/>
    <w:rsid w:val="00DE32D3"/>
    <w:rsid w:val="00DE365F"/>
    <w:rsid w:val="00DE5C8C"/>
    <w:rsid w:val="00DF0EAE"/>
    <w:rsid w:val="00DF2A42"/>
    <w:rsid w:val="00DF346B"/>
    <w:rsid w:val="00DF3733"/>
    <w:rsid w:val="00DF74FD"/>
    <w:rsid w:val="00E00FE8"/>
    <w:rsid w:val="00E011FB"/>
    <w:rsid w:val="00E01527"/>
    <w:rsid w:val="00E0455D"/>
    <w:rsid w:val="00E06C3F"/>
    <w:rsid w:val="00E11998"/>
    <w:rsid w:val="00E1210C"/>
    <w:rsid w:val="00E13CDC"/>
    <w:rsid w:val="00E13D1A"/>
    <w:rsid w:val="00E151B8"/>
    <w:rsid w:val="00E233F9"/>
    <w:rsid w:val="00E24B8A"/>
    <w:rsid w:val="00E24D22"/>
    <w:rsid w:val="00E25077"/>
    <w:rsid w:val="00E25E20"/>
    <w:rsid w:val="00E25F51"/>
    <w:rsid w:val="00E2775B"/>
    <w:rsid w:val="00E30C47"/>
    <w:rsid w:val="00E32778"/>
    <w:rsid w:val="00E348A9"/>
    <w:rsid w:val="00E35832"/>
    <w:rsid w:val="00E36227"/>
    <w:rsid w:val="00E37F5E"/>
    <w:rsid w:val="00E413B7"/>
    <w:rsid w:val="00E43A89"/>
    <w:rsid w:val="00E43ABD"/>
    <w:rsid w:val="00E45E0D"/>
    <w:rsid w:val="00E46FD8"/>
    <w:rsid w:val="00E47725"/>
    <w:rsid w:val="00E523DF"/>
    <w:rsid w:val="00E540DF"/>
    <w:rsid w:val="00E54553"/>
    <w:rsid w:val="00E545ED"/>
    <w:rsid w:val="00E615B0"/>
    <w:rsid w:val="00E6208D"/>
    <w:rsid w:val="00E62C7A"/>
    <w:rsid w:val="00E62D59"/>
    <w:rsid w:val="00E65B7A"/>
    <w:rsid w:val="00E67339"/>
    <w:rsid w:val="00E72212"/>
    <w:rsid w:val="00E742D4"/>
    <w:rsid w:val="00E8024C"/>
    <w:rsid w:val="00E8431E"/>
    <w:rsid w:val="00E84F4E"/>
    <w:rsid w:val="00E85F5F"/>
    <w:rsid w:val="00E86C1B"/>
    <w:rsid w:val="00E90DAC"/>
    <w:rsid w:val="00E90EB1"/>
    <w:rsid w:val="00E924A5"/>
    <w:rsid w:val="00E926F3"/>
    <w:rsid w:val="00E937D6"/>
    <w:rsid w:val="00E9410E"/>
    <w:rsid w:val="00E95A43"/>
    <w:rsid w:val="00E95D9E"/>
    <w:rsid w:val="00E96388"/>
    <w:rsid w:val="00E966F0"/>
    <w:rsid w:val="00EA100A"/>
    <w:rsid w:val="00EA226B"/>
    <w:rsid w:val="00EA23BC"/>
    <w:rsid w:val="00EB0579"/>
    <w:rsid w:val="00EB1AB3"/>
    <w:rsid w:val="00EB1F07"/>
    <w:rsid w:val="00EB431B"/>
    <w:rsid w:val="00EB470D"/>
    <w:rsid w:val="00EC1618"/>
    <w:rsid w:val="00EC428D"/>
    <w:rsid w:val="00EC6A09"/>
    <w:rsid w:val="00ED13AE"/>
    <w:rsid w:val="00ED1560"/>
    <w:rsid w:val="00ED617F"/>
    <w:rsid w:val="00ED660B"/>
    <w:rsid w:val="00EE33B2"/>
    <w:rsid w:val="00EE4E90"/>
    <w:rsid w:val="00EE5A0E"/>
    <w:rsid w:val="00EE6752"/>
    <w:rsid w:val="00EE702E"/>
    <w:rsid w:val="00EF0B72"/>
    <w:rsid w:val="00EF10C0"/>
    <w:rsid w:val="00EF355D"/>
    <w:rsid w:val="00EF389E"/>
    <w:rsid w:val="00EF42BD"/>
    <w:rsid w:val="00EF63A0"/>
    <w:rsid w:val="00F03737"/>
    <w:rsid w:val="00F13D1E"/>
    <w:rsid w:val="00F14381"/>
    <w:rsid w:val="00F1480F"/>
    <w:rsid w:val="00F1496A"/>
    <w:rsid w:val="00F14A52"/>
    <w:rsid w:val="00F15BF5"/>
    <w:rsid w:val="00F25946"/>
    <w:rsid w:val="00F26778"/>
    <w:rsid w:val="00F267B7"/>
    <w:rsid w:val="00F31A76"/>
    <w:rsid w:val="00F32AC3"/>
    <w:rsid w:val="00F32F4B"/>
    <w:rsid w:val="00F33BCA"/>
    <w:rsid w:val="00F35623"/>
    <w:rsid w:val="00F36ADB"/>
    <w:rsid w:val="00F36D98"/>
    <w:rsid w:val="00F36EE3"/>
    <w:rsid w:val="00F3709B"/>
    <w:rsid w:val="00F3714F"/>
    <w:rsid w:val="00F4004F"/>
    <w:rsid w:val="00F40982"/>
    <w:rsid w:val="00F41DBF"/>
    <w:rsid w:val="00F45075"/>
    <w:rsid w:val="00F45EC0"/>
    <w:rsid w:val="00F479C7"/>
    <w:rsid w:val="00F47CCA"/>
    <w:rsid w:val="00F51190"/>
    <w:rsid w:val="00F518FC"/>
    <w:rsid w:val="00F52111"/>
    <w:rsid w:val="00F5293A"/>
    <w:rsid w:val="00F529C8"/>
    <w:rsid w:val="00F537DB"/>
    <w:rsid w:val="00F547C7"/>
    <w:rsid w:val="00F55179"/>
    <w:rsid w:val="00F56B39"/>
    <w:rsid w:val="00F62060"/>
    <w:rsid w:val="00F62928"/>
    <w:rsid w:val="00F64948"/>
    <w:rsid w:val="00F64AD1"/>
    <w:rsid w:val="00F66AF0"/>
    <w:rsid w:val="00F6786A"/>
    <w:rsid w:val="00F727DA"/>
    <w:rsid w:val="00F74043"/>
    <w:rsid w:val="00F77E0E"/>
    <w:rsid w:val="00F831EF"/>
    <w:rsid w:val="00F84F02"/>
    <w:rsid w:val="00F85C55"/>
    <w:rsid w:val="00F86A7F"/>
    <w:rsid w:val="00F87251"/>
    <w:rsid w:val="00F948CC"/>
    <w:rsid w:val="00F95172"/>
    <w:rsid w:val="00F95898"/>
    <w:rsid w:val="00FA145A"/>
    <w:rsid w:val="00FA1694"/>
    <w:rsid w:val="00FA3FDA"/>
    <w:rsid w:val="00FB0BCA"/>
    <w:rsid w:val="00FB30A0"/>
    <w:rsid w:val="00FC0A1A"/>
    <w:rsid w:val="00FC19F5"/>
    <w:rsid w:val="00FC1C67"/>
    <w:rsid w:val="00FC2696"/>
    <w:rsid w:val="00FC2DB4"/>
    <w:rsid w:val="00FC2DFB"/>
    <w:rsid w:val="00FC44F1"/>
    <w:rsid w:val="00FD0241"/>
    <w:rsid w:val="00FD299F"/>
    <w:rsid w:val="00FD7A13"/>
    <w:rsid w:val="00FE0344"/>
    <w:rsid w:val="00FE17E2"/>
    <w:rsid w:val="00FE60B9"/>
    <w:rsid w:val="00FF2CE9"/>
    <w:rsid w:val="00FF3B38"/>
    <w:rsid w:val="00FF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List Bullet" w:uiPriority="0"/>
    <w:lsdException w:name="List Number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A2D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7546D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546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20"/>
    <w:link w:val="3Char"/>
    <w:qFormat/>
    <w:rsid w:val="00A7546D"/>
    <w:pPr>
      <w:keepNext/>
      <w:keepLines/>
      <w:tabs>
        <w:tab w:val="left" w:pos="720"/>
        <w:tab w:val="num" w:pos="862"/>
      </w:tabs>
      <w:spacing w:before="240" w:after="240" w:line="360" w:lineRule="auto"/>
      <w:ind w:left="862" w:hanging="720"/>
      <w:outlineLvl w:val="2"/>
    </w:pPr>
    <w:rPr>
      <w:b/>
      <w:bCs/>
      <w:kern w:val="0"/>
      <w:sz w:val="24"/>
      <w:szCs w:val="28"/>
      <w:lang w:val="x-none" w:eastAsia="x-none"/>
    </w:rPr>
  </w:style>
  <w:style w:type="paragraph" w:styleId="4">
    <w:name w:val="heading 4"/>
    <w:basedOn w:val="a"/>
    <w:next w:val="a"/>
    <w:link w:val="4Char"/>
    <w:qFormat/>
    <w:rsid w:val="00A7546D"/>
    <w:pPr>
      <w:keepNext/>
      <w:keepLines/>
      <w:tabs>
        <w:tab w:val="left" w:pos="864"/>
      </w:tabs>
      <w:spacing w:before="280" w:after="290" w:line="360" w:lineRule="auto"/>
      <w:ind w:left="864" w:hanging="864"/>
      <w:outlineLvl w:val="3"/>
    </w:pPr>
    <w:rPr>
      <w:rFonts w:ascii="Arial" w:hAnsi="Arial"/>
      <w:b/>
      <w:bCs/>
      <w:kern w:val="0"/>
      <w:sz w:val="24"/>
      <w:szCs w:val="28"/>
      <w:lang w:val="x-none" w:eastAsia="x-none"/>
    </w:rPr>
  </w:style>
  <w:style w:type="paragraph" w:styleId="5">
    <w:name w:val="heading 5"/>
    <w:basedOn w:val="a"/>
    <w:next w:val="a"/>
    <w:link w:val="5Char"/>
    <w:qFormat/>
    <w:rsid w:val="00A7546D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b/>
      <w:bCs/>
      <w:kern w:val="0"/>
      <w:sz w:val="20"/>
      <w:szCs w:val="28"/>
      <w:lang w:val="x-none" w:eastAsia="x-none"/>
    </w:rPr>
  </w:style>
  <w:style w:type="paragraph" w:styleId="6">
    <w:name w:val="heading 6"/>
    <w:basedOn w:val="a"/>
    <w:next w:val="a"/>
    <w:link w:val="6Char"/>
    <w:qFormat/>
    <w:rsid w:val="00A7546D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kern w:val="0"/>
      <w:sz w:val="20"/>
      <w:szCs w:val="21"/>
      <w:lang w:val="x-none" w:eastAsia="x-none"/>
    </w:rPr>
  </w:style>
  <w:style w:type="paragraph" w:styleId="7">
    <w:name w:val="heading 7"/>
    <w:basedOn w:val="a"/>
    <w:next w:val="a"/>
    <w:link w:val="7Char"/>
    <w:qFormat/>
    <w:rsid w:val="00A7546D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kern w:val="0"/>
      <w:sz w:val="20"/>
      <w:szCs w:val="21"/>
      <w:lang w:val="x-none" w:eastAsia="x-none"/>
    </w:rPr>
  </w:style>
  <w:style w:type="paragraph" w:styleId="8">
    <w:name w:val="heading 8"/>
    <w:basedOn w:val="a"/>
    <w:next w:val="a"/>
    <w:link w:val="8Char"/>
    <w:qFormat/>
    <w:rsid w:val="00A7546D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kern w:val="0"/>
      <w:sz w:val="20"/>
      <w:szCs w:val="21"/>
      <w:lang w:val="x-none" w:eastAsia="x-none"/>
    </w:rPr>
  </w:style>
  <w:style w:type="paragraph" w:styleId="9">
    <w:name w:val="heading 9"/>
    <w:basedOn w:val="a"/>
    <w:next w:val="a"/>
    <w:link w:val="9Char"/>
    <w:qFormat/>
    <w:rsid w:val="00A7546D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kern w:val="0"/>
      <w:sz w:val="20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A754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46D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A7546D"/>
    <w:rPr>
      <w:sz w:val="18"/>
      <w:szCs w:val="18"/>
    </w:rPr>
  </w:style>
  <w:style w:type="character" w:customStyle="1" w:styleId="1Char">
    <w:name w:val="标题 1 Char"/>
    <w:link w:val="1"/>
    <w:rsid w:val="00A7546D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A7546D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link w:val="3"/>
    <w:rsid w:val="00A7546D"/>
    <w:rPr>
      <w:rFonts w:ascii="Times New Roman" w:hAnsi="Times New Roman"/>
      <w:b/>
      <w:bCs/>
      <w:sz w:val="24"/>
      <w:szCs w:val="28"/>
      <w:lang w:val="x-none" w:eastAsia="x-none"/>
    </w:rPr>
  </w:style>
  <w:style w:type="character" w:customStyle="1" w:styleId="4Char">
    <w:name w:val="标题 4 Char"/>
    <w:link w:val="4"/>
    <w:rsid w:val="00A7546D"/>
    <w:rPr>
      <w:rFonts w:ascii="Arial" w:hAnsi="Arial"/>
      <w:b/>
      <w:bCs/>
      <w:sz w:val="24"/>
      <w:szCs w:val="28"/>
      <w:lang w:val="x-none" w:eastAsia="x-none"/>
    </w:rPr>
  </w:style>
  <w:style w:type="character" w:customStyle="1" w:styleId="5Char">
    <w:name w:val="标题 5 Char"/>
    <w:link w:val="5"/>
    <w:rsid w:val="00A7546D"/>
    <w:rPr>
      <w:rFonts w:ascii="Times New Roman" w:hAnsi="Times New Roman"/>
      <w:b/>
      <w:bCs/>
      <w:szCs w:val="28"/>
      <w:lang w:val="x-none" w:eastAsia="x-none"/>
    </w:rPr>
  </w:style>
  <w:style w:type="character" w:customStyle="1" w:styleId="6Char">
    <w:name w:val="标题 6 Char"/>
    <w:link w:val="6"/>
    <w:rsid w:val="00A7546D"/>
    <w:rPr>
      <w:rFonts w:ascii="Arial" w:eastAsia="黑体" w:hAnsi="Arial"/>
      <w:b/>
      <w:bCs/>
      <w:szCs w:val="21"/>
      <w:lang w:val="x-none" w:eastAsia="x-none"/>
    </w:rPr>
  </w:style>
  <w:style w:type="character" w:customStyle="1" w:styleId="7Char">
    <w:name w:val="标题 7 Char"/>
    <w:link w:val="7"/>
    <w:rsid w:val="00A7546D"/>
    <w:rPr>
      <w:rFonts w:ascii="Times New Roman" w:hAnsi="Times New Roman"/>
      <w:b/>
      <w:bCs/>
      <w:szCs w:val="21"/>
      <w:lang w:val="x-none" w:eastAsia="x-none"/>
    </w:rPr>
  </w:style>
  <w:style w:type="character" w:customStyle="1" w:styleId="8Char">
    <w:name w:val="标题 8 Char"/>
    <w:link w:val="8"/>
    <w:rsid w:val="00A7546D"/>
    <w:rPr>
      <w:rFonts w:ascii="Arial" w:eastAsia="黑体" w:hAnsi="Arial"/>
      <w:szCs w:val="21"/>
      <w:lang w:val="x-none" w:eastAsia="x-none"/>
    </w:rPr>
  </w:style>
  <w:style w:type="character" w:customStyle="1" w:styleId="9Char">
    <w:name w:val="标题 9 Char"/>
    <w:link w:val="9"/>
    <w:rsid w:val="00A7546D"/>
    <w:rPr>
      <w:rFonts w:ascii="Arial" w:eastAsia="黑体" w:hAnsi="Arial"/>
      <w:szCs w:val="21"/>
      <w:lang w:val="x-none" w:eastAsia="x-none"/>
    </w:rPr>
  </w:style>
  <w:style w:type="character" w:styleId="a5">
    <w:name w:val="page number"/>
    <w:rsid w:val="00A7546D"/>
  </w:style>
  <w:style w:type="character" w:styleId="a6">
    <w:name w:val="Hyperlink"/>
    <w:uiPriority w:val="99"/>
    <w:rsid w:val="00A7546D"/>
    <w:rPr>
      <w:color w:val="0000FF"/>
      <w:u w:val="single"/>
    </w:rPr>
  </w:style>
  <w:style w:type="character" w:customStyle="1" w:styleId="Char1">
    <w:name w:val="列表项目符号 Char"/>
    <w:link w:val="a7"/>
    <w:rsid w:val="00A7546D"/>
    <w:rPr>
      <w:szCs w:val="24"/>
      <w:lang w:val="x-none" w:eastAsia="x-none"/>
    </w:rPr>
  </w:style>
  <w:style w:type="character" w:customStyle="1" w:styleId="2Char0">
    <w:name w:val="正文首行缩进 2 Char"/>
    <w:link w:val="20"/>
    <w:rsid w:val="00A7546D"/>
    <w:rPr>
      <w:rFonts w:eastAsia="宋体"/>
      <w:szCs w:val="21"/>
    </w:rPr>
  </w:style>
  <w:style w:type="character" w:customStyle="1" w:styleId="Char2">
    <w:name w:val="正文文本缩进 Char"/>
    <w:link w:val="a8"/>
    <w:rsid w:val="00A7546D"/>
    <w:rPr>
      <w:rFonts w:eastAsia="宋体"/>
      <w:szCs w:val="24"/>
    </w:rPr>
  </w:style>
  <w:style w:type="character" w:customStyle="1" w:styleId="a9">
    <w:name w:val="表格内容"/>
    <w:rsid w:val="00A7546D"/>
    <w:rPr>
      <w:rFonts w:ascii="宋体" w:hAnsi="宋体"/>
      <w:sz w:val="20"/>
    </w:rPr>
  </w:style>
  <w:style w:type="paragraph" w:styleId="aa">
    <w:name w:val="Body Text"/>
    <w:basedOn w:val="a"/>
    <w:link w:val="Char3"/>
    <w:uiPriority w:val="99"/>
    <w:unhideWhenUsed/>
    <w:rsid w:val="00A7546D"/>
    <w:pPr>
      <w:spacing w:after="120"/>
    </w:pPr>
    <w:rPr>
      <w:kern w:val="0"/>
      <w:sz w:val="20"/>
      <w:lang w:val="x-none" w:eastAsia="x-none"/>
    </w:rPr>
  </w:style>
  <w:style w:type="character" w:customStyle="1" w:styleId="Char3">
    <w:name w:val="正文文本 Char"/>
    <w:link w:val="aa"/>
    <w:uiPriority w:val="99"/>
    <w:semiHidden/>
    <w:rsid w:val="00A7546D"/>
    <w:rPr>
      <w:rFonts w:ascii="Times New Roman" w:eastAsia="宋体" w:hAnsi="Times New Roman" w:cs="Times New Roman"/>
      <w:szCs w:val="24"/>
    </w:rPr>
  </w:style>
  <w:style w:type="paragraph" w:styleId="ab">
    <w:name w:val="Body Text First Indent"/>
    <w:basedOn w:val="aa"/>
    <w:link w:val="Char4"/>
    <w:rsid w:val="00A7546D"/>
    <w:pPr>
      <w:spacing w:after="0" w:line="300" w:lineRule="auto"/>
      <w:ind w:firstLineChars="200" w:firstLine="200"/>
    </w:pPr>
    <w:rPr>
      <w:szCs w:val="21"/>
    </w:rPr>
  </w:style>
  <w:style w:type="character" w:customStyle="1" w:styleId="Char4">
    <w:name w:val="正文首行缩进 Char"/>
    <w:link w:val="ab"/>
    <w:rsid w:val="00A7546D"/>
    <w:rPr>
      <w:rFonts w:ascii="Times New Roman" w:eastAsia="宋体" w:hAnsi="Times New Roman" w:cs="Times New Roman"/>
      <w:szCs w:val="21"/>
    </w:rPr>
  </w:style>
  <w:style w:type="paragraph" w:styleId="a8">
    <w:name w:val="Body Text Indent"/>
    <w:basedOn w:val="a"/>
    <w:link w:val="Char2"/>
    <w:rsid w:val="00A7546D"/>
    <w:pPr>
      <w:spacing w:after="120"/>
      <w:ind w:leftChars="200" w:left="420"/>
    </w:pPr>
    <w:rPr>
      <w:rFonts w:ascii="Calibri" w:hAnsi="Calibri"/>
      <w:kern w:val="0"/>
      <w:sz w:val="20"/>
      <w:lang w:val="x-none" w:eastAsia="x-none"/>
    </w:rPr>
  </w:style>
  <w:style w:type="character" w:customStyle="1" w:styleId="Char10">
    <w:name w:val="正文文本缩进 Char1"/>
    <w:uiPriority w:val="99"/>
    <w:semiHidden/>
    <w:rsid w:val="00A7546D"/>
    <w:rPr>
      <w:rFonts w:ascii="Times New Roman" w:eastAsia="宋体" w:hAnsi="Times New Roman" w:cs="Times New Roman"/>
      <w:szCs w:val="24"/>
    </w:rPr>
  </w:style>
  <w:style w:type="paragraph" w:styleId="20">
    <w:name w:val="Body Text First Indent 2"/>
    <w:basedOn w:val="a8"/>
    <w:link w:val="2Char0"/>
    <w:rsid w:val="00A7546D"/>
    <w:pPr>
      <w:spacing w:after="0" w:line="300" w:lineRule="auto"/>
      <w:ind w:firstLineChars="200" w:firstLine="420"/>
    </w:pPr>
    <w:rPr>
      <w:szCs w:val="21"/>
    </w:rPr>
  </w:style>
  <w:style w:type="character" w:customStyle="1" w:styleId="2Char1">
    <w:name w:val="正文首行缩进 2 Char1"/>
    <w:basedOn w:val="Char10"/>
    <w:uiPriority w:val="99"/>
    <w:semiHidden/>
    <w:rsid w:val="00A7546D"/>
    <w:rPr>
      <w:rFonts w:ascii="Times New Roman" w:eastAsia="宋体" w:hAnsi="Times New Roman" w:cs="Times New Roman"/>
      <w:szCs w:val="24"/>
    </w:rPr>
  </w:style>
  <w:style w:type="paragraph" w:styleId="ac">
    <w:name w:val="Document Map"/>
    <w:basedOn w:val="a"/>
    <w:link w:val="Char5"/>
    <w:rsid w:val="00A7546D"/>
    <w:pPr>
      <w:shd w:val="clear" w:color="auto" w:fill="000080"/>
    </w:pPr>
    <w:rPr>
      <w:kern w:val="0"/>
      <w:sz w:val="20"/>
      <w:lang w:val="x-none" w:eastAsia="x-none"/>
    </w:rPr>
  </w:style>
  <w:style w:type="character" w:customStyle="1" w:styleId="Char5">
    <w:name w:val="文档结构图 Char"/>
    <w:link w:val="ac"/>
    <w:rsid w:val="00A7546D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d">
    <w:name w:val="Date"/>
    <w:basedOn w:val="a"/>
    <w:next w:val="a"/>
    <w:link w:val="Char6"/>
    <w:rsid w:val="00A7546D"/>
    <w:pPr>
      <w:ind w:leftChars="2500" w:left="100"/>
    </w:pPr>
    <w:rPr>
      <w:kern w:val="0"/>
      <w:sz w:val="20"/>
      <w:lang w:val="x-none" w:eastAsia="x-none"/>
    </w:rPr>
  </w:style>
  <w:style w:type="character" w:customStyle="1" w:styleId="Char6">
    <w:name w:val="日期 Char"/>
    <w:link w:val="ad"/>
    <w:rsid w:val="00A7546D"/>
    <w:rPr>
      <w:rFonts w:ascii="Times New Roman" w:eastAsia="宋体" w:hAnsi="Times New Roman" w:cs="Times New Roman"/>
      <w:szCs w:val="24"/>
    </w:rPr>
  </w:style>
  <w:style w:type="paragraph" w:styleId="21">
    <w:name w:val="toc 2"/>
    <w:basedOn w:val="a"/>
    <w:next w:val="a"/>
    <w:uiPriority w:val="39"/>
    <w:rsid w:val="00A7546D"/>
    <w:pPr>
      <w:ind w:left="210"/>
      <w:jc w:val="left"/>
    </w:pPr>
    <w:rPr>
      <w:smallCaps/>
      <w:sz w:val="20"/>
      <w:szCs w:val="20"/>
    </w:rPr>
  </w:style>
  <w:style w:type="paragraph" w:styleId="22">
    <w:name w:val="List Bullet 2"/>
    <w:basedOn w:val="a"/>
    <w:rsid w:val="00A7546D"/>
    <w:pPr>
      <w:tabs>
        <w:tab w:val="left" w:pos="780"/>
      </w:tabs>
      <w:ind w:left="780" w:hanging="360"/>
    </w:pPr>
  </w:style>
  <w:style w:type="paragraph" w:styleId="ae">
    <w:name w:val="annotation text"/>
    <w:basedOn w:val="a"/>
    <w:link w:val="Char7"/>
    <w:rsid w:val="00A7546D"/>
    <w:pPr>
      <w:jc w:val="left"/>
    </w:pPr>
    <w:rPr>
      <w:kern w:val="0"/>
      <w:sz w:val="24"/>
      <w:szCs w:val="20"/>
      <w:lang w:val="x-none" w:eastAsia="x-none"/>
    </w:rPr>
  </w:style>
  <w:style w:type="character" w:customStyle="1" w:styleId="Char7">
    <w:name w:val="批注文字 Char"/>
    <w:link w:val="ae"/>
    <w:rsid w:val="00A7546D"/>
    <w:rPr>
      <w:rFonts w:ascii="Times New Roman" w:eastAsia="宋体" w:hAnsi="Times New Roman" w:cs="Times New Roman"/>
      <w:sz w:val="24"/>
      <w:szCs w:val="20"/>
    </w:rPr>
  </w:style>
  <w:style w:type="paragraph" w:styleId="10">
    <w:name w:val="toc 1"/>
    <w:basedOn w:val="a"/>
    <w:next w:val="a"/>
    <w:uiPriority w:val="39"/>
    <w:rsid w:val="00A7546D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uiPriority w:val="39"/>
    <w:rsid w:val="00A7546D"/>
    <w:pPr>
      <w:ind w:left="420"/>
      <w:jc w:val="left"/>
    </w:pPr>
    <w:rPr>
      <w:i/>
      <w:iCs/>
      <w:sz w:val="20"/>
      <w:szCs w:val="20"/>
    </w:rPr>
  </w:style>
  <w:style w:type="paragraph" w:styleId="af">
    <w:name w:val="List Number"/>
    <w:basedOn w:val="a"/>
    <w:rsid w:val="00A7546D"/>
    <w:pPr>
      <w:tabs>
        <w:tab w:val="left" w:pos="420"/>
      </w:tabs>
      <w:spacing w:before="60" w:after="60" w:line="300" w:lineRule="auto"/>
      <w:ind w:left="420" w:hanging="420"/>
    </w:pPr>
    <w:rPr>
      <w:rFonts w:eastAsia="楷体_GB2312"/>
      <w:spacing w:val="10"/>
      <w:sz w:val="24"/>
      <w:szCs w:val="20"/>
    </w:rPr>
  </w:style>
  <w:style w:type="paragraph" w:styleId="a7">
    <w:name w:val="List Bullet"/>
    <w:basedOn w:val="a"/>
    <w:link w:val="Char1"/>
    <w:rsid w:val="00A7546D"/>
    <w:pPr>
      <w:tabs>
        <w:tab w:val="left" w:pos="359"/>
      </w:tabs>
      <w:ind w:left="420" w:hanging="420"/>
    </w:pPr>
    <w:rPr>
      <w:rFonts w:ascii="Calibri" w:hAnsi="Calibri"/>
      <w:kern w:val="0"/>
      <w:sz w:val="20"/>
      <w:lang w:val="x-none" w:eastAsia="x-none"/>
    </w:rPr>
  </w:style>
  <w:style w:type="paragraph" w:styleId="31">
    <w:name w:val="List Bullet 3"/>
    <w:basedOn w:val="a"/>
    <w:rsid w:val="00A7546D"/>
    <w:pPr>
      <w:tabs>
        <w:tab w:val="left" w:pos="1200"/>
      </w:tabs>
      <w:ind w:left="1200" w:hanging="360"/>
    </w:pPr>
  </w:style>
  <w:style w:type="paragraph" w:styleId="HTML">
    <w:name w:val="HTML Preformatted"/>
    <w:basedOn w:val="a"/>
    <w:link w:val="HTMLChar"/>
    <w:rsid w:val="00A754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/>
      <w:kern w:val="0"/>
      <w:sz w:val="20"/>
      <w:szCs w:val="20"/>
      <w:lang w:val="x-none" w:eastAsia="zh-TW"/>
    </w:rPr>
  </w:style>
  <w:style w:type="character" w:customStyle="1" w:styleId="HTMLChar">
    <w:name w:val="HTML 预设格式 Char"/>
    <w:link w:val="HTML"/>
    <w:rsid w:val="00A7546D"/>
    <w:rPr>
      <w:rFonts w:ascii="Arial Unicode MS" w:eastAsia="Arial Unicode MS" w:hAnsi="Arial Unicode MS" w:cs="Times New Roman"/>
      <w:kern w:val="0"/>
      <w:sz w:val="20"/>
      <w:szCs w:val="20"/>
      <w:lang w:eastAsia="zh-TW"/>
    </w:rPr>
  </w:style>
  <w:style w:type="paragraph" w:styleId="af0">
    <w:name w:val="Normal Indent"/>
    <w:basedOn w:val="a"/>
    <w:rsid w:val="00A7546D"/>
    <w:pPr>
      <w:ind w:firstLineChars="200" w:firstLine="420"/>
    </w:pPr>
  </w:style>
  <w:style w:type="paragraph" w:customStyle="1" w:styleId="11">
    <w:name w:val="修订1"/>
    <w:basedOn w:val="a"/>
    <w:next w:val="a"/>
    <w:rsid w:val="00A7546D"/>
    <w:pPr>
      <w:pageBreakBefore/>
      <w:widowControl/>
      <w:pBdr>
        <w:bottom w:val="single" w:sz="24" w:space="1" w:color="auto"/>
      </w:pBdr>
      <w:spacing w:after="360"/>
      <w:jc w:val="left"/>
    </w:pPr>
    <w:rPr>
      <w:rFonts w:ascii="Arial" w:hAnsi="Arial"/>
      <w:b/>
      <w:kern w:val="0"/>
      <w:sz w:val="44"/>
      <w:lang w:eastAsia="en-US"/>
    </w:rPr>
  </w:style>
  <w:style w:type="paragraph" w:customStyle="1" w:styleId="af1">
    <w:name w:val="项目编号"/>
    <w:basedOn w:val="af0"/>
    <w:rsid w:val="00A7546D"/>
    <w:pPr>
      <w:tabs>
        <w:tab w:val="left" w:pos="930"/>
      </w:tabs>
      <w:spacing w:beforeLines="10" w:before="31" w:afterLines="10" w:after="31" w:line="340" w:lineRule="exact"/>
      <w:ind w:left="930" w:firstLineChars="0" w:firstLine="0"/>
    </w:pPr>
    <w:rPr>
      <w:rFonts w:ascii="Arial" w:eastAsia="楷体_GB2312" w:hAnsi="Arial"/>
      <w:sz w:val="24"/>
      <w:szCs w:val="20"/>
    </w:rPr>
  </w:style>
  <w:style w:type="paragraph" w:customStyle="1" w:styleId="23">
    <w:name w:val="样式 正文首行缩进 + 首行缩进:  2 字符"/>
    <w:basedOn w:val="ab"/>
    <w:rsid w:val="00A7546D"/>
    <w:pPr>
      <w:ind w:firstLine="420"/>
    </w:pPr>
    <w:rPr>
      <w:rFonts w:cs="宋体"/>
      <w:szCs w:val="20"/>
    </w:rPr>
  </w:style>
  <w:style w:type="paragraph" w:customStyle="1" w:styleId="40">
    <w:name w:val="样式4"/>
    <w:basedOn w:val="ab"/>
    <w:rsid w:val="00A7546D"/>
    <w:pPr>
      <w:ind w:firstLine="420"/>
    </w:pPr>
  </w:style>
  <w:style w:type="paragraph" w:customStyle="1" w:styleId="50">
    <w:name w:val="样式5"/>
    <w:basedOn w:val="100"/>
    <w:rsid w:val="00A7546D"/>
    <w:pPr>
      <w:textAlignment w:val="top"/>
    </w:pPr>
  </w:style>
  <w:style w:type="paragraph" w:customStyle="1" w:styleId="32">
    <w:name w:val="样式3"/>
    <w:basedOn w:val="3"/>
    <w:rsid w:val="00A7546D"/>
  </w:style>
  <w:style w:type="paragraph" w:customStyle="1" w:styleId="24">
    <w:name w:val="样式2"/>
    <w:basedOn w:val="2"/>
    <w:rsid w:val="00A7546D"/>
    <w:pPr>
      <w:tabs>
        <w:tab w:val="left" w:pos="576"/>
      </w:tabs>
      <w:spacing w:before="240" w:after="240" w:line="360" w:lineRule="auto"/>
      <w:ind w:left="576" w:hanging="576"/>
    </w:pPr>
    <w:rPr>
      <w:rFonts w:ascii="Arial" w:hAnsi="Arial"/>
      <w:sz w:val="28"/>
    </w:rPr>
  </w:style>
  <w:style w:type="paragraph" w:customStyle="1" w:styleId="Copyright">
    <w:name w:val="Copyright"/>
    <w:basedOn w:val="a"/>
    <w:rsid w:val="00A7546D"/>
    <w:pPr>
      <w:widowControl/>
      <w:jc w:val="left"/>
    </w:pPr>
    <w:rPr>
      <w:rFonts w:ascii="Arial" w:hAnsi="Arial" w:cs="Arial"/>
      <w:kern w:val="0"/>
      <w:sz w:val="16"/>
      <w:szCs w:val="17"/>
      <w:lang w:eastAsia="en-US"/>
    </w:rPr>
  </w:style>
  <w:style w:type="paragraph" w:customStyle="1" w:styleId="12">
    <w:name w:val="样式1"/>
    <w:basedOn w:val="1"/>
    <w:rsid w:val="00A7546D"/>
    <w:pPr>
      <w:tabs>
        <w:tab w:val="left" w:pos="432"/>
      </w:tabs>
      <w:spacing w:before="240" w:after="240" w:line="360" w:lineRule="auto"/>
      <w:ind w:left="432" w:hanging="432"/>
    </w:pPr>
    <w:rPr>
      <w:rFonts w:ascii="Times New Roman" w:hAnsi="Times New Roman"/>
      <w:sz w:val="32"/>
    </w:rPr>
  </w:style>
  <w:style w:type="paragraph" w:customStyle="1" w:styleId="100">
    <w:name w:val="表格 正文缩进 + 宋体 10 磅"/>
    <w:basedOn w:val="af0"/>
    <w:rsid w:val="00A7546D"/>
    <w:pPr>
      <w:ind w:firstLineChars="0" w:firstLine="0"/>
    </w:pPr>
    <w:rPr>
      <w:rFonts w:ascii="宋体" w:hAnsi="宋体" w:cs="宋体"/>
      <w:sz w:val="20"/>
      <w:szCs w:val="20"/>
    </w:rPr>
  </w:style>
  <w:style w:type="paragraph" w:customStyle="1" w:styleId="af2">
    <w:name w:val="非首页"/>
    <w:basedOn w:val="a"/>
    <w:rsid w:val="00A7546D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rFonts w:ascii="宋体" w:hAnsi="宋体"/>
      <w:sz w:val="18"/>
      <w:szCs w:val="18"/>
    </w:rPr>
  </w:style>
  <w:style w:type="paragraph" w:customStyle="1" w:styleId="Arial3">
    <w:name w:val="封面 日期 Arial + 段后: 3 行"/>
    <w:basedOn w:val="a"/>
    <w:rsid w:val="00A7546D"/>
    <w:pPr>
      <w:spacing w:afterLines="300" w:after="936"/>
      <w:jc w:val="center"/>
    </w:pPr>
    <w:rPr>
      <w:rFonts w:ascii="Arial" w:hAnsi="Arial" w:cs="宋体"/>
      <w:sz w:val="28"/>
      <w:szCs w:val="20"/>
    </w:rPr>
  </w:style>
  <w:style w:type="paragraph" w:customStyle="1" w:styleId="af3">
    <w:name w:val="封面 黑体 小二 居中"/>
    <w:basedOn w:val="a"/>
    <w:rsid w:val="00A7546D"/>
    <w:pPr>
      <w:jc w:val="center"/>
    </w:pPr>
    <w:rPr>
      <w:rFonts w:ascii="Arial" w:eastAsia="黑体" w:hAnsi="Arial" w:cs="宋体"/>
      <w:sz w:val="36"/>
      <w:szCs w:val="20"/>
    </w:rPr>
  </w:style>
  <w:style w:type="paragraph" w:customStyle="1" w:styleId="af4">
    <w:name w:val="封面图标 居中"/>
    <w:basedOn w:val="a"/>
    <w:next w:val="af3"/>
    <w:rsid w:val="00A7546D"/>
    <w:pPr>
      <w:jc w:val="center"/>
    </w:pPr>
    <w:rPr>
      <w:rFonts w:cs="宋体"/>
      <w:b/>
      <w:szCs w:val="20"/>
    </w:rPr>
  </w:style>
  <w:style w:type="paragraph" w:customStyle="1" w:styleId="af5">
    <w:name w:val="封面 黑体一号 居中"/>
    <w:basedOn w:val="a"/>
    <w:rsid w:val="00A7546D"/>
    <w:pPr>
      <w:spacing w:beforeLines="300" w:before="936" w:afterLines="400" w:after="1248"/>
      <w:jc w:val="center"/>
      <w:textAlignment w:val="center"/>
    </w:pPr>
    <w:rPr>
      <w:rFonts w:eastAsia="黑体"/>
      <w:sz w:val="52"/>
      <w:szCs w:val="21"/>
    </w:rPr>
  </w:style>
  <w:style w:type="paragraph" w:customStyle="1" w:styleId="af6">
    <w:name w:val="封面 使用提醒"/>
    <w:basedOn w:val="a"/>
    <w:rsid w:val="00A7546D"/>
    <w:pPr>
      <w:spacing w:beforeLines="100" w:before="312" w:afterLines="200" w:after="624"/>
    </w:pPr>
    <w:rPr>
      <w:sz w:val="18"/>
      <w:szCs w:val="21"/>
    </w:rPr>
  </w:style>
  <w:style w:type="paragraph" w:customStyle="1" w:styleId="13">
    <w:name w:val="列出段落1"/>
    <w:basedOn w:val="a"/>
    <w:rsid w:val="00A7546D"/>
    <w:pPr>
      <w:ind w:firstLineChars="200" w:firstLine="420"/>
    </w:pPr>
  </w:style>
  <w:style w:type="paragraph" w:styleId="af7">
    <w:name w:val="List Paragraph"/>
    <w:basedOn w:val="a"/>
    <w:uiPriority w:val="34"/>
    <w:qFormat/>
    <w:rsid w:val="00A7546D"/>
    <w:pPr>
      <w:ind w:firstLineChars="200" w:firstLine="420"/>
    </w:pPr>
  </w:style>
  <w:style w:type="paragraph" w:styleId="af8">
    <w:name w:val="Normal (Web)"/>
    <w:basedOn w:val="a"/>
    <w:uiPriority w:val="99"/>
    <w:semiHidden/>
    <w:unhideWhenUsed/>
    <w:rsid w:val="00A7546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f9">
    <w:name w:val="Table Grid"/>
    <w:basedOn w:val="a1"/>
    <w:uiPriority w:val="59"/>
    <w:rsid w:val="00A7546D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a">
    <w:name w:val="FollowedHyperlink"/>
    <w:uiPriority w:val="99"/>
    <w:semiHidden/>
    <w:unhideWhenUsed/>
    <w:rsid w:val="00A7546D"/>
    <w:rPr>
      <w:color w:val="800080"/>
      <w:u w:val="single"/>
    </w:rPr>
  </w:style>
  <w:style w:type="paragraph" w:customStyle="1" w:styleId="Default">
    <w:name w:val="Default"/>
    <w:rsid w:val="00A7546D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customStyle="1" w:styleId="14">
    <w:name w:val="网格型1"/>
    <w:basedOn w:val="a1"/>
    <w:next w:val="af9"/>
    <w:uiPriority w:val="59"/>
    <w:rsid w:val="00A7546D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Balloon Text"/>
    <w:basedOn w:val="a"/>
    <w:link w:val="Char8"/>
    <w:uiPriority w:val="99"/>
    <w:semiHidden/>
    <w:unhideWhenUsed/>
    <w:rsid w:val="00A7546D"/>
    <w:rPr>
      <w:kern w:val="0"/>
      <w:sz w:val="18"/>
      <w:szCs w:val="18"/>
      <w:lang w:val="x-none" w:eastAsia="x-none"/>
    </w:rPr>
  </w:style>
  <w:style w:type="character" w:customStyle="1" w:styleId="Char8">
    <w:name w:val="批注框文本 Char"/>
    <w:link w:val="afb"/>
    <w:uiPriority w:val="99"/>
    <w:semiHidden/>
    <w:rsid w:val="00A7546D"/>
    <w:rPr>
      <w:rFonts w:ascii="Times New Roman" w:eastAsia="宋体" w:hAnsi="Times New Roman" w:cs="Times New Roman"/>
      <w:sz w:val="18"/>
      <w:szCs w:val="18"/>
    </w:rPr>
  </w:style>
  <w:style w:type="paragraph" w:styleId="afc">
    <w:name w:val="footnote text"/>
    <w:basedOn w:val="a"/>
    <w:link w:val="Char9"/>
    <w:uiPriority w:val="99"/>
    <w:semiHidden/>
    <w:unhideWhenUsed/>
    <w:rsid w:val="00203DDB"/>
    <w:pPr>
      <w:snapToGrid w:val="0"/>
      <w:jc w:val="left"/>
    </w:pPr>
    <w:rPr>
      <w:sz w:val="18"/>
      <w:szCs w:val="18"/>
      <w:lang w:val="x-none" w:eastAsia="x-none"/>
    </w:rPr>
  </w:style>
  <w:style w:type="character" w:customStyle="1" w:styleId="Char9">
    <w:name w:val="脚注文本 Char"/>
    <w:link w:val="afc"/>
    <w:uiPriority w:val="99"/>
    <w:semiHidden/>
    <w:rsid w:val="00203DDB"/>
    <w:rPr>
      <w:rFonts w:ascii="Times New Roman" w:hAnsi="Times New Roman"/>
      <w:kern w:val="2"/>
      <w:sz w:val="18"/>
      <w:szCs w:val="18"/>
    </w:rPr>
  </w:style>
  <w:style w:type="character" w:styleId="afd">
    <w:name w:val="footnote reference"/>
    <w:uiPriority w:val="99"/>
    <w:semiHidden/>
    <w:unhideWhenUsed/>
    <w:rsid w:val="00203DD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List Bullet" w:uiPriority="0"/>
    <w:lsdException w:name="List Number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A2D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7546D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546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20"/>
    <w:link w:val="3Char"/>
    <w:qFormat/>
    <w:rsid w:val="00A7546D"/>
    <w:pPr>
      <w:keepNext/>
      <w:keepLines/>
      <w:tabs>
        <w:tab w:val="left" w:pos="720"/>
        <w:tab w:val="num" w:pos="862"/>
      </w:tabs>
      <w:spacing w:before="240" w:after="240" w:line="360" w:lineRule="auto"/>
      <w:ind w:left="862" w:hanging="720"/>
      <w:outlineLvl w:val="2"/>
    </w:pPr>
    <w:rPr>
      <w:b/>
      <w:bCs/>
      <w:kern w:val="0"/>
      <w:sz w:val="24"/>
      <w:szCs w:val="28"/>
      <w:lang w:val="x-none" w:eastAsia="x-none"/>
    </w:rPr>
  </w:style>
  <w:style w:type="paragraph" w:styleId="4">
    <w:name w:val="heading 4"/>
    <w:basedOn w:val="a"/>
    <w:next w:val="a"/>
    <w:link w:val="4Char"/>
    <w:qFormat/>
    <w:rsid w:val="00A7546D"/>
    <w:pPr>
      <w:keepNext/>
      <w:keepLines/>
      <w:tabs>
        <w:tab w:val="left" w:pos="864"/>
      </w:tabs>
      <w:spacing w:before="280" w:after="290" w:line="360" w:lineRule="auto"/>
      <w:ind w:left="864" w:hanging="864"/>
      <w:outlineLvl w:val="3"/>
    </w:pPr>
    <w:rPr>
      <w:rFonts w:ascii="Arial" w:hAnsi="Arial"/>
      <w:b/>
      <w:bCs/>
      <w:kern w:val="0"/>
      <w:sz w:val="24"/>
      <w:szCs w:val="28"/>
      <w:lang w:val="x-none" w:eastAsia="x-none"/>
    </w:rPr>
  </w:style>
  <w:style w:type="paragraph" w:styleId="5">
    <w:name w:val="heading 5"/>
    <w:basedOn w:val="a"/>
    <w:next w:val="a"/>
    <w:link w:val="5Char"/>
    <w:qFormat/>
    <w:rsid w:val="00A7546D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b/>
      <w:bCs/>
      <w:kern w:val="0"/>
      <w:sz w:val="20"/>
      <w:szCs w:val="28"/>
      <w:lang w:val="x-none" w:eastAsia="x-none"/>
    </w:rPr>
  </w:style>
  <w:style w:type="paragraph" w:styleId="6">
    <w:name w:val="heading 6"/>
    <w:basedOn w:val="a"/>
    <w:next w:val="a"/>
    <w:link w:val="6Char"/>
    <w:qFormat/>
    <w:rsid w:val="00A7546D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kern w:val="0"/>
      <w:sz w:val="20"/>
      <w:szCs w:val="21"/>
      <w:lang w:val="x-none" w:eastAsia="x-none"/>
    </w:rPr>
  </w:style>
  <w:style w:type="paragraph" w:styleId="7">
    <w:name w:val="heading 7"/>
    <w:basedOn w:val="a"/>
    <w:next w:val="a"/>
    <w:link w:val="7Char"/>
    <w:qFormat/>
    <w:rsid w:val="00A7546D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kern w:val="0"/>
      <w:sz w:val="20"/>
      <w:szCs w:val="21"/>
      <w:lang w:val="x-none" w:eastAsia="x-none"/>
    </w:rPr>
  </w:style>
  <w:style w:type="paragraph" w:styleId="8">
    <w:name w:val="heading 8"/>
    <w:basedOn w:val="a"/>
    <w:next w:val="a"/>
    <w:link w:val="8Char"/>
    <w:qFormat/>
    <w:rsid w:val="00A7546D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kern w:val="0"/>
      <w:sz w:val="20"/>
      <w:szCs w:val="21"/>
      <w:lang w:val="x-none" w:eastAsia="x-none"/>
    </w:rPr>
  </w:style>
  <w:style w:type="paragraph" w:styleId="9">
    <w:name w:val="heading 9"/>
    <w:basedOn w:val="a"/>
    <w:next w:val="a"/>
    <w:link w:val="9Char"/>
    <w:qFormat/>
    <w:rsid w:val="00A7546D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kern w:val="0"/>
      <w:sz w:val="20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A754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46D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A7546D"/>
    <w:rPr>
      <w:sz w:val="18"/>
      <w:szCs w:val="18"/>
    </w:rPr>
  </w:style>
  <w:style w:type="character" w:customStyle="1" w:styleId="1Char">
    <w:name w:val="标题 1 Char"/>
    <w:link w:val="1"/>
    <w:rsid w:val="00A7546D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A7546D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link w:val="3"/>
    <w:rsid w:val="00A7546D"/>
    <w:rPr>
      <w:rFonts w:ascii="Times New Roman" w:hAnsi="Times New Roman"/>
      <w:b/>
      <w:bCs/>
      <w:sz w:val="24"/>
      <w:szCs w:val="28"/>
      <w:lang w:val="x-none" w:eastAsia="x-none"/>
    </w:rPr>
  </w:style>
  <w:style w:type="character" w:customStyle="1" w:styleId="4Char">
    <w:name w:val="标题 4 Char"/>
    <w:link w:val="4"/>
    <w:rsid w:val="00A7546D"/>
    <w:rPr>
      <w:rFonts w:ascii="Arial" w:hAnsi="Arial"/>
      <w:b/>
      <w:bCs/>
      <w:sz w:val="24"/>
      <w:szCs w:val="28"/>
      <w:lang w:val="x-none" w:eastAsia="x-none"/>
    </w:rPr>
  </w:style>
  <w:style w:type="character" w:customStyle="1" w:styleId="5Char">
    <w:name w:val="标题 5 Char"/>
    <w:link w:val="5"/>
    <w:rsid w:val="00A7546D"/>
    <w:rPr>
      <w:rFonts w:ascii="Times New Roman" w:hAnsi="Times New Roman"/>
      <w:b/>
      <w:bCs/>
      <w:szCs w:val="28"/>
      <w:lang w:val="x-none" w:eastAsia="x-none"/>
    </w:rPr>
  </w:style>
  <w:style w:type="character" w:customStyle="1" w:styleId="6Char">
    <w:name w:val="标题 6 Char"/>
    <w:link w:val="6"/>
    <w:rsid w:val="00A7546D"/>
    <w:rPr>
      <w:rFonts w:ascii="Arial" w:eastAsia="黑体" w:hAnsi="Arial"/>
      <w:b/>
      <w:bCs/>
      <w:szCs w:val="21"/>
      <w:lang w:val="x-none" w:eastAsia="x-none"/>
    </w:rPr>
  </w:style>
  <w:style w:type="character" w:customStyle="1" w:styleId="7Char">
    <w:name w:val="标题 7 Char"/>
    <w:link w:val="7"/>
    <w:rsid w:val="00A7546D"/>
    <w:rPr>
      <w:rFonts w:ascii="Times New Roman" w:hAnsi="Times New Roman"/>
      <w:b/>
      <w:bCs/>
      <w:szCs w:val="21"/>
      <w:lang w:val="x-none" w:eastAsia="x-none"/>
    </w:rPr>
  </w:style>
  <w:style w:type="character" w:customStyle="1" w:styleId="8Char">
    <w:name w:val="标题 8 Char"/>
    <w:link w:val="8"/>
    <w:rsid w:val="00A7546D"/>
    <w:rPr>
      <w:rFonts w:ascii="Arial" w:eastAsia="黑体" w:hAnsi="Arial"/>
      <w:szCs w:val="21"/>
      <w:lang w:val="x-none" w:eastAsia="x-none"/>
    </w:rPr>
  </w:style>
  <w:style w:type="character" w:customStyle="1" w:styleId="9Char">
    <w:name w:val="标题 9 Char"/>
    <w:link w:val="9"/>
    <w:rsid w:val="00A7546D"/>
    <w:rPr>
      <w:rFonts w:ascii="Arial" w:eastAsia="黑体" w:hAnsi="Arial"/>
      <w:szCs w:val="21"/>
      <w:lang w:val="x-none" w:eastAsia="x-none"/>
    </w:rPr>
  </w:style>
  <w:style w:type="character" w:styleId="a5">
    <w:name w:val="page number"/>
    <w:rsid w:val="00A7546D"/>
  </w:style>
  <w:style w:type="character" w:styleId="a6">
    <w:name w:val="Hyperlink"/>
    <w:uiPriority w:val="99"/>
    <w:rsid w:val="00A7546D"/>
    <w:rPr>
      <w:color w:val="0000FF"/>
      <w:u w:val="single"/>
    </w:rPr>
  </w:style>
  <w:style w:type="character" w:customStyle="1" w:styleId="Char1">
    <w:name w:val="列表项目符号 Char"/>
    <w:link w:val="a7"/>
    <w:rsid w:val="00A7546D"/>
    <w:rPr>
      <w:szCs w:val="24"/>
      <w:lang w:val="x-none" w:eastAsia="x-none"/>
    </w:rPr>
  </w:style>
  <w:style w:type="character" w:customStyle="1" w:styleId="2Char0">
    <w:name w:val="正文首行缩进 2 Char"/>
    <w:link w:val="20"/>
    <w:rsid w:val="00A7546D"/>
    <w:rPr>
      <w:rFonts w:eastAsia="宋体"/>
      <w:szCs w:val="21"/>
    </w:rPr>
  </w:style>
  <w:style w:type="character" w:customStyle="1" w:styleId="Char2">
    <w:name w:val="正文文本缩进 Char"/>
    <w:link w:val="a8"/>
    <w:rsid w:val="00A7546D"/>
    <w:rPr>
      <w:rFonts w:eastAsia="宋体"/>
      <w:szCs w:val="24"/>
    </w:rPr>
  </w:style>
  <w:style w:type="character" w:customStyle="1" w:styleId="a9">
    <w:name w:val="表格内容"/>
    <w:rsid w:val="00A7546D"/>
    <w:rPr>
      <w:rFonts w:ascii="宋体" w:hAnsi="宋体"/>
      <w:sz w:val="20"/>
    </w:rPr>
  </w:style>
  <w:style w:type="paragraph" w:styleId="aa">
    <w:name w:val="Body Text"/>
    <w:basedOn w:val="a"/>
    <w:link w:val="Char3"/>
    <w:uiPriority w:val="99"/>
    <w:unhideWhenUsed/>
    <w:rsid w:val="00A7546D"/>
    <w:pPr>
      <w:spacing w:after="120"/>
    </w:pPr>
    <w:rPr>
      <w:kern w:val="0"/>
      <w:sz w:val="20"/>
      <w:lang w:val="x-none" w:eastAsia="x-none"/>
    </w:rPr>
  </w:style>
  <w:style w:type="character" w:customStyle="1" w:styleId="Char3">
    <w:name w:val="正文文本 Char"/>
    <w:link w:val="aa"/>
    <w:uiPriority w:val="99"/>
    <w:semiHidden/>
    <w:rsid w:val="00A7546D"/>
    <w:rPr>
      <w:rFonts w:ascii="Times New Roman" w:eastAsia="宋体" w:hAnsi="Times New Roman" w:cs="Times New Roman"/>
      <w:szCs w:val="24"/>
    </w:rPr>
  </w:style>
  <w:style w:type="paragraph" w:styleId="ab">
    <w:name w:val="Body Text First Indent"/>
    <w:basedOn w:val="aa"/>
    <w:link w:val="Char4"/>
    <w:rsid w:val="00A7546D"/>
    <w:pPr>
      <w:spacing w:after="0" w:line="300" w:lineRule="auto"/>
      <w:ind w:firstLineChars="200" w:firstLine="200"/>
    </w:pPr>
    <w:rPr>
      <w:szCs w:val="21"/>
    </w:rPr>
  </w:style>
  <w:style w:type="character" w:customStyle="1" w:styleId="Char4">
    <w:name w:val="正文首行缩进 Char"/>
    <w:link w:val="ab"/>
    <w:rsid w:val="00A7546D"/>
    <w:rPr>
      <w:rFonts w:ascii="Times New Roman" w:eastAsia="宋体" w:hAnsi="Times New Roman" w:cs="Times New Roman"/>
      <w:szCs w:val="21"/>
    </w:rPr>
  </w:style>
  <w:style w:type="paragraph" w:styleId="a8">
    <w:name w:val="Body Text Indent"/>
    <w:basedOn w:val="a"/>
    <w:link w:val="Char2"/>
    <w:rsid w:val="00A7546D"/>
    <w:pPr>
      <w:spacing w:after="120"/>
      <w:ind w:leftChars="200" w:left="420"/>
    </w:pPr>
    <w:rPr>
      <w:rFonts w:ascii="Calibri" w:hAnsi="Calibri"/>
      <w:kern w:val="0"/>
      <w:sz w:val="20"/>
      <w:lang w:val="x-none" w:eastAsia="x-none"/>
    </w:rPr>
  </w:style>
  <w:style w:type="character" w:customStyle="1" w:styleId="Char10">
    <w:name w:val="正文文本缩进 Char1"/>
    <w:uiPriority w:val="99"/>
    <w:semiHidden/>
    <w:rsid w:val="00A7546D"/>
    <w:rPr>
      <w:rFonts w:ascii="Times New Roman" w:eastAsia="宋体" w:hAnsi="Times New Roman" w:cs="Times New Roman"/>
      <w:szCs w:val="24"/>
    </w:rPr>
  </w:style>
  <w:style w:type="paragraph" w:styleId="20">
    <w:name w:val="Body Text First Indent 2"/>
    <w:basedOn w:val="a8"/>
    <w:link w:val="2Char0"/>
    <w:rsid w:val="00A7546D"/>
    <w:pPr>
      <w:spacing w:after="0" w:line="300" w:lineRule="auto"/>
      <w:ind w:firstLineChars="200" w:firstLine="420"/>
    </w:pPr>
    <w:rPr>
      <w:szCs w:val="21"/>
    </w:rPr>
  </w:style>
  <w:style w:type="character" w:customStyle="1" w:styleId="2Char1">
    <w:name w:val="正文首行缩进 2 Char1"/>
    <w:basedOn w:val="Char10"/>
    <w:uiPriority w:val="99"/>
    <w:semiHidden/>
    <w:rsid w:val="00A7546D"/>
    <w:rPr>
      <w:rFonts w:ascii="Times New Roman" w:eastAsia="宋体" w:hAnsi="Times New Roman" w:cs="Times New Roman"/>
      <w:szCs w:val="24"/>
    </w:rPr>
  </w:style>
  <w:style w:type="paragraph" w:styleId="ac">
    <w:name w:val="Document Map"/>
    <w:basedOn w:val="a"/>
    <w:link w:val="Char5"/>
    <w:rsid w:val="00A7546D"/>
    <w:pPr>
      <w:shd w:val="clear" w:color="auto" w:fill="000080"/>
    </w:pPr>
    <w:rPr>
      <w:kern w:val="0"/>
      <w:sz w:val="20"/>
      <w:lang w:val="x-none" w:eastAsia="x-none"/>
    </w:rPr>
  </w:style>
  <w:style w:type="character" w:customStyle="1" w:styleId="Char5">
    <w:name w:val="文档结构图 Char"/>
    <w:link w:val="ac"/>
    <w:rsid w:val="00A7546D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d">
    <w:name w:val="Date"/>
    <w:basedOn w:val="a"/>
    <w:next w:val="a"/>
    <w:link w:val="Char6"/>
    <w:rsid w:val="00A7546D"/>
    <w:pPr>
      <w:ind w:leftChars="2500" w:left="100"/>
    </w:pPr>
    <w:rPr>
      <w:kern w:val="0"/>
      <w:sz w:val="20"/>
      <w:lang w:val="x-none" w:eastAsia="x-none"/>
    </w:rPr>
  </w:style>
  <w:style w:type="character" w:customStyle="1" w:styleId="Char6">
    <w:name w:val="日期 Char"/>
    <w:link w:val="ad"/>
    <w:rsid w:val="00A7546D"/>
    <w:rPr>
      <w:rFonts w:ascii="Times New Roman" w:eastAsia="宋体" w:hAnsi="Times New Roman" w:cs="Times New Roman"/>
      <w:szCs w:val="24"/>
    </w:rPr>
  </w:style>
  <w:style w:type="paragraph" w:styleId="21">
    <w:name w:val="toc 2"/>
    <w:basedOn w:val="a"/>
    <w:next w:val="a"/>
    <w:uiPriority w:val="39"/>
    <w:rsid w:val="00A7546D"/>
    <w:pPr>
      <w:ind w:left="210"/>
      <w:jc w:val="left"/>
    </w:pPr>
    <w:rPr>
      <w:smallCaps/>
      <w:sz w:val="20"/>
      <w:szCs w:val="20"/>
    </w:rPr>
  </w:style>
  <w:style w:type="paragraph" w:styleId="22">
    <w:name w:val="List Bullet 2"/>
    <w:basedOn w:val="a"/>
    <w:rsid w:val="00A7546D"/>
    <w:pPr>
      <w:tabs>
        <w:tab w:val="left" w:pos="780"/>
      </w:tabs>
      <w:ind w:left="780" w:hanging="360"/>
    </w:pPr>
  </w:style>
  <w:style w:type="paragraph" w:styleId="ae">
    <w:name w:val="annotation text"/>
    <w:basedOn w:val="a"/>
    <w:link w:val="Char7"/>
    <w:rsid w:val="00A7546D"/>
    <w:pPr>
      <w:jc w:val="left"/>
    </w:pPr>
    <w:rPr>
      <w:kern w:val="0"/>
      <w:sz w:val="24"/>
      <w:szCs w:val="20"/>
      <w:lang w:val="x-none" w:eastAsia="x-none"/>
    </w:rPr>
  </w:style>
  <w:style w:type="character" w:customStyle="1" w:styleId="Char7">
    <w:name w:val="批注文字 Char"/>
    <w:link w:val="ae"/>
    <w:rsid w:val="00A7546D"/>
    <w:rPr>
      <w:rFonts w:ascii="Times New Roman" w:eastAsia="宋体" w:hAnsi="Times New Roman" w:cs="Times New Roman"/>
      <w:sz w:val="24"/>
      <w:szCs w:val="20"/>
    </w:rPr>
  </w:style>
  <w:style w:type="paragraph" w:styleId="10">
    <w:name w:val="toc 1"/>
    <w:basedOn w:val="a"/>
    <w:next w:val="a"/>
    <w:uiPriority w:val="39"/>
    <w:rsid w:val="00A7546D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uiPriority w:val="39"/>
    <w:rsid w:val="00A7546D"/>
    <w:pPr>
      <w:ind w:left="420"/>
      <w:jc w:val="left"/>
    </w:pPr>
    <w:rPr>
      <w:i/>
      <w:iCs/>
      <w:sz w:val="20"/>
      <w:szCs w:val="20"/>
    </w:rPr>
  </w:style>
  <w:style w:type="paragraph" w:styleId="af">
    <w:name w:val="List Number"/>
    <w:basedOn w:val="a"/>
    <w:rsid w:val="00A7546D"/>
    <w:pPr>
      <w:tabs>
        <w:tab w:val="left" w:pos="420"/>
      </w:tabs>
      <w:spacing w:before="60" w:after="60" w:line="300" w:lineRule="auto"/>
      <w:ind w:left="420" w:hanging="420"/>
    </w:pPr>
    <w:rPr>
      <w:rFonts w:eastAsia="楷体_GB2312"/>
      <w:spacing w:val="10"/>
      <w:sz w:val="24"/>
      <w:szCs w:val="20"/>
    </w:rPr>
  </w:style>
  <w:style w:type="paragraph" w:styleId="a7">
    <w:name w:val="List Bullet"/>
    <w:basedOn w:val="a"/>
    <w:link w:val="Char1"/>
    <w:rsid w:val="00A7546D"/>
    <w:pPr>
      <w:tabs>
        <w:tab w:val="left" w:pos="359"/>
      </w:tabs>
      <w:ind w:left="420" w:hanging="420"/>
    </w:pPr>
    <w:rPr>
      <w:rFonts w:ascii="Calibri" w:hAnsi="Calibri"/>
      <w:kern w:val="0"/>
      <w:sz w:val="20"/>
      <w:lang w:val="x-none" w:eastAsia="x-none"/>
    </w:rPr>
  </w:style>
  <w:style w:type="paragraph" w:styleId="31">
    <w:name w:val="List Bullet 3"/>
    <w:basedOn w:val="a"/>
    <w:rsid w:val="00A7546D"/>
    <w:pPr>
      <w:tabs>
        <w:tab w:val="left" w:pos="1200"/>
      </w:tabs>
      <w:ind w:left="1200" w:hanging="360"/>
    </w:pPr>
  </w:style>
  <w:style w:type="paragraph" w:styleId="HTML">
    <w:name w:val="HTML Preformatted"/>
    <w:basedOn w:val="a"/>
    <w:link w:val="HTMLChar"/>
    <w:rsid w:val="00A754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/>
      <w:kern w:val="0"/>
      <w:sz w:val="20"/>
      <w:szCs w:val="20"/>
      <w:lang w:val="x-none" w:eastAsia="zh-TW"/>
    </w:rPr>
  </w:style>
  <w:style w:type="character" w:customStyle="1" w:styleId="HTMLChar">
    <w:name w:val="HTML 预设格式 Char"/>
    <w:link w:val="HTML"/>
    <w:rsid w:val="00A7546D"/>
    <w:rPr>
      <w:rFonts w:ascii="Arial Unicode MS" w:eastAsia="Arial Unicode MS" w:hAnsi="Arial Unicode MS" w:cs="Times New Roman"/>
      <w:kern w:val="0"/>
      <w:sz w:val="20"/>
      <w:szCs w:val="20"/>
      <w:lang w:eastAsia="zh-TW"/>
    </w:rPr>
  </w:style>
  <w:style w:type="paragraph" w:styleId="af0">
    <w:name w:val="Normal Indent"/>
    <w:basedOn w:val="a"/>
    <w:rsid w:val="00A7546D"/>
    <w:pPr>
      <w:ind w:firstLineChars="200" w:firstLine="420"/>
    </w:pPr>
  </w:style>
  <w:style w:type="paragraph" w:customStyle="1" w:styleId="11">
    <w:name w:val="修订1"/>
    <w:basedOn w:val="a"/>
    <w:next w:val="a"/>
    <w:rsid w:val="00A7546D"/>
    <w:pPr>
      <w:pageBreakBefore/>
      <w:widowControl/>
      <w:pBdr>
        <w:bottom w:val="single" w:sz="24" w:space="1" w:color="auto"/>
      </w:pBdr>
      <w:spacing w:after="360"/>
      <w:jc w:val="left"/>
    </w:pPr>
    <w:rPr>
      <w:rFonts w:ascii="Arial" w:hAnsi="Arial"/>
      <w:b/>
      <w:kern w:val="0"/>
      <w:sz w:val="44"/>
      <w:lang w:eastAsia="en-US"/>
    </w:rPr>
  </w:style>
  <w:style w:type="paragraph" w:customStyle="1" w:styleId="af1">
    <w:name w:val="项目编号"/>
    <w:basedOn w:val="af0"/>
    <w:rsid w:val="00A7546D"/>
    <w:pPr>
      <w:tabs>
        <w:tab w:val="left" w:pos="930"/>
      </w:tabs>
      <w:spacing w:beforeLines="10" w:before="31" w:afterLines="10" w:after="31" w:line="340" w:lineRule="exact"/>
      <w:ind w:left="930" w:firstLineChars="0" w:firstLine="0"/>
    </w:pPr>
    <w:rPr>
      <w:rFonts w:ascii="Arial" w:eastAsia="楷体_GB2312" w:hAnsi="Arial"/>
      <w:sz w:val="24"/>
      <w:szCs w:val="20"/>
    </w:rPr>
  </w:style>
  <w:style w:type="paragraph" w:customStyle="1" w:styleId="23">
    <w:name w:val="样式 正文首行缩进 + 首行缩进:  2 字符"/>
    <w:basedOn w:val="ab"/>
    <w:rsid w:val="00A7546D"/>
    <w:pPr>
      <w:ind w:firstLine="420"/>
    </w:pPr>
    <w:rPr>
      <w:rFonts w:cs="宋体"/>
      <w:szCs w:val="20"/>
    </w:rPr>
  </w:style>
  <w:style w:type="paragraph" w:customStyle="1" w:styleId="40">
    <w:name w:val="样式4"/>
    <w:basedOn w:val="ab"/>
    <w:rsid w:val="00A7546D"/>
    <w:pPr>
      <w:ind w:firstLine="420"/>
    </w:pPr>
  </w:style>
  <w:style w:type="paragraph" w:customStyle="1" w:styleId="50">
    <w:name w:val="样式5"/>
    <w:basedOn w:val="100"/>
    <w:rsid w:val="00A7546D"/>
    <w:pPr>
      <w:textAlignment w:val="top"/>
    </w:pPr>
  </w:style>
  <w:style w:type="paragraph" w:customStyle="1" w:styleId="32">
    <w:name w:val="样式3"/>
    <w:basedOn w:val="3"/>
    <w:rsid w:val="00A7546D"/>
  </w:style>
  <w:style w:type="paragraph" w:customStyle="1" w:styleId="24">
    <w:name w:val="样式2"/>
    <w:basedOn w:val="2"/>
    <w:rsid w:val="00A7546D"/>
    <w:pPr>
      <w:tabs>
        <w:tab w:val="left" w:pos="576"/>
      </w:tabs>
      <w:spacing w:before="240" w:after="240" w:line="360" w:lineRule="auto"/>
      <w:ind w:left="576" w:hanging="576"/>
    </w:pPr>
    <w:rPr>
      <w:rFonts w:ascii="Arial" w:hAnsi="Arial"/>
      <w:sz w:val="28"/>
    </w:rPr>
  </w:style>
  <w:style w:type="paragraph" w:customStyle="1" w:styleId="Copyright">
    <w:name w:val="Copyright"/>
    <w:basedOn w:val="a"/>
    <w:rsid w:val="00A7546D"/>
    <w:pPr>
      <w:widowControl/>
      <w:jc w:val="left"/>
    </w:pPr>
    <w:rPr>
      <w:rFonts w:ascii="Arial" w:hAnsi="Arial" w:cs="Arial"/>
      <w:kern w:val="0"/>
      <w:sz w:val="16"/>
      <w:szCs w:val="17"/>
      <w:lang w:eastAsia="en-US"/>
    </w:rPr>
  </w:style>
  <w:style w:type="paragraph" w:customStyle="1" w:styleId="12">
    <w:name w:val="样式1"/>
    <w:basedOn w:val="1"/>
    <w:rsid w:val="00A7546D"/>
    <w:pPr>
      <w:tabs>
        <w:tab w:val="left" w:pos="432"/>
      </w:tabs>
      <w:spacing w:before="240" w:after="240" w:line="360" w:lineRule="auto"/>
      <w:ind w:left="432" w:hanging="432"/>
    </w:pPr>
    <w:rPr>
      <w:rFonts w:ascii="Times New Roman" w:hAnsi="Times New Roman"/>
      <w:sz w:val="32"/>
    </w:rPr>
  </w:style>
  <w:style w:type="paragraph" w:customStyle="1" w:styleId="100">
    <w:name w:val="表格 正文缩进 + 宋体 10 磅"/>
    <w:basedOn w:val="af0"/>
    <w:rsid w:val="00A7546D"/>
    <w:pPr>
      <w:ind w:firstLineChars="0" w:firstLine="0"/>
    </w:pPr>
    <w:rPr>
      <w:rFonts w:ascii="宋体" w:hAnsi="宋体" w:cs="宋体"/>
      <w:sz w:val="20"/>
      <w:szCs w:val="20"/>
    </w:rPr>
  </w:style>
  <w:style w:type="paragraph" w:customStyle="1" w:styleId="af2">
    <w:name w:val="非首页"/>
    <w:basedOn w:val="a"/>
    <w:rsid w:val="00A7546D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rFonts w:ascii="宋体" w:hAnsi="宋体"/>
      <w:sz w:val="18"/>
      <w:szCs w:val="18"/>
    </w:rPr>
  </w:style>
  <w:style w:type="paragraph" w:customStyle="1" w:styleId="Arial3">
    <w:name w:val="封面 日期 Arial + 段后: 3 行"/>
    <w:basedOn w:val="a"/>
    <w:rsid w:val="00A7546D"/>
    <w:pPr>
      <w:spacing w:afterLines="300" w:after="936"/>
      <w:jc w:val="center"/>
    </w:pPr>
    <w:rPr>
      <w:rFonts w:ascii="Arial" w:hAnsi="Arial" w:cs="宋体"/>
      <w:sz w:val="28"/>
      <w:szCs w:val="20"/>
    </w:rPr>
  </w:style>
  <w:style w:type="paragraph" w:customStyle="1" w:styleId="af3">
    <w:name w:val="封面 黑体 小二 居中"/>
    <w:basedOn w:val="a"/>
    <w:rsid w:val="00A7546D"/>
    <w:pPr>
      <w:jc w:val="center"/>
    </w:pPr>
    <w:rPr>
      <w:rFonts w:ascii="Arial" w:eastAsia="黑体" w:hAnsi="Arial" w:cs="宋体"/>
      <w:sz w:val="36"/>
      <w:szCs w:val="20"/>
    </w:rPr>
  </w:style>
  <w:style w:type="paragraph" w:customStyle="1" w:styleId="af4">
    <w:name w:val="封面图标 居中"/>
    <w:basedOn w:val="a"/>
    <w:next w:val="af3"/>
    <w:rsid w:val="00A7546D"/>
    <w:pPr>
      <w:jc w:val="center"/>
    </w:pPr>
    <w:rPr>
      <w:rFonts w:cs="宋体"/>
      <w:b/>
      <w:szCs w:val="20"/>
    </w:rPr>
  </w:style>
  <w:style w:type="paragraph" w:customStyle="1" w:styleId="af5">
    <w:name w:val="封面 黑体一号 居中"/>
    <w:basedOn w:val="a"/>
    <w:rsid w:val="00A7546D"/>
    <w:pPr>
      <w:spacing w:beforeLines="300" w:before="936" w:afterLines="400" w:after="1248"/>
      <w:jc w:val="center"/>
      <w:textAlignment w:val="center"/>
    </w:pPr>
    <w:rPr>
      <w:rFonts w:eastAsia="黑体"/>
      <w:sz w:val="52"/>
      <w:szCs w:val="21"/>
    </w:rPr>
  </w:style>
  <w:style w:type="paragraph" w:customStyle="1" w:styleId="af6">
    <w:name w:val="封面 使用提醒"/>
    <w:basedOn w:val="a"/>
    <w:rsid w:val="00A7546D"/>
    <w:pPr>
      <w:spacing w:beforeLines="100" w:before="312" w:afterLines="200" w:after="624"/>
    </w:pPr>
    <w:rPr>
      <w:sz w:val="18"/>
      <w:szCs w:val="21"/>
    </w:rPr>
  </w:style>
  <w:style w:type="paragraph" w:customStyle="1" w:styleId="13">
    <w:name w:val="列出段落1"/>
    <w:basedOn w:val="a"/>
    <w:rsid w:val="00A7546D"/>
    <w:pPr>
      <w:ind w:firstLineChars="200" w:firstLine="420"/>
    </w:pPr>
  </w:style>
  <w:style w:type="paragraph" w:styleId="af7">
    <w:name w:val="List Paragraph"/>
    <w:basedOn w:val="a"/>
    <w:uiPriority w:val="34"/>
    <w:qFormat/>
    <w:rsid w:val="00A7546D"/>
    <w:pPr>
      <w:ind w:firstLineChars="200" w:firstLine="420"/>
    </w:pPr>
  </w:style>
  <w:style w:type="paragraph" w:styleId="af8">
    <w:name w:val="Normal (Web)"/>
    <w:basedOn w:val="a"/>
    <w:uiPriority w:val="99"/>
    <w:semiHidden/>
    <w:unhideWhenUsed/>
    <w:rsid w:val="00A7546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f9">
    <w:name w:val="Table Grid"/>
    <w:basedOn w:val="a1"/>
    <w:uiPriority w:val="59"/>
    <w:rsid w:val="00A7546D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a">
    <w:name w:val="FollowedHyperlink"/>
    <w:uiPriority w:val="99"/>
    <w:semiHidden/>
    <w:unhideWhenUsed/>
    <w:rsid w:val="00A7546D"/>
    <w:rPr>
      <w:color w:val="800080"/>
      <w:u w:val="single"/>
    </w:rPr>
  </w:style>
  <w:style w:type="paragraph" w:customStyle="1" w:styleId="Default">
    <w:name w:val="Default"/>
    <w:rsid w:val="00A7546D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customStyle="1" w:styleId="14">
    <w:name w:val="网格型1"/>
    <w:basedOn w:val="a1"/>
    <w:next w:val="af9"/>
    <w:uiPriority w:val="59"/>
    <w:rsid w:val="00A7546D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Balloon Text"/>
    <w:basedOn w:val="a"/>
    <w:link w:val="Char8"/>
    <w:uiPriority w:val="99"/>
    <w:semiHidden/>
    <w:unhideWhenUsed/>
    <w:rsid w:val="00A7546D"/>
    <w:rPr>
      <w:kern w:val="0"/>
      <w:sz w:val="18"/>
      <w:szCs w:val="18"/>
      <w:lang w:val="x-none" w:eastAsia="x-none"/>
    </w:rPr>
  </w:style>
  <w:style w:type="character" w:customStyle="1" w:styleId="Char8">
    <w:name w:val="批注框文本 Char"/>
    <w:link w:val="afb"/>
    <w:uiPriority w:val="99"/>
    <w:semiHidden/>
    <w:rsid w:val="00A7546D"/>
    <w:rPr>
      <w:rFonts w:ascii="Times New Roman" w:eastAsia="宋体" w:hAnsi="Times New Roman" w:cs="Times New Roman"/>
      <w:sz w:val="18"/>
      <w:szCs w:val="18"/>
    </w:rPr>
  </w:style>
  <w:style w:type="paragraph" w:styleId="afc">
    <w:name w:val="footnote text"/>
    <w:basedOn w:val="a"/>
    <w:link w:val="Char9"/>
    <w:uiPriority w:val="99"/>
    <w:semiHidden/>
    <w:unhideWhenUsed/>
    <w:rsid w:val="00203DDB"/>
    <w:pPr>
      <w:snapToGrid w:val="0"/>
      <w:jc w:val="left"/>
    </w:pPr>
    <w:rPr>
      <w:sz w:val="18"/>
      <w:szCs w:val="18"/>
      <w:lang w:val="x-none" w:eastAsia="x-none"/>
    </w:rPr>
  </w:style>
  <w:style w:type="character" w:customStyle="1" w:styleId="Char9">
    <w:name w:val="脚注文本 Char"/>
    <w:link w:val="afc"/>
    <w:uiPriority w:val="99"/>
    <w:semiHidden/>
    <w:rsid w:val="00203DDB"/>
    <w:rPr>
      <w:rFonts w:ascii="Times New Roman" w:hAnsi="Times New Roman"/>
      <w:kern w:val="2"/>
      <w:sz w:val="18"/>
      <w:szCs w:val="18"/>
    </w:rPr>
  </w:style>
  <w:style w:type="character" w:styleId="afd">
    <w:name w:val="footnote reference"/>
    <w:uiPriority w:val="99"/>
    <w:semiHidden/>
    <w:unhideWhenUsed/>
    <w:rsid w:val="00203D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9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oleObject" Target="embeddings/oleObject1.bin"/><Relationship Id="rId26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image" Target="media/image4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2.emf"/><Relationship Id="rId25" Type="http://schemas.openxmlformats.org/officeDocument/2006/relationships/header" Target="header5.xml"/><Relationship Id="rId2" Type="http://schemas.openxmlformats.org/officeDocument/2006/relationships/customXml" Target="../customXml/item1.xml"/><Relationship Id="rId16" Type="http://schemas.openxmlformats.org/officeDocument/2006/relationships/footer" Target="footer4.xml"/><Relationship Id="rId20" Type="http://schemas.openxmlformats.org/officeDocument/2006/relationships/oleObject" Target="embeddings/oleObject2.bin"/><Relationship Id="rId29" Type="http://schemas.openxmlformats.org/officeDocument/2006/relationships/footer" Target="footer7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header" Target="header4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23" Type="http://schemas.openxmlformats.org/officeDocument/2006/relationships/oleObject" Target="embeddings/oleObject3.bin"/><Relationship Id="rId28" Type="http://schemas.openxmlformats.org/officeDocument/2006/relationships/header" Target="header6.xml"/><Relationship Id="rId10" Type="http://schemas.openxmlformats.org/officeDocument/2006/relationships/header" Target="header1.xml"/><Relationship Id="rId19" Type="http://schemas.openxmlformats.org/officeDocument/2006/relationships/image" Target="media/image3.emf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5.emf"/><Relationship Id="rId27" Type="http://schemas.openxmlformats.org/officeDocument/2006/relationships/footer" Target="footer6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7FF55-BCDD-4E2F-997D-4D3CD8E0B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14647</TotalTime>
  <Pages>23</Pages>
  <Words>3296</Words>
  <Characters>18792</Characters>
  <Application>Microsoft Office Word</Application>
  <DocSecurity>0</DocSecurity>
  <Lines>156</Lines>
  <Paragraphs>44</Paragraphs>
  <ScaleCrop>false</ScaleCrop>
  <Company>Sky123.Org</Company>
  <LinksUpToDate>false</LinksUpToDate>
  <CharactersWithSpaces>22044</CharactersWithSpaces>
  <SharedDoc>false</SharedDoc>
  <HLinks>
    <vt:vector size="228" baseType="variant">
      <vt:variant>
        <vt:i4>-820955565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_PDO发送方式：</vt:lpwstr>
      </vt:variant>
      <vt:variant>
        <vt:i4>-89530129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_6.2紧急报文（EMCY）</vt:lpwstr>
      </vt:variant>
      <vt:variant>
        <vt:i4>-1919311698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_5.3心跳（Heartbeat）</vt:lpwstr>
      </vt:variant>
      <vt:variant>
        <vt:i4>1704023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_6.1_SYNC</vt:lpwstr>
      </vt:variant>
      <vt:variant>
        <vt:i4>-1856875971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_PDO分配</vt:lpwstr>
      </vt:variant>
      <vt:variant>
        <vt:i4>2633786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_4、SDO</vt:lpwstr>
      </vt:variant>
      <vt:variant>
        <vt:i4>1858058426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_5.1_NMT从站状态管理（NMT_Module</vt:lpwstr>
      </vt:variant>
      <vt:variant>
        <vt:i4>1179702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_Toc360127750</vt:lpwstr>
      </vt:variant>
      <vt:variant>
        <vt:i4>1245238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_Toc360127749</vt:lpwstr>
      </vt:variant>
      <vt:variant>
        <vt:i4>1245238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_Toc360127748</vt:lpwstr>
      </vt:variant>
      <vt:variant>
        <vt:i4>1245238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_Toc360127747</vt:lpwstr>
      </vt:variant>
      <vt:variant>
        <vt:i4>1245238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_Toc360127746</vt:lpwstr>
      </vt:variant>
      <vt:variant>
        <vt:i4>1245238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_Toc360127745</vt:lpwstr>
      </vt:variant>
      <vt:variant>
        <vt:i4>1245238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_Toc360127744</vt:lpwstr>
      </vt:variant>
      <vt:variant>
        <vt:i4>1245238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_Toc360127743</vt:lpwstr>
      </vt:variant>
      <vt:variant>
        <vt:i4>1245238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_Toc360127742</vt:lpwstr>
      </vt:variant>
      <vt:variant>
        <vt:i4>1245238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_Toc360127741</vt:lpwstr>
      </vt:variant>
      <vt:variant>
        <vt:i4>1245238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_Toc360127740</vt:lpwstr>
      </vt:variant>
      <vt:variant>
        <vt:i4>1310774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_Toc360127739</vt:lpwstr>
      </vt:variant>
      <vt:variant>
        <vt:i4>1310774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_Toc360127738</vt:lpwstr>
      </vt:variant>
      <vt:variant>
        <vt:i4>1310774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_Toc360127737</vt:lpwstr>
      </vt:variant>
      <vt:variant>
        <vt:i4>1310774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_Toc360127736</vt:lpwstr>
      </vt:variant>
      <vt:variant>
        <vt:i4>1310774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_Toc360127735</vt:lpwstr>
      </vt:variant>
      <vt:variant>
        <vt:i4>1310774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_Toc360127734</vt:lpwstr>
      </vt:variant>
      <vt:variant>
        <vt:i4>1310774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_Toc360127733</vt:lpwstr>
      </vt:variant>
      <vt:variant>
        <vt:i4>1310774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_Toc360127732</vt:lpwstr>
      </vt:variant>
      <vt:variant>
        <vt:i4>1310774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_Toc360127731</vt:lpwstr>
      </vt:variant>
      <vt:variant>
        <vt:i4>1310774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_Toc360127730</vt:lpwstr>
      </vt:variant>
      <vt:variant>
        <vt:i4>1376310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_Toc360127729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_Toc360127728</vt:lpwstr>
      </vt:variant>
      <vt:variant>
        <vt:i4>1376310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_Toc360127727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_Toc360127726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_Toc360127725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_Toc360127724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_Toc360127723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_Toc360127722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_Toc360127721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_Toc360127720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32</cp:revision>
  <dcterms:created xsi:type="dcterms:W3CDTF">2013-12-07T03:06:00Z</dcterms:created>
  <dcterms:modified xsi:type="dcterms:W3CDTF">2013-12-30T02:23:00Z</dcterms:modified>
</cp:coreProperties>
</file>