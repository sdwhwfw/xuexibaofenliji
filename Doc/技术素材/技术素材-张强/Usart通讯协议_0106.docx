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7D" w:rsidRDefault="00D4717D" w:rsidP="00D4717D">
      <w:pPr>
        <w:jc w:val="center"/>
        <w:rPr>
          <w:rFonts w:hint="eastAsia"/>
          <w:sz w:val="44"/>
        </w:rPr>
      </w:pPr>
    </w:p>
    <w:p w:rsidR="00D4717D" w:rsidRDefault="00D4717D" w:rsidP="00D4717D">
      <w:pPr>
        <w:jc w:val="center"/>
        <w:rPr>
          <w:sz w:val="44"/>
        </w:rPr>
      </w:pPr>
    </w:p>
    <w:p w:rsidR="00D4717D" w:rsidRDefault="00D4717D" w:rsidP="00D4717D">
      <w:pPr>
        <w:jc w:val="center"/>
        <w:rPr>
          <w:sz w:val="44"/>
        </w:rPr>
      </w:pPr>
    </w:p>
    <w:p w:rsidR="009B4DC4" w:rsidRDefault="009B4DC4" w:rsidP="00D4717D">
      <w:pPr>
        <w:jc w:val="center"/>
        <w:rPr>
          <w:sz w:val="44"/>
        </w:rPr>
      </w:pPr>
    </w:p>
    <w:p w:rsidR="006F3EFC" w:rsidRDefault="00D4717D" w:rsidP="00D4717D">
      <w:pPr>
        <w:jc w:val="center"/>
        <w:rPr>
          <w:b/>
          <w:sz w:val="44"/>
        </w:rPr>
      </w:pPr>
      <w:r w:rsidRPr="00D4717D">
        <w:rPr>
          <w:rFonts w:hint="eastAsia"/>
          <w:sz w:val="44"/>
        </w:rPr>
        <w:t>TrimaUsart</w:t>
      </w:r>
      <w:r w:rsidRPr="00D4717D">
        <w:rPr>
          <w:rFonts w:hint="eastAsia"/>
          <w:b/>
          <w:sz w:val="44"/>
        </w:rPr>
        <w:t>通信协议</w:t>
      </w: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E777AC" w:rsidRDefault="00E777AC" w:rsidP="00D4717D">
      <w:pPr>
        <w:jc w:val="center"/>
        <w:rPr>
          <w:b/>
          <w:sz w:val="44"/>
        </w:rPr>
      </w:pPr>
    </w:p>
    <w:p w:rsidR="00E777AC" w:rsidRDefault="00E777AC" w:rsidP="00D4717D">
      <w:pPr>
        <w:jc w:val="center"/>
        <w:rPr>
          <w:b/>
          <w:sz w:val="44"/>
        </w:rPr>
      </w:pPr>
    </w:p>
    <w:p w:rsidR="00D4717D" w:rsidRDefault="00D4717D" w:rsidP="00D4717D">
      <w:pPr>
        <w:jc w:val="center"/>
        <w:rPr>
          <w:b/>
          <w:sz w:val="44"/>
        </w:rPr>
      </w:pPr>
    </w:p>
    <w:p w:rsidR="009B4DC4" w:rsidRDefault="009B4DC4" w:rsidP="00D4717D">
      <w:pPr>
        <w:jc w:val="center"/>
        <w:rPr>
          <w:b/>
          <w:sz w:val="44"/>
        </w:rPr>
      </w:pPr>
    </w:p>
    <w:p w:rsidR="00F321C1" w:rsidRDefault="00F321C1" w:rsidP="00D4717D">
      <w:pPr>
        <w:jc w:val="center"/>
        <w:rPr>
          <w:b/>
          <w:sz w:val="44"/>
        </w:rPr>
      </w:pPr>
    </w:p>
    <w:p w:rsidR="00D4717D" w:rsidRDefault="00D4717D" w:rsidP="00D4717D">
      <w:pPr>
        <w:jc w:val="center"/>
        <w:rPr>
          <w:b/>
          <w:sz w:val="44"/>
        </w:rPr>
      </w:pPr>
    </w:p>
    <w:p w:rsidR="00F2531F" w:rsidRDefault="00D4717D" w:rsidP="00D4717D">
      <w:pPr>
        <w:jc w:val="center"/>
        <w:rPr>
          <w:b/>
          <w:sz w:val="28"/>
        </w:rPr>
      </w:pPr>
      <w:r w:rsidRPr="00D4717D">
        <w:rPr>
          <w:rFonts w:hint="eastAsia"/>
          <w:b/>
          <w:sz w:val="28"/>
        </w:rPr>
        <w:t>2013</w:t>
      </w:r>
      <w:r w:rsidRPr="00D4717D">
        <w:rPr>
          <w:rFonts w:hint="eastAsia"/>
          <w:b/>
          <w:sz w:val="28"/>
        </w:rPr>
        <w:t>年</w:t>
      </w:r>
      <w:r w:rsidR="004C7F8B">
        <w:rPr>
          <w:rFonts w:hint="eastAsia"/>
          <w:b/>
          <w:sz w:val="28"/>
        </w:rPr>
        <w:t>8</w:t>
      </w:r>
      <w:r w:rsidRPr="00D4717D">
        <w:rPr>
          <w:rFonts w:hint="eastAsia"/>
          <w:b/>
          <w:sz w:val="28"/>
        </w:rPr>
        <w:t>月</w:t>
      </w:r>
      <w:r w:rsidR="004C7F8B">
        <w:rPr>
          <w:rFonts w:hint="eastAsia"/>
          <w:b/>
          <w:sz w:val="28"/>
        </w:rPr>
        <w:t>20</w:t>
      </w:r>
      <w:r w:rsidRPr="00D4717D">
        <w:rPr>
          <w:rFonts w:hint="eastAsia"/>
          <w:b/>
          <w:sz w:val="28"/>
        </w:rPr>
        <w:t>日</w:t>
      </w:r>
    </w:p>
    <w:p w:rsidR="00F2531F" w:rsidRDefault="00F2531F" w:rsidP="003C154A"/>
    <w:p w:rsidR="003C154A" w:rsidRDefault="003C154A" w:rsidP="003C154A"/>
    <w:p w:rsidR="003C154A" w:rsidRDefault="003C154A" w:rsidP="003C154A"/>
    <w:p w:rsidR="003C154A" w:rsidRDefault="003C154A">
      <w:pPr>
        <w:widowControl/>
        <w:jc w:val="left"/>
      </w:pPr>
      <w:r>
        <w:br w:type="page"/>
      </w:r>
    </w:p>
    <w:sdt>
      <w:sdtPr>
        <w:rPr>
          <w:rFonts w:asciiTheme="minorHAnsi" w:eastAsiaTheme="minorEastAsia" w:hAnsiTheme="minorHAnsi" w:cstheme="minorBidi"/>
          <w:b w:val="0"/>
          <w:bCs w:val="0"/>
          <w:color w:val="auto"/>
          <w:kern w:val="2"/>
          <w:sz w:val="21"/>
          <w:szCs w:val="22"/>
          <w:lang w:val="zh-CN"/>
        </w:rPr>
        <w:id w:val="-846250440"/>
        <w:docPartObj>
          <w:docPartGallery w:val="Table of Contents"/>
          <w:docPartUnique/>
        </w:docPartObj>
      </w:sdtPr>
      <w:sdtEndPr/>
      <w:sdtContent>
        <w:p w:rsidR="003C154A" w:rsidRDefault="003C154A">
          <w:pPr>
            <w:pStyle w:val="TOC"/>
          </w:pPr>
          <w:r>
            <w:rPr>
              <w:lang w:val="zh-CN"/>
            </w:rPr>
            <w:t>目录</w:t>
          </w:r>
        </w:p>
        <w:p w:rsidR="006F750D" w:rsidRDefault="009F6CDC">
          <w:pPr>
            <w:pStyle w:val="10"/>
            <w:tabs>
              <w:tab w:val="left" w:pos="420"/>
              <w:tab w:val="right" w:leader="dot" w:pos="8296"/>
            </w:tabs>
            <w:rPr>
              <w:noProof/>
            </w:rPr>
          </w:pPr>
          <w:r>
            <w:fldChar w:fldCharType="begin"/>
          </w:r>
          <w:r w:rsidR="003C154A">
            <w:instrText xml:space="preserve"> TOC \o "1-3" \h \z \u </w:instrText>
          </w:r>
          <w:r>
            <w:fldChar w:fldCharType="separate"/>
          </w:r>
          <w:hyperlink w:anchor="_Toc362269516" w:history="1">
            <w:r w:rsidR="006F750D" w:rsidRPr="00267DD1">
              <w:rPr>
                <w:rStyle w:val="a7"/>
                <w:noProof/>
              </w:rPr>
              <w:t>1</w:t>
            </w:r>
            <w:r w:rsidR="006F750D">
              <w:rPr>
                <w:noProof/>
              </w:rPr>
              <w:tab/>
            </w:r>
            <w:r w:rsidR="006F750D" w:rsidRPr="00267DD1">
              <w:rPr>
                <w:rStyle w:val="a7"/>
                <w:rFonts w:hint="eastAsia"/>
                <w:noProof/>
              </w:rPr>
              <w:t>简介</w:t>
            </w:r>
            <w:r w:rsidR="006F750D">
              <w:rPr>
                <w:noProof/>
                <w:webHidden/>
              </w:rPr>
              <w:tab/>
            </w:r>
            <w:r>
              <w:rPr>
                <w:noProof/>
                <w:webHidden/>
              </w:rPr>
              <w:fldChar w:fldCharType="begin"/>
            </w:r>
            <w:r w:rsidR="006F750D">
              <w:rPr>
                <w:noProof/>
                <w:webHidden/>
              </w:rPr>
              <w:instrText xml:space="preserve"> PAGEREF _Toc362269516 \h </w:instrText>
            </w:r>
            <w:r>
              <w:rPr>
                <w:noProof/>
                <w:webHidden/>
              </w:rPr>
            </w:r>
            <w:r>
              <w:rPr>
                <w:noProof/>
                <w:webHidden/>
              </w:rPr>
              <w:fldChar w:fldCharType="separate"/>
            </w:r>
            <w:r w:rsidR="006F750D">
              <w:rPr>
                <w:noProof/>
                <w:webHidden/>
              </w:rPr>
              <w:t>3</w:t>
            </w:r>
            <w:r>
              <w:rPr>
                <w:noProof/>
                <w:webHidden/>
              </w:rPr>
              <w:fldChar w:fldCharType="end"/>
            </w:r>
          </w:hyperlink>
        </w:p>
        <w:p w:rsidR="006F750D" w:rsidRDefault="00C86D6D">
          <w:pPr>
            <w:pStyle w:val="20"/>
            <w:tabs>
              <w:tab w:val="left" w:pos="1050"/>
              <w:tab w:val="right" w:leader="dot" w:pos="8296"/>
            </w:tabs>
            <w:rPr>
              <w:noProof/>
            </w:rPr>
          </w:pPr>
          <w:hyperlink w:anchor="_Toc362269517" w:history="1">
            <w:r w:rsidR="006F750D" w:rsidRPr="00267DD1">
              <w:rPr>
                <w:rStyle w:val="a7"/>
                <w:noProof/>
              </w:rPr>
              <w:t>1.1</w:t>
            </w:r>
            <w:r w:rsidR="006F750D">
              <w:rPr>
                <w:noProof/>
              </w:rPr>
              <w:tab/>
            </w:r>
            <w:r w:rsidR="006F750D" w:rsidRPr="00267DD1">
              <w:rPr>
                <w:rStyle w:val="a7"/>
                <w:rFonts w:hint="eastAsia"/>
                <w:noProof/>
              </w:rPr>
              <w:t>系统架构图</w:t>
            </w:r>
            <w:r w:rsidR="006F750D">
              <w:rPr>
                <w:noProof/>
                <w:webHidden/>
              </w:rPr>
              <w:tab/>
            </w:r>
            <w:r w:rsidR="009F6CDC">
              <w:rPr>
                <w:noProof/>
                <w:webHidden/>
              </w:rPr>
              <w:fldChar w:fldCharType="begin"/>
            </w:r>
            <w:r w:rsidR="006F750D">
              <w:rPr>
                <w:noProof/>
                <w:webHidden/>
              </w:rPr>
              <w:instrText xml:space="preserve"> PAGEREF _Toc362269517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C86D6D">
          <w:pPr>
            <w:pStyle w:val="20"/>
            <w:tabs>
              <w:tab w:val="left" w:pos="1050"/>
              <w:tab w:val="right" w:leader="dot" w:pos="8296"/>
            </w:tabs>
            <w:rPr>
              <w:noProof/>
            </w:rPr>
          </w:pPr>
          <w:hyperlink w:anchor="_Toc362269518" w:history="1">
            <w:r w:rsidR="006F750D" w:rsidRPr="00267DD1">
              <w:rPr>
                <w:rStyle w:val="a7"/>
                <w:noProof/>
              </w:rPr>
              <w:t>1.2</w:t>
            </w:r>
            <w:r w:rsidR="006F750D">
              <w:rPr>
                <w:noProof/>
              </w:rPr>
              <w:tab/>
            </w:r>
            <w:r w:rsidR="006F750D" w:rsidRPr="00267DD1">
              <w:rPr>
                <w:rStyle w:val="a7"/>
                <w:rFonts w:hint="eastAsia"/>
                <w:noProof/>
              </w:rPr>
              <w:t>协议标准</w:t>
            </w:r>
            <w:r w:rsidR="006F750D">
              <w:rPr>
                <w:noProof/>
                <w:webHidden/>
              </w:rPr>
              <w:tab/>
            </w:r>
            <w:r w:rsidR="009F6CDC">
              <w:rPr>
                <w:noProof/>
                <w:webHidden/>
              </w:rPr>
              <w:fldChar w:fldCharType="begin"/>
            </w:r>
            <w:r w:rsidR="006F750D">
              <w:rPr>
                <w:noProof/>
                <w:webHidden/>
              </w:rPr>
              <w:instrText xml:space="preserve"> PAGEREF _Toc362269518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C86D6D">
          <w:pPr>
            <w:pStyle w:val="10"/>
            <w:tabs>
              <w:tab w:val="left" w:pos="420"/>
              <w:tab w:val="right" w:leader="dot" w:pos="8296"/>
            </w:tabs>
            <w:rPr>
              <w:noProof/>
            </w:rPr>
          </w:pPr>
          <w:hyperlink w:anchor="_Toc362269519" w:history="1">
            <w:r w:rsidR="006F750D" w:rsidRPr="00267DD1">
              <w:rPr>
                <w:rStyle w:val="a7"/>
                <w:noProof/>
              </w:rPr>
              <w:t>2</w:t>
            </w:r>
            <w:r w:rsidR="006F750D">
              <w:rPr>
                <w:noProof/>
              </w:rPr>
              <w:tab/>
            </w:r>
            <w:r w:rsidR="006F750D" w:rsidRPr="00267DD1">
              <w:rPr>
                <w:rStyle w:val="a7"/>
                <w:rFonts w:hint="eastAsia"/>
                <w:noProof/>
              </w:rPr>
              <w:t>帧内容</w:t>
            </w:r>
            <w:r w:rsidR="006F750D">
              <w:rPr>
                <w:noProof/>
                <w:webHidden/>
              </w:rPr>
              <w:tab/>
            </w:r>
            <w:r w:rsidR="009F6CDC">
              <w:rPr>
                <w:noProof/>
                <w:webHidden/>
              </w:rPr>
              <w:fldChar w:fldCharType="begin"/>
            </w:r>
            <w:r w:rsidR="006F750D">
              <w:rPr>
                <w:noProof/>
                <w:webHidden/>
              </w:rPr>
              <w:instrText xml:space="preserve"> PAGEREF _Toc362269519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C86D6D">
          <w:pPr>
            <w:pStyle w:val="20"/>
            <w:tabs>
              <w:tab w:val="left" w:pos="1050"/>
              <w:tab w:val="right" w:leader="dot" w:pos="8296"/>
            </w:tabs>
            <w:rPr>
              <w:noProof/>
            </w:rPr>
          </w:pPr>
          <w:hyperlink w:anchor="_Toc362269520" w:history="1">
            <w:r w:rsidR="006F750D" w:rsidRPr="00267DD1">
              <w:rPr>
                <w:rStyle w:val="a7"/>
                <w:noProof/>
              </w:rPr>
              <w:t>2.1</w:t>
            </w:r>
            <w:r w:rsidR="006F750D">
              <w:rPr>
                <w:noProof/>
              </w:rPr>
              <w:tab/>
            </w:r>
            <w:r w:rsidR="006F750D" w:rsidRPr="00267DD1">
              <w:rPr>
                <w:rStyle w:val="a7"/>
                <w:rFonts w:hint="eastAsia"/>
                <w:noProof/>
              </w:rPr>
              <w:t>帧格式</w:t>
            </w:r>
            <w:r w:rsidR="006F750D">
              <w:rPr>
                <w:noProof/>
                <w:webHidden/>
              </w:rPr>
              <w:tab/>
            </w:r>
            <w:r w:rsidR="009F6CDC">
              <w:rPr>
                <w:noProof/>
                <w:webHidden/>
              </w:rPr>
              <w:fldChar w:fldCharType="begin"/>
            </w:r>
            <w:r w:rsidR="006F750D">
              <w:rPr>
                <w:noProof/>
                <w:webHidden/>
              </w:rPr>
              <w:instrText xml:space="preserve"> PAGEREF _Toc362269520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C86D6D">
          <w:pPr>
            <w:pStyle w:val="20"/>
            <w:tabs>
              <w:tab w:val="left" w:pos="1050"/>
              <w:tab w:val="right" w:leader="dot" w:pos="8296"/>
            </w:tabs>
            <w:rPr>
              <w:noProof/>
            </w:rPr>
          </w:pPr>
          <w:hyperlink w:anchor="_Toc362269521" w:history="1">
            <w:r w:rsidR="006F750D" w:rsidRPr="00267DD1">
              <w:rPr>
                <w:rStyle w:val="a7"/>
                <w:noProof/>
              </w:rPr>
              <w:t>2.2</w:t>
            </w:r>
            <w:r w:rsidR="006F750D">
              <w:rPr>
                <w:noProof/>
              </w:rPr>
              <w:tab/>
            </w:r>
            <w:r w:rsidR="006F750D" w:rsidRPr="00267DD1">
              <w:rPr>
                <w:rStyle w:val="a7"/>
                <w:rFonts w:hint="eastAsia"/>
                <w:noProof/>
              </w:rPr>
              <w:t>流程标识</w:t>
            </w:r>
            <w:r w:rsidR="006F750D">
              <w:rPr>
                <w:noProof/>
                <w:webHidden/>
              </w:rPr>
              <w:tab/>
            </w:r>
            <w:r w:rsidR="009F6CDC">
              <w:rPr>
                <w:noProof/>
                <w:webHidden/>
              </w:rPr>
              <w:fldChar w:fldCharType="begin"/>
            </w:r>
            <w:r w:rsidR="006F750D">
              <w:rPr>
                <w:noProof/>
                <w:webHidden/>
              </w:rPr>
              <w:instrText xml:space="preserve"> PAGEREF _Toc362269521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C86D6D">
          <w:pPr>
            <w:pStyle w:val="20"/>
            <w:tabs>
              <w:tab w:val="left" w:pos="1050"/>
              <w:tab w:val="right" w:leader="dot" w:pos="8296"/>
            </w:tabs>
            <w:rPr>
              <w:noProof/>
            </w:rPr>
          </w:pPr>
          <w:hyperlink w:anchor="_Toc362269522" w:history="1">
            <w:r w:rsidR="006F750D" w:rsidRPr="00267DD1">
              <w:rPr>
                <w:rStyle w:val="a7"/>
                <w:noProof/>
              </w:rPr>
              <w:t>2.3</w:t>
            </w:r>
            <w:r w:rsidR="006F750D">
              <w:rPr>
                <w:noProof/>
              </w:rPr>
              <w:tab/>
            </w:r>
            <w:r w:rsidR="006F750D" w:rsidRPr="00267DD1">
              <w:rPr>
                <w:rStyle w:val="a7"/>
                <w:rFonts w:hint="eastAsia"/>
                <w:noProof/>
              </w:rPr>
              <w:t>参数描述</w:t>
            </w:r>
            <w:r w:rsidR="006F750D">
              <w:rPr>
                <w:noProof/>
                <w:webHidden/>
              </w:rPr>
              <w:tab/>
            </w:r>
            <w:r w:rsidR="009F6CDC">
              <w:rPr>
                <w:noProof/>
                <w:webHidden/>
              </w:rPr>
              <w:fldChar w:fldCharType="begin"/>
            </w:r>
            <w:r w:rsidR="006F750D">
              <w:rPr>
                <w:noProof/>
                <w:webHidden/>
              </w:rPr>
              <w:instrText xml:space="preserve"> PAGEREF _Toc362269522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C86D6D">
          <w:pPr>
            <w:pStyle w:val="30"/>
            <w:tabs>
              <w:tab w:val="left" w:pos="1680"/>
              <w:tab w:val="right" w:leader="dot" w:pos="8296"/>
            </w:tabs>
            <w:rPr>
              <w:noProof/>
            </w:rPr>
          </w:pPr>
          <w:hyperlink w:anchor="_Toc362269523" w:history="1">
            <w:r w:rsidR="006F750D" w:rsidRPr="00267DD1">
              <w:rPr>
                <w:rStyle w:val="a7"/>
                <w:noProof/>
              </w:rPr>
              <w:t>2.3.1</w:t>
            </w:r>
            <w:r w:rsidR="006F750D">
              <w:rPr>
                <w:noProof/>
              </w:rPr>
              <w:tab/>
            </w:r>
            <w:r w:rsidR="006F750D" w:rsidRPr="00267DD1">
              <w:rPr>
                <w:rStyle w:val="a7"/>
                <w:rFonts w:hint="eastAsia"/>
                <w:noProof/>
              </w:rPr>
              <w:t>管路套件和预冲流程</w:t>
            </w:r>
            <w:r w:rsidR="006F750D">
              <w:rPr>
                <w:noProof/>
                <w:webHidden/>
              </w:rPr>
              <w:tab/>
            </w:r>
            <w:r w:rsidR="009F6CDC">
              <w:rPr>
                <w:noProof/>
                <w:webHidden/>
              </w:rPr>
              <w:fldChar w:fldCharType="begin"/>
            </w:r>
            <w:r w:rsidR="006F750D">
              <w:rPr>
                <w:noProof/>
                <w:webHidden/>
              </w:rPr>
              <w:instrText xml:space="preserve"> PAGEREF _Toc362269523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C86D6D">
          <w:pPr>
            <w:pStyle w:val="30"/>
            <w:tabs>
              <w:tab w:val="left" w:pos="1680"/>
              <w:tab w:val="right" w:leader="dot" w:pos="8296"/>
            </w:tabs>
            <w:rPr>
              <w:noProof/>
            </w:rPr>
          </w:pPr>
          <w:hyperlink w:anchor="_Toc362269524" w:history="1">
            <w:r w:rsidR="006F750D" w:rsidRPr="00267DD1">
              <w:rPr>
                <w:rStyle w:val="a7"/>
                <w:noProof/>
              </w:rPr>
              <w:t>2.3.2</w:t>
            </w:r>
            <w:r w:rsidR="006F750D">
              <w:rPr>
                <w:noProof/>
              </w:rPr>
              <w:tab/>
            </w:r>
            <w:r w:rsidR="006F750D" w:rsidRPr="00267DD1">
              <w:rPr>
                <w:rStyle w:val="a7"/>
                <w:rFonts w:hint="eastAsia"/>
                <w:noProof/>
              </w:rPr>
              <w:t>连接献血者和执行采集操作流程</w:t>
            </w:r>
            <w:r w:rsidR="006F750D">
              <w:rPr>
                <w:noProof/>
                <w:webHidden/>
              </w:rPr>
              <w:tab/>
            </w:r>
            <w:r w:rsidR="009F6CDC">
              <w:rPr>
                <w:noProof/>
                <w:webHidden/>
              </w:rPr>
              <w:fldChar w:fldCharType="begin"/>
            </w:r>
            <w:r w:rsidR="006F750D">
              <w:rPr>
                <w:noProof/>
                <w:webHidden/>
              </w:rPr>
              <w:instrText xml:space="preserve"> PAGEREF _Toc362269524 \h </w:instrText>
            </w:r>
            <w:r w:rsidR="009F6CDC">
              <w:rPr>
                <w:noProof/>
                <w:webHidden/>
              </w:rPr>
            </w:r>
            <w:r w:rsidR="009F6CDC">
              <w:rPr>
                <w:noProof/>
                <w:webHidden/>
              </w:rPr>
              <w:fldChar w:fldCharType="separate"/>
            </w:r>
            <w:r w:rsidR="006F750D">
              <w:rPr>
                <w:noProof/>
                <w:webHidden/>
              </w:rPr>
              <w:t>5</w:t>
            </w:r>
            <w:r w:rsidR="009F6CDC">
              <w:rPr>
                <w:noProof/>
                <w:webHidden/>
              </w:rPr>
              <w:fldChar w:fldCharType="end"/>
            </w:r>
          </w:hyperlink>
        </w:p>
        <w:p w:rsidR="006F750D" w:rsidRDefault="00C86D6D">
          <w:pPr>
            <w:pStyle w:val="30"/>
            <w:tabs>
              <w:tab w:val="left" w:pos="1680"/>
              <w:tab w:val="right" w:leader="dot" w:pos="8296"/>
            </w:tabs>
            <w:rPr>
              <w:noProof/>
            </w:rPr>
          </w:pPr>
          <w:hyperlink w:anchor="_Toc362269525" w:history="1">
            <w:r w:rsidR="006F750D" w:rsidRPr="00267DD1">
              <w:rPr>
                <w:rStyle w:val="a7"/>
                <w:noProof/>
              </w:rPr>
              <w:t>2.3.3</w:t>
            </w:r>
            <w:r w:rsidR="006F750D">
              <w:rPr>
                <w:noProof/>
              </w:rPr>
              <w:tab/>
            </w:r>
            <w:r w:rsidR="006F750D" w:rsidRPr="00267DD1">
              <w:rPr>
                <w:rStyle w:val="a7"/>
                <w:rFonts w:hint="eastAsia"/>
                <w:noProof/>
              </w:rPr>
              <w:t>执行调整和更改</w:t>
            </w:r>
            <w:r w:rsidR="006F750D">
              <w:rPr>
                <w:noProof/>
                <w:webHidden/>
              </w:rPr>
              <w:tab/>
            </w:r>
            <w:r w:rsidR="009F6CDC">
              <w:rPr>
                <w:noProof/>
                <w:webHidden/>
              </w:rPr>
              <w:fldChar w:fldCharType="begin"/>
            </w:r>
            <w:r w:rsidR="006F750D">
              <w:rPr>
                <w:noProof/>
                <w:webHidden/>
              </w:rPr>
              <w:instrText xml:space="preserve"> PAGEREF _Toc362269525 \h </w:instrText>
            </w:r>
            <w:r w:rsidR="009F6CDC">
              <w:rPr>
                <w:noProof/>
                <w:webHidden/>
              </w:rPr>
            </w:r>
            <w:r w:rsidR="009F6CDC">
              <w:rPr>
                <w:noProof/>
                <w:webHidden/>
              </w:rPr>
              <w:fldChar w:fldCharType="separate"/>
            </w:r>
            <w:r w:rsidR="006F750D">
              <w:rPr>
                <w:noProof/>
                <w:webHidden/>
              </w:rPr>
              <w:t>6</w:t>
            </w:r>
            <w:r w:rsidR="009F6CDC">
              <w:rPr>
                <w:noProof/>
                <w:webHidden/>
              </w:rPr>
              <w:fldChar w:fldCharType="end"/>
            </w:r>
          </w:hyperlink>
        </w:p>
        <w:p w:rsidR="006F750D" w:rsidRDefault="00C86D6D">
          <w:pPr>
            <w:pStyle w:val="30"/>
            <w:tabs>
              <w:tab w:val="left" w:pos="1680"/>
              <w:tab w:val="right" w:leader="dot" w:pos="8296"/>
            </w:tabs>
            <w:rPr>
              <w:noProof/>
            </w:rPr>
          </w:pPr>
          <w:hyperlink w:anchor="_Toc362269526" w:history="1">
            <w:r w:rsidR="006F750D" w:rsidRPr="00267DD1">
              <w:rPr>
                <w:rStyle w:val="a7"/>
                <w:noProof/>
              </w:rPr>
              <w:t>2.3.4</w:t>
            </w:r>
            <w:r w:rsidR="006F750D">
              <w:rPr>
                <w:noProof/>
              </w:rPr>
              <w:tab/>
            </w:r>
            <w:r w:rsidR="006F750D" w:rsidRPr="00267DD1">
              <w:rPr>
                <w:rStyle w:val="a7"/>
                <w:rFonts w:hint="eastAsia"/>
                <w:noProof/>
              </w:rPr>
              <w:t>采集后的操作</w:t>
            </w:r>
            <w:r w:rsidR="006F750D">
              <w:rPr>
                <w:noProof/>
                <w:webHidden/>
              </w:rPr>
              <w:tab/>
            </w:r>
            <w:r w:rsidR="009F6CDC">
              <w:rPr>
                <w:noProof/>
                <w:webHidden/>
              </w:rPr>
              <w:fldChar w:fldCharType="begin"/>
            </w:r>
            <w:r w:rsidR="006F750D">
              <w:rPr>
                <w:noProof/>
                <w:webHidden/>
              </w:rPr>
              <w:instrText xml:space="preserve"> PAGEREF _Toc362269526 \h </w:instrText>
            </w:r>
            <w:r w:rsidR="009F6CDC">
              <w:rPr>
                <w:noProof/>
                <w:webHidden/>
              </w:rPr>
            </w:r>
            <w:r w:rsidR="009F6CDC">
              <w:rPr>
                <w:noProof/>
                <w:webHidden/>
              </w:rPr>
              <w:fldChar w:fldCharType="separate"/>
            </w:r>
            <w:r w:rsidR="006F750D">
              <w:rPr>
                <w:noProof/>
                <w:webHidden/>
              </w:rPr>
              <w:t>7</w:t>
            </w:r>
            <w:r w:rsidR="009F6CDC">
              <w:rPr>
                <w:noProof/>
                <w:webHidden/>
              </w:rPr>
              <w:fldChar w:fldCharType="end"/>
            </w:r>
          </w:hyperlink>
        </w:p>
        <w:p w:rsidR="006F750D" w:rsidRDefault="00C86D6D">
          <w:pPr>
            <w:pStyle w:val="30"/>
            <w:tabs>
              <w:tab w:val="left" w:pos="1680"/>
              <w:tab w:val="right" w:leader="dot" w:pos="8296"/>
            </w:tabs>
            <w:rPr>
              <w:noProof/>
            </w:rPr>
          </w:pPr>
          <w:hyperlink w:anchor="_Toc362269527" w:history="1">
            <w:r w:rsidR="006F750D" w:rsidRPr="00267DD1">
              <w:rPr>
                <w:rStyle w:val="a7"/>
                <w:noProof/>
              </w:rPr>
              <w:t>2.3.5</w:t>
            </w:r>
            <w:r w:rsidR="006F750D">
              <w:rPr>
                <w:noProof/>
              </w:rPr>
              <w:tab/>
            </w:r>
            <w:r w:rsidR="006F750D" w:rsidRPr="00267DD1">
              <w:rPr>
                <w:rStyle w:val="a7"/>
                <w:rFonts w:hint="eastAsia"/>
                <w:noProof/>
              </w:rPr>
              <w:t>响应系统信息和系统监控</w:t>
            </w:r>
            <w:r w:rsidR="006F750D">
              <w:rPr>
                <w:noProof/>
                <w:webHidden/>
              </w:rPr>
              <w:tab/>
            </w:r>
            <w:r w:rsidR="009F6CDC">
              <w:rPr>
                <w:noProof/>
                <w:webHidden/>
              </w:rPr>
              <w:fldChar w:fldCharType="begin"/>
            </w:r>
            <w:r w:rsidR="006F750D">
              <w:rPr>
                <w:noProof/>
                <w:webHidden/>
              </w:rPr>
              <w:instrText xml:space="preserve"> PAGEREF _Toc362269527 \h </w:instrText>
            </w:r>
            <w:r w:rsidR="009F6CDC">
              <w:rPr>
                <w:noProof/>
                <w:webHidden/>
              </w:rPr>
            </w:r>
            <w:r w:rsidR="009F6CDC">
              <w:rPr>
                <w:noProof/>
                <w:webHidden/>
              </w:rPr>
              <w:fldChar w:fldCharType="separate"/>
            </w:r>
            <w:r w:rsidR="006F750D">
              <w:rPr>
                <w:noProof/>
                <w:webHidden/>
              </w:rPr>
              <w:t>7</w:t>
            </w:r>
            <w:r w:rsidR="009F6CDC">
              <w:rPr>
                <w:noProof/>
                <w:webHidden/>
              </w:rPr>
              <w:fldChar w:fldCharType="end"/>
            </w:r>
          </w:hyperlink>
        </w:p>
        <w:p w:rsidR="006F750D" w:rsidRDefault="00C86D6D">
          <w:pPr>
            <w:pStyle w:val="10"/>
            <w:tabs>
              <w:tab w:val="left" w:pos="420"/>
              <w:tab w:val="right" w:leader="dot" w:pos="8296"/>
            </w:tabs>
            <w:rPr>
              <w:noProof/>
            </w:rPr>
          </w:pPr>
          <w:hyperlink w:anchor="_Toc362269528" w:history="1">
            <w:r w:rsidR="006F750D" w:rsidRPr="00267DD1">
              <w:rPr>
                <w:rStyle w:val="a7"/>
                <w:noProof/>
              </w:rPr>
              <w:t>3</w:t>
            </w:r>
            <w:r w:rsidR="006F750D">
              <w:rPr>
                <w:noProof/>
              </w:rPr>
              <w:tab/>
            </w:r>
            <w:r w:rsidR="006F750D" w:rsidRPr="00267DD1">
              <w:rPr>
                <w:rStyle w:val="a7"/>
                <w:rFonts w:hint="eastAsia"/>
                <w:noProof/>
              </w:rPr>
              <w:t>附录</w:t>
            </w:r>
            <w:r w:rsidR="006F750D" w:rsidRPr="00267DD1">
              <w:rPr>
                <w:rStyle w:val="a7"/>
                <w:noProof/>
              </w:rPr>
              <w:t>—</w:t>
            </w:r>
            <w:r w:rsidR="006F750D" w:rsidRPr="00267DD1">
              <w:rPr>
                <w:rStyle w:val="a7"/>
                <w:rFonts w:hint="eastAsia"/>
                <w:noProof/>
              </w:rPr>
              <w:t>系统信息表</w:t>
            </w:r>
            <w:r w:rsidR="006F750D">
              <w:rPr>
                <w:noProof/>
                <w:webHidden/>
              </w:rPr>
              <w:tab/>
            </w:r>
            <w:r w:rsidR="009F6CDC">
              <w:rPr>
                <w:noProof/>
                <w:webHidden/>
              </w:rPr>
              <w:fldChar w:fldCharType="begin"/>
            </w:r>
            <w:r w:rsidR="006F750D">
              <w:rPr>
                <w:noProof/>
                <w:webHidden/>
              </w:rPr>
              <w:instrText xml:space="preserve"> PAGEREF _Toc362269528 \h </w:instrText>
            </w:r>
            <w:r w:rsidR="009F6CDC">
              <w:rPr>
                <w:noProof/>
                <w:webHidden/>
              </w:rPr>
            </w:r>
            <w:r w:rsidR="009F6CDC">
              <w:rPr>
                <w:noProof/>
                <w:webHidden/>
              </w:rPr>
              <w:fldChar w:fldCharType="separate"/>
            </w:r>
            <w:r w:rsidR="006F750D">
              <w:rPr>
                <w:noProof/>
                <w:webHidden/>
              </w:rPr>
              <w:t>8</w:t>
            </w:r>
            <w:r w:rsidR="009F6CDC">
              <w:rPr>
                <w:noProof/>
                <w:webHidden/>
              </w:rPr>
              <w:fldChar w:fldCharType="end"/>
            </w:r>
          </w:hyperlink>
        </w:p>
        <w:p w:rsidR="003C154A" w:rsidRDefault="009F6CDC">
          <w:r>
            <w:rPr>
              <w:b/>
              <w:bCs/>
              <w:lang w:val="zh-CN"/>
            </w:rPr>
            <w:fldChar w:fldCharType="end"/>
          </w:r>
        </w:p>
      </w:sdtContent>
    </w:sdt>
    <w:p w:rsidR="003C154A" w:rsidRDefault="003C154A">
      <w:pPr>
        <w:widowControl/>
        <w:jc w:val="left"/>
      </w:pPr>
    </w:p>
    <w:p w:rsidR="003C154A" w:rsidRDefault="003C154A" w:rsidP="002B029C">
      <w:pPr>
        <w:widowControl/>
        <w:jc w:val="left"/>
      </w:pPr>
      <w:r>
        <w:br w:type="page"/>
      </w:r>
    </w:p>
    <w:p w:rsidR="00D4717D" w:rsidRDefault="001C69E9" w:rsidP="00F2531F">
      <w:pPr>
        <w:pStyle w:val="1"/>
      </w:pPr>
      <w:bookmarkStart w:id="0" w:name="_Toc362269516"/>
      <w:r>
        <w:rPr>
          <w:rFonts w:hint="eastAsia"/>
        </w:rPr>
        <w:lastRenderedPageBreak/>
        <w:t>简介</w:t>
      </w:r>
      <w:bookmarkEnd w:id="0"/>
    </w:p>
    <w:p w:rsidR="00BC5E54" w:rsidRDefault="001C69E9" w:rsidP="001C69E9">
      <w:pPr>
        <w:ind w:left="420"/>
      </w:pPr>
      <w:r>
        <w:rPr>
          <w:rFonts w:hint="eastAsia"/>
        </w:rPr>
        <w:t>本文档是</w:t>
      </w:r>
      <w:r w:rsidR="009244DB">
        <w:rPr>
          <w:rFonts w:hint="eastAsia"/>
        </w:rPr>
        <w:t>根据</w:t>
      </w:r>
      <w:r w:rsidR="009244DB">
        <w:rPr>
          <w:rFonts w:hint="eastAsia"/>
        </w:rPr>
        <w:t>Trima</w:t>
      </w:r>
      <w:r w:rsidR="009244DB">
        <w:rPr>
          <w:rFonts w:hint="eastAsia"/>
        </w:rPr>
        <w:t>上位软件需求分析和中控的需求分析制定的通讯协议</w:t>
      </w:r>
      <w:r w:rsidR="00AD59F4">
        <w:rPr>
          <w:rFonts w:hint="eastAsia"/>
        </w:rPr>
        <w:t>。</w:t>
      </w:r>
    </w:p>
    <w:p w:rsidR="00BC5E54" w:rsidRDefault="00BC5E54" w:rsidP="00BC5E54">
      <w:pPr>
        <w:pStyle w:val="2"/>
      </w:pPr>
      <w:bookmarkStart w:id="1" w:name="_Toc362269517"/>
      <w:r>
        <w:rPr>
          <w:rFonts w:hint="eastAsia"/>
        </w:rPr>
        <w:t>系统架构图</w:t>
      </w:r>
      <w:bookmarkEnd w:id="1"/>
    </w:p>
    <w:p w:rsidR="00BC5E54" w:rsidRDefault="00BC5E54" w:rsidP="00BC5E54">
      <w:r>
        <w:object w:dxaOrig="17607" w:dyaOrig="9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7.25pt" o:ole="">
            <v:imagedata r:id="rId9" o:title=""/>
          </v:shape>
          <o:OLEObject Type="Embed" ProgID="Visio.Drawing.11" ShapeID="_x0000_i1025" DrawAspect="Content" ObjectID="_1450349037" r:id="rId10"/>
        </w:object>
      </w:r>
    </w:p>
    <w:p w:rsidR="00092B8F" w:rsidRDefault="00092B8F" w:rsidP="00092B8F">
      <w:pPr>
        <w:pStyle w:val="2"/>
      </w:pPr>
      <w:bookmarkStart w:id="2" w:name="_Toc362269518"/>
      <w:r>
        <w:rPr>
          <w:rFonts w:hint="eastAsia"/>
        </w:rPr>
        <w:t>协议标准</w:t>
      </w:r>
      <w:bookmarkEnd w:id="2"/>
    </w:p>
    <w:p w:rsidR="00EF42FD" w:rsidRDefault="00EF42FD" w:rsidP="00EF42FD">
      <w:pPr>
        <w:ind w:firstLine="420"/>
      </w:pPr>
      <w:r>
        <w:rPr>
          <w:rFonts w:hint="eastAsia"/>
        </w:rPr>
        <w:t>从安全角度，本协议参考</w:t>
      </w:r>
      <w:r>
        <w:rPr>
          <w:rFonts w:hint="eastAsia"/>
        </w:rPr>
        <w:t>ASTM</w:t>
      </w:r>
      <w:r>
        <w:rPr>
          <w:rFonts w:hint="eastAsia"/>
        </w:rPr>
        <w:t>，考虑到传输效率的问题，这里将</w:t>
      </w:r>
      <w:r>
        <w:rPr>
          <w:rFonts w:hint="eastAsia"/>
        </w:rPr>
        <w:t>ASTM</w:t>
      </w:r>
      <w:r>
        <w:rPr>
          <w:rFonts w:hint="eastAsia"/>
        </w:rPr>
        <w:t>通讯模型简化，保留简单的握手和校验机制；</w:t>
      </w:r>
    </w:p>
    <w:p w:rsidR="00EF42FD" w:rsidRDefault="00EF42FD" w:rsidP="00EF42FD">
      <w:r>
        <w:rPr>
          <w:rFonts w:hint="eastAsia"/>
        </w:rPr>
        <w:tab/>
      </w:r>
      <w:r w:rsidR="00AC2023">
        <w:rPr>
          <w:rFonts w:hint="eastAsia"/>
        </w:rPr>
        <w:t>完整的指令格式如下：</w:t>
      </w:r>
    </w:p>
    <w:p w:rsidR="00AC2023" w:rsidRDefault="00AC2023" w:rsidP="00EF42FD">
      <w:r>
        <w:rPr>
          <w:rFonts w:hint="eastAsia"/>
        </w:rPr>
        <w:tab/>
        <w:t>&lt;STX&gt;&lt;FN&gt;Text&lt;CR</w:t>
      </w:r>
      <w:ins w:id="3" w:author="Lenovo User" w:date="2013-10-23T15:01:00Z">
        <w:r w:rsidR="009F3C61">
          <w:rPr>
            <w:rFonts w:hint="eastAsia"/>
          </w:rPr>
          <w:t>C</w:t>
        </w:r>
      </w:ins>
      <w:r>
        <w:rPr>
          <w:rFonts w:hint="eastAsia"/>
        </w:rPr>
        <w:t>&gt;&lt;ETX&gt;&lt;LF&gt;</w:t>
      </w:r>
    </w:p>
    <w:p w:rsidR="00AC2023" w:rsidRDefault="00AC2023" w:rsidP="00EF42FD">
      <w:r>
        <w:rPr>
          <w:rFonts w:hint="eastAsia"/>
        </w:rPr>
        <w:tab/>
      </w:r>
      <w:r>
        <w:rPr>
          <w:rFonts w:hint="eastAsia"/>
        </w:rPr>
        <w:t>其中</w:t>
      </w:r>
      <w:r>
        <w:rPr>
          <w:rFonts w:hint="eastAsia"/>
        </w:rPr>
        <w:t>STX</w:t>
      </w:r>
      <w:r>
        <w:rPr>
          <w:rFonts w:hint="eastAsia"/>
        </w:rPr>
        <w:t>为指令头，</w:t>
      </w:r>
      <w:r>
        <w:rPr>
          <w:rFonts w:hint="eastAsia"/>
        </w:rPr>
        <w:t>FN</w:t>
      </w:r>
      <w:r>
        <w:rPr>
          <w:rFonts w:hint="eastAsia"/>
        </w:rPr>
        <w:t>为</w:t>
      </w:r>
      <w:r>
        <w:rPr>
          <w:rFonts w:hint="eastAsia"/>
        </w:rPr>
        <w:t>cricle num[1~7,0]</w:t>
      </w:r>
      <w:r>
        <w:rPr>
          <w:rFonts w:hint="eastAsia"/>
        </w:rPr>
        <w:t>；</w:t>
      </w:r>
    </w:p>
    <w:p w:rsidR="00AC2023" w:rsidRDefault="00AC2023" w:rsidP="00EF42FD">
      <w:r>
        <w:rPr>
          <w:rFonts w:hint="eastAsia"/>
        </w:rPr>
        <w:tab/>
        <w:t>CR</w:t>
      </w:r>
      <w:ins w:id="4" w:author="Lenovo User" w:date="2013-10-23T15:01:00Z">
        <w:r w:rsidR="009F3C61">
          <w:rPr>
            <w:rFonts w:hint="eastAsia"/>
          </w:rPr>
          <w:t>C</w:t>
        </w:r>
      </w:ins>
      <w:r>
        <w:rPr>
          <w:rFonts w:hint="eastAsia"/>
        </w:rPr>
        <w:t>为校验位，这里的校验只取</w:t>
      </w:r>
      <w:r>
        <w:rPr>
          <w:rFonts w:hint="eastAsia"/>
        </w:rPr>
        <w:t>&lt;FN&gt;Text</w:t>
      </w:r>
      <w:r>
        <w:rPr>
          <w:rFonts w:hint="eastAsia"/>
        </w:rPr>
        <w:t>的异或；</w:t>
      </w:r>
    </w:p>
    <w:p w:rsidR="00AC2023" w:rsidRDefault="00AC2023" w:rsidP="00EF42FD">
      <w:r>
        <w:rPr>
          <w:rFonts w:hint="eastAsia"/>
        </w:rPr>
        <w:tab/>
        <w:t>&lt;ETX&gt;&lt;LF&gt;</w:t>
      </w:r>
      <w:r>
        <w:rPr>
          <w:rFonts w:hint="eastAsia"/>
        </w:rPr>
        <w:t>表示本指令结束，两个固定的组合更容易拆分指令；</w:t>
      </w:r>
    </w:p>
    <w:p w:rsidR="00FF18CD" w:rsidRDefault="00FF18CD" w:rsidP="00EF42FD"/>
    <w:p w:rsidR="00FF18CD" w:rsidRDefault="00FF18CD" w:rsidP="00EF42FD">
      <w:r>
        <w:rPr>
          <w:rFonts w:hint="eastAsia"/>
        </w:rPr>
        <w:tab/>
      </w:r>
      <w:r>
        <w:rPr>
          <w:rFonts w:hint="eastAsia"/>
        </w:rPr>
        <w:t>指令协议采用简单的应答机制，接收端接收到指令后，仅使用</w:t>
      </w:r>
      <w:r>
        <w:rPr>
          <w:rFonts w:hint="eastAsia"/>
        </w:rPr>
        <w:t>&lt;ACK&gt;</w:t>
      </w:r>
      <w:r>
        <w:rPr>
          <w:rFonts w:hint="eastAsia"/>
        </w:rPr>
        <w:t>或</w:t>
      </w:r>
      <w:r>
        <w:rPr>
          <w:rFonts w:hint="eastAsia"/>
        </w:rPr>
        <w:t>&lt;NAK&gt;</w:t>
      </w:r>
      <w:r>
        <w:rPr>
          <w:rFonts w:hint="eastAsia"/>
        </w:rPr>
        <w:t>表示前一条指令接收成功或失败</w:t>
      </w:r>
      <w:r w:rsidR="00E40AEF">
        <w:rPr>
          <w:rFonts w:hint="eastAsia"/>
        </w:rPr>
        <w:t>，等待超时时间为</w:t>
      </w:r>
      <w:r w:rsidR="00E40AEF">
        <w:rPr>
          <w:rFonts w:hint="eastAsia"/>
        </w:rPr>
        <w:t>T</w:t>
      </w:r>
      <w:r w:rsidR="00E40AEF">
        <w:rPr>
          <w:rFonts w:hint="eastAsia"/>
        </w:rPr>
        <w:t>（可配置</w:t>
      </w:r>
      <w:r w:rsidR="00D564A0">
        <w:rPr>
          <w:rFonts w:hint="eastAsia"/>
        </w:rPr>
        <w:t>，单位秒</w:t>
      </w:r>
      <w:r w:rsidR="00E40AEF">
        <w:rPr>
          <w:rFonts w:hint="eastAsia"/>
        </w:rPr>
        <w:t>）</w:t>
      </w:r>
      <w:r>
        <w:rPr>
          <w:rFonts w:hint="eastAsia"/>
        </w:rPr>
        <w:t>。发送端发送完成一条指令后，只有接收到对应的反馈后才能执行下一次指令发送动作。</w:t>
      </w:r>
    </w:p>
    <w:p w:rsidR="00961DF2" w:rsidRDefault="00961DF2" w:rsidP="00EF42FD">
      <w:r>
        <w:rPr>
          <w:rFonts w:hint="eastAsia"/>
        </w:rPr>
        <w:tab/>
      </w:r>
      <w:r>
        <w:rPr>
          <w:rFonts w:hint="eastAsia"/>
        </w:rPr>
        <w:t>设计思路：独立的指令发送和接收</w:t>
      </w:r>
      <w:r>
        <w:rPr>
          <w:rFonts w:hint="eastAsia"/>
        </w:rPr>
        <w:t>task</w:t>
      </w:r>
      <w:r>
        <w:rPr>
          <w:rFonts w:hint="eastAsia"/>
        </w:rPr>
        <w:t>，所有需要发送的指令均进入该</w:t>
      </w:r>
      <w:r>
        <w:rPr>
          <w:rFonts w:hint="eastAsia"/>
        </w:rPr>
        <w:t>task</w:t>
      </w:r>
      <w:r>
        <w:rPr>
          <w:rFonts w:hint="eastAsia"/>
        </w:rPr>
        <w:t>的发送队列，队列类型先进先出；</w:t>
      </w:r>
    </w:p>
    <w:p w:rsidR="00961DF2" w:rsidRPr="00961DF2" w:rsidRDefault="00961DF2" w:rsidP="00EF42FD">
      <w:r>
        <w:rPr>
          <w:rFonts w:hint="eastAsia"/>
        </w:rPr>
        <w:tab/>
      </w:r>
      <w:r>
        <w:rPr>
          <w:rFonts w:hint="eastAsia"/>
        </w:rPr>
        <w:t>考虑增加高优先级发送队列，实时发送高优先级队列的指令！</w:t>
      </w:r>
    </w:p>
    <w:p w:rsidR="00E40AEF" w:rsidRDefault="007C7D08" w:rsidP="00E40AEF">
      <w:pPr>
        <w:pStyle w:val="1"/>
      </w:pPr>
      <w:bookmarkStart w:id="5" w:name="_Toc362269519"/>
      <w:r>
        <w:rPr>
          <w:rFonts w:hint="eastAsia"/>
        </w:rPr>
        <w:lastRenderedPageBreak/>
        <w:t>帧</w:t>
      </w:r>
      <w:r w:rsidR="009B5509">
        <w:rPr>
          <w:rFonts w:hint="eastAsia"/>
        </w:rPr>
        <w:t>内容</w:t>
      </w:r>
      <w:bookmarkEnd w:id="5"/>
    </w:p>
    <w:p w:rsidR="006F37A6" w:rsidRPr="006F37A6" w:rsidRDefault="006F37A6" w:rsidP="006F37A6">
      <w:pPr>
        <w:rPr>
          <w:b/>
        </w:rPr>
      </w:pPr>
      <w:r w:rsidRPr="006F37A6">
        <w:rPr>
          <w:rFonts w:hint="eastAsia"/>
          <w:b/>
        </w:rPr>
        <w:t>约定：</w:t>
      </w:r>
    </w:p>
    <w:p w:rsidR="00E40AEF" w:rsidRPr="006F37A6" w:rsidRDefault="006F37A6" w:rsidP="00E40AEF">
      <w:pPr>
        <w:rPr>
          <w:b/>
        </w:rPr>
      </w:pPr>
      <w:r w:rsidRPr="006F37A6">
        <w:rPr>
          <w:rFonts w:hint="eastAsia"/>
          <w:b/>
        </w:rPr>
        <w:t>以下内容制定均为指令中</w:t>
      </w:r>
      <w:r w:rsidRPr="006F37A6">
        <w:rPr>
          <w:rFonts w:hint="eastAsia"/>
          <w:b/>
        </w:rPr>
        <w:t>Text</w:t>
      </w:r>
      <w:r w:rsidRPr="006F37A6">
        <w:rPr>
          <w:rFonts w:hint="eastAsia"/>
          <w:b/>
        </w:rPr>
        <w:t>部分的制定！</w:t>
      </w:r>
    </w:p>
    <w:p w:rsidR="008D2B85" w:rsidRDefault="008D2B85" w:rsidP="008D2B85">
      <w:pPr>
        <w:rPr>
          <w:b/>
        </w:rPr>
      </w:pPr>
      <w:r w:rsidRPr="006F37A6">
        <w:rPr>
          <w:rFonts w:hint="eastAsia"/>
          <w:b/>
        </w:rPr>
        <w:t>命令和反馈信息均为</w:t>
      </w:r>
      <w:r w:rsidRPr="006F37A6">
        <w:rPr>
          <w:rFonts w:hint="eastAsia"/>
          <w:b/>
        </w:rPr>
        <w:t>8</w:t>
      </w:r>
      <w:r w:rsidRPr="006F37A6">
        <w:rPr>
          <w:rFonts w:hint="eastAsia"/>
          <w:b/>
        </w:rPr>
        <w:t>个字节一组，命令码均为</w:t>
      </w:r>
      <w:r w:rsidRPr="006F37A6">
        <w:rPr>
          <w:rFonts w:hint="eastAsia"/>
          <w:b/>
        </w:rPr>
        <w:t>16</w:t>
      </w:r>
      <w:r w:rsidR="006F37A6" w:rsidRPr="006F37A6">
        <w:rPr>
          <w:rFonts w:hint="eastAsia"/>
          <w:b/>
        </w:rPr>
        <w:t>进制数值！</w:t>
      </w:r>
    </w:p>
    <w:p w:rsidR="00676E2A" w:rsidRDefault="00676E2A" w:rsidP="008D2B85">
      <w:pPr>
        <w:rPr>
          <w:b/>
        </w:rPr>
      </w:pPr>
      <w:r>
        <w:rPr>
          <w:rFonts w:hint="eastAsia"/>
          <w:b/>
        </w:rPr>
        <w:t>所有未使用的指令字节均使用</w:t>
      </w:r>
      <w:r>
        <w:rPr>
          <w:rFonts w:hint="eastAsia"/>
          <w:b/>
        </w:rPr>
        <w:t>0x00</w:t>
      </w:r>
      <w:r>
        <w:rPr>
          <w:rFonts w:hint="eastAsia"/>
          <w:b/>
        </w:rPr>
        <w:t>填充！</w:t>
      </w:r>
    </w:p>
    <w:p w:rsidR="00061ED7" w:rsidRDefault="00683DB6" w:rsidP="008D2B85">
      <w:pPr>
        <w:rPr>
          <w:b/>
        </w:rPr>
      </w:pPr>
      <w:r>
        <w:rPr>
          <w:rFonts w:hint="eastAsia"/>
          <w:b/>
        </w:rPr>
        <w:t>为了便于代码编写，</w:t>
      </w:r>
      <w:r w:rsidR="00061ED7">
        <w:rPr>
          <w:rFonts w:hint="eastAsia"/>
          <w:b/>
        </w:rPr>
        <w:t>0</w:t>
      </w:r>
      <w:r w:rsidR="00061ED7">
        <w:rPr>
          <w:rFonts w:hint="eastAsia"/>
          <w:b/>
        </w:rPr>
        <w:t>表示失败，</w:t>
      </w:r>
      <w:r w:rsidR="00061ED7">
        <w:rPr>
          <w:rFonts w:hint="eastAsia"/>
          <w:b/>
        </w:rPr>
        <w:t>1</w:t>
      </w:r>
      <w:r w:rsidR="00061ED7">
        <w:rPr>
          <w:rFonts w:hint="eastAsia"/>
          <w:b/>
        </w:rPr>
        <w:t>表示成功！</w:t>
      </w:r>
    </w:p>
    <w:p w:rsidR="00D806F7" w:rsidRDefault="00D806F7" w:rsidP="008D2B85">
      <w:pPr>
        <w:rPr>
          <w:b/>
        </w:rPr>
      </w:pPr>
      <w:r>
        <w:rPr>
          <w:rFonts w:hint="eastAsia"/>
          <w:b/>
        </w:rPr>
        <w:t>以下描述中，如无特别说明，发送端指的为工控向中控发送数据，反馈为中控向工控反馈数据！</w:t>
      </w:r>
    </w:p>
    <w:p w:rsidR="0077302B" w:rsidRPr="006F37A6" w:rsidRDefault="0077302B" w:rsidP="008D2B85">
      <w:pPr>
        <w:rPr>
          <w:b/>
        </w:rPr>
      </w:pPr>
      <w:r>
        <w:rPr>
          <w:rFonts w:hint="eastAsia"/>
          <w:b/>
        </w:rPr>
        <w:t>以下描述中，如无特别说明，数字均为</w:t>
      </w:r>
      <w:r>
        <w:rPr>
          <w:rFonts w:hint="eastAsia"/>
          <w:b/>
        </w:rPr>
        <w:t>16</w:t>
      </w:r>
      <w:r>
        <w:rPr>
          <w:rFonts w:hint="eastAsia"/>
          <w:b/>
        </w:rPr>
        <w:t>进制表示！</w:t>
      </w:r>
    </w:p>
    <w:p w:rsidR="00274272" w:rsidRPr="00274272" w:rsidRDefault="00BB78EC" w:rsidP="00274272">
      <w:pPr>
        <w:pStyle w:val="2"/>
      </w:pPr>
      <w:bookmarkStart w:id="6" w:name="_Toc362269520"/>
      <w:r>
        <w:rPr>
          <w:rFonts w:hint="eastAsia"/>
        </w:rPr>
        <w:t>帧格式</w:t>
      </w:r>
      <w:bookmarkEnd w:id="6"/>
    </w:p>
    <w:p w:rsidR="00BB78EC" w:rsidRDefault="006E7264" w:rsidP="00F8515F">
      <w:r>
        <w:rPr>
          <w:rFonts w:hint="eastAsia"/>
        </w:rPr>
        <w:t>Text</w:t>
      </w:r>
      <w:r>
        <w:rPr>
          <w:rFonts w:hint="eastAsia"/>
        </w:rPr>
        <w:t>指令</w:t>
      </w:r>
      <w:r w:rsidR="00BB78EC">
        <w:rPr>
          <w:rFonts w:hint="eastAsia"/>
        </w:rPr>
        <w:t>格式：</w:t>
      </w:r>
      <w:r w:rsidR="00F853BF">
        <w:t xml:space="preserve"> </w:t>
      </w:r>
    </w:p>
    <w:p w:rsidR="00A85CBA" w:rsidRDefault="00A85CBA" w:rsidP="00F8515F"/>
    <w:tbl>
      <w:tblPr>
        <w:tblStyle w:val="a3"/>
        <w:tblW w:w="0" w:type="auto"/>
        <w:tblLook w:val="04A0" w:firstRow="1" w:lastRow="0" w:firstColumn="1" w:lastColumn="0" w:noHBand="0" w:noVBand="1"/>
      </w:tblPr>
      <w:tblGrid>
        <w:gridCol w:w="1384"/>
        <w:gridCol w:w="1276"/>
        <w:gridCol w:w="1134"/>
        <w:gridCol w:w="827"/>
        <w:gridCol w:w="874"/>
        <w:gridCol w:w="895"/>
        <w:gridCol w:w="1066"/>
        <w:gridCol w:w="1066"/>
      </w:tblGrid>
      <w:tr w:rsidR="00F8515F" w:rsidTr="000B74EF">
        <w:tc>
          <w:tcPr>
            <w:tcW w:w="1384" w:type="dxa"/>
          </w:tcPr>
          <w:p w:rsidR="00F8515F" w:rsidRDefault="00F8515F" w:rsidP="00C719B8">
            <w:pPr>
              <w:jc w:val="center"/>
            </w:pPr>
            <w:r>
              <w:rPr>
                <w:rFonts w:hint="eastAsia"/>
              </w:rPr>
              <w:t>Byte</w:t>
            </w:r>
            <w:r w:rsidR="007730BD">
              <w:rPr>
                <w:rFonts w:hint="eastAsia"/>
              </w:rPr>
              <w:t>0</w:t>
            </w:r>
          </w:p>
        </w:tc>
        <w:tc>
          <w:tcPr>
            <w:tcW w:w="1276" w:type="dxa"/>
          </w:tcPr>
          <w:p w:rsidR="00F8515F" w:rsidRDefault="00F8515F" w:rsidP="00C719B8">
            <w:pPr>
              <w:jc w:val="center"/>
            </w:pPr>
            <w:r>
              <w:rPr>
                <w:rFonts w:hint="eastAsia"/>
              </w:rPr>
              <w:t>Byte</w:t>
            </w:r>
            <w:r w:rsidR="007730BD">
              <w:rPr>
                <w:rFonts w:hint="eastAsia"/>
              </w:rPr>
              <w:t>1</w:t>
            </w:r>
          </w:p>
        </w:tc>
        <w:tc>
          <w:tcPr>
            <w:tcW w:w="1134" w:type="dxa"/>
          </w:tcPr>
          <w:p w:rsidR="00F8515F" w:rsidRDefault="00F8515F" w:rsidP="00C719B8">
            <w:pPr>
              <w:jc w:val="center"/>
            </w:pPr>
            <w:r>
              <w:rPr>
                <w:rFonts w:hint="eastAsia"/>
              </w:rPr>
              <w:t>Byte</w:t>
            </w:r>
            <w:r w:rsidR="007730BD">
              <w:rPr>
                <w:rFonts w:hint="eastAsia"/>
              </w:rPr>
              <w:t>2</w:t>
            </w:r>
          </w:p>
        </w:tc>
        <w:tc>
          <w:tcPr>
            <w:tcW w:w="827" w:type="dxa"/>
          </w:tcPr>
          <w:p w:rsidR="00F8515F" w:rsidRDefault="00F8515F" w:rsidP="00C719B8">
            <w:pPr>
              <w:jc w:val="center"/>
            </w:pPr>
            <w:r>
              <w:rPr>
                <w:rFonts w:hint="eastAsia"/>
              </w:rPr>
              <w:t>Byte</w:t>
            </w:r>
            <w:r w:rsidR="007730BD">
              <w:rPr>
                <w:rFonts w:hint="eastAsia"/>
              </w:rPr>
              <w:t>3</w:t>
            </w:r>
          </w:p>
        </w:tc>
        <w:tc>
          <w:tcPr>
            <w:tcW w:w="874" w:type="dxa"/>
          </w:tcPr>
          <w:p w:rsidR="00F8515F" w:rsidRDefault="00F8515F" w:rsidP="00C719B8">
            <w:pPr>
              <w:jc w:val="center"/>
            </w:pPr>
            <w:r>
              <w:rPr>
                <w:rFonts w:hint="eastAsia"/>
              </w:rPr>
              <w:t>Byte</w:t>
            </w:r>
            <w:r w:rsidR="007730BD">
              <w:rPr>
                <w:rFonts w:hint="eastAsia"/>
              </w:rPr>
              <w:t>4</w:t>
            </w:r>
          </w:p>
        </w:tc>
        <w:tc>
          <w:tcPr>
            <w:tcW w:w="895" w:type="dxa"/>
          </w:tcPr>
          <w:p w:rsidR="00F8515F" w:rsidRDefault="00F8515F" w:rsidP="00C719B8">
            <w:pPr>
              <w:jc w:val="center"/>
            </w:pPr>
            <w:r>
              <w:rPr>
                <w:rFonts w:hint="eastAsia"/>
              </w:rPr>
              <w:t>Byte</w:t>
            </w:r>
            <w:r w:rsidR="007730BD">
              <w:rPr>
                <w:rFonts w:hint="eastAsia"/>
              </w:rPr>
              <w:t>5</w:t>
            </w:r>
          </w:p>
        </w:tc>
        <w:tc>
          <w:tcPr>
            <w:tcW w:w="1066" w:type="dxa"/>
          </w:tcPr>
          <w:p w:rsidR="00F8515F" w:rsidRDefault="00F8515F" w:rsidP="00C719B8">
            <w:pPr>
              <w:jc w:val="center"/>
            </w:pPr>
            <w:r>
              <w:rPr>
                <w:rFonts w:hint="eastAsia"/>
              </w:rPr>
              <w:t>Byte</w:t>
            </w:r>
            <w:r w:rsidR="007730BD">
              <w:rPr>
                <w:rFonts w:hint="eastAsia"/>
              </w:rPr>
              <w:t>6</w:t>
            </w:r>
          </w:p>
        </w:tc>
        <w:tc>
          <w:tcPr>
            <w:tcW w:w="1066" w:type="dxa"/>
          </w:tcPr>
          <w:p w:rsidR="00F8515F" w:rsidRDefault="00F8515F" w:rsidP="00C719B8">
            <w:pPr>
              <w:jc w:val="center"/>
            </w:pPr>
            <w:r>
              <w:rPr>
                <w:rFonts w:hint="eastAsia"/>
              </w:rPr>
              <w:t>Byte</w:t>
            </w:r>
            <w:r w:rsidR="007730BD">
              <w:rPr>
                <w:rFonts w:hint="eastAsia"/>
              </w:rPr>
              <w:t>7</w:t>
            </w:r>
          </w:p>
        </w:tc>
      </w:tr>
      <w:tr w:rsidR="007D7E9F" w:rsidTr="000B74EF">
        <w:tc>
          <w:tcPr>
            <w:tcW w:w="1384" w:type="dxa"/>
          </w:tcPr>
          <w:p w:rsidR="003B2911" w:rsidRDefault="007D7E9F" w:rsidP="00C719B8">
            <w:pPr>
              <w:jc w:val="center"/>
            </w:pPr>
            <w:r>
              <w:rPr>
                <w:rFonts w:hint="eastAsia"/>
              </w:rPr>
              <w:t>流程标识</w:t>
            </w:r>
            <w:r>
              <w:rPr>
                <w:rFonts w:hint="eastAsia"/>
              </w:rPr>
              <w:t>/</w:t>
            </w:r>
          </w:p>
          <w:p w:rsidR="007D7E9F" w:rsidRDefault="007D7E9F" w:rsidP="00C719B8">
            <w:pPr>
              <w:jc w:val="center"/>
            </w:pPr>
            <w:r>
              <w:rPr>
                <w:rFonts w:hint="eastAsia"/>
              </w:rPr>
              <w:t>传输类型</w:t>
            </w:r>
            <w:r w:rsidR="003B2911">
              <w:rPr>
                <w:rFonts w:hint="eastAsia"/>
              </w:rPr>
              <w:t>/</w:t>
            </w:r>
          </w:p>
          <w:p w:rsidR="003B2911" w:rsidRDefault="003B2911" w:rsidP="00C719B8">
            <w:pPr>
              <w:jc w:val="center"/>
            </w:pPr>
            <w:r>
              <w:rPr>
                <w:rFonts w:hint="eastAsia"/>
              </w:rPr>
              <w:t>数据请求</w:t>
            </w:r>
          </w:p>
        </w:tc>
        <w:tc>
          <w:tcPr>
            <w:tcW w:w="1276" w:type="dxa"/>
          </w:tcPr>
          <w:p w:rsidR="007D7E9F" w:rsidRDefault="007D7E9F" w:rsidP="00C719B8">
            <w:pPr>
              <w:jc w:val="center"/>
            </w:pPr>
            <w:r>
              <w:rPr>
                <w:rFonts w:hint="eastAsia"/>
              </w:rPr>
              <w:t>事件类型</w:t>
            </w:r>
          </w:p>
        </w:tc>
        <w:tc>
          <w:tcPr>
            <w:tcW w:w="1134" w:type="dxa"/>
          </w:tcPr>
          <w:p w:rsidR="007D7E9F" w:rsidRDefault="007D7E9F" w:rsidP="00C719B8">
            <w:pPr>
              <w:jc w:val="center"/>
            </w:pPr>
            <w:r>
              <w:rPr>
                <w:rFonts w:hint="eastAsia"/>
              </w:rPr>
              <w:t>参数</w:t>
            </w:r>
            <w:r>
              <w:rPr>
                <w:rFonts w:hint="eastAsia"/>
              </w:rPr>
              <w:t>1</w:t>
            </w:r>
          </w:p>
        </w:tc>
        <w:tc>
          <w:tcPr>
            <w:tcW w:w="827" w:type="dxa"/>
          </w:tcPr>
          <w:p w:rsidR="007D7E9F" w:rsidRDefault="007D7E9F" w:rsidP="00C719B8">
            <w:pPr>
              <w:jc w:val="center"/>
            </w:pPr>
            <w:r>
              <w:rPr>
                <w:rFonts w:hint="eastAsia"/>
              </w:rPr>
              <w:t>参数</w:t>
            </w:r>
            <w:r>
              <w:rPr>
                <w:rFonts w:hint="eastAsia"/>
              </w:rPr>
              <w:t>2</w:t>
            </w:r>
          </w:p>
        </w:tc>
        <w:tc>
          <w:tcPr>
            <w:tcW w:w="874" w:type="dxa"/>
          </w:tcPr>
          <w:p w:rsidR="007D7E9F" w:rsidRDefault="007D7E9F" w:rsidP="00C719B8">
            <w:pPr>
              <w:jc w:val="center"/>
            </w:pPr>
            <w:r>
              <w:rPr>
                <w:rFonts w:hint="eastAsia"/>
              </w:rPr>
              <w:t>参数</w:t>
            </w:r>
            <w:r>
              <w:rPr>
                <w:rFonts w:hint="eastAsia"/>
              </w:rPr>
              <w:t>3</w:t>
            </w:r>
          </w:p>
        </w:tc>
        <w:tc>
          <w:tcPr>
            <w:tcW w:w="895" w:type="dxa"/>
          </w:tcPr>
          <w:p w:rsidR="007D7E9F" w:rsidRDefault="007D7E9F" w:rsidP="00C719B8">
            <w:pPr>
              <w:jc w:val="center"/>
            </w:pPr>
            <w:r>
              <w:rPr>
                <w:rFonts w:hint="eastAsia"/>
              </w:rPr>
              <w:t>参数</w:t>
            </w:r>
            <w:r>
              <w:rPr>
                <w:rFonts w:hint="eastAsia"/>
              </w:rPr>
              <w:t>4</w:t>
            </w:r>
          </w:p>
        </w:tc>
        <w:tc>
          <w:tcPr>
            <w:tcW w:w="1066" w:type="dxa"/>
          </w:tcPr>
          <w:p w:rsidR="007D7E9F" w:rsidRDefault="007D7E9F" w:rsidP="00C719B8">
            <w:pPr>
              <w:jc w:val="center"/>
            </w:pPr>
            <w:r>
              <w:rPr>
                <w:rFonts w:hint="eastAsia"/>
              </w:rPr>
              <w:t>参数</w:t>
            </w:r>
            <w:r>
              <w:rPr>
                <w:rFonts w:hint="eastAsia"/>
              </w:rPr>
              <w:t>5</w:t>
            </w:r>
          </w:p>
        </w:tc>
        <w:tc>
          <w:tcPr>
            <w:tcW w:w="1066" w:type="dxa"/>
          </w:tcPr>
          <w:p w:rsidR="007D7E9F" w:rsidRDefault="007D7E9F" w:rsidP="00C719B8">
            <w:pPr>
              <w:jc w:val="center"/>
            </w:pPr>
            <w:r>
              <w:rPr>
                <w:rFonts w:hint="eastAsia"/>
              </w:rPr>
              <w:t>参数</w:t>
            </w:r>
            <w:r>
              <w:rPr>
                <w:rFonts w:hint="eastAsia"/>
              </w:rPr>
              <w:t>6</w:t>
            </w:r>
          </w:p>
        </w:tc>
      </w:tr>
    </w:tbl>
    <w:p w:rsidR="00BB78EC" w:rsidRDefault="00BB78EC" w:rsidP="00F8515F"/>
    <w:p w:rsidR="006E7C7B" w:rsidRDefault="000A3869" w:rsidP="006E7C7B">
      <w:pPr>
        <w:pStyle w:val="2"/>
      </w:pPr>
      <w:bookmarkStart w:id="7" w:name="_Toc362269521"/>
      <w:r>
        <w:rPr>
          <w:rFonts w:hint="eastAsia"/>
        </w:rPr>
        <w:t>流程标识</w:t>
      </w:r>
      <w:bookmarkEnd w:id="7"/>
      <w:r w:rsidR="00991BF1">
        <w:rPr>
          <w:rFonts w:hint="eastAsia"/>
        </w:rPr>
        <w:t>/</w:t>
      </w:r>
      <w:r w:rsidR="00991BF1">
        <w:rPr>
          <w:rFonts w:hint="eastAsia"/>
        </w:rPr>
        <w:t>传输类型</w:t>
      </w:r>
      <w:r w:rsidR="00991BF1">
        <w:rPr>
          <w:rFonts w:hint="eastAsia"/>
        </w:rPr>
        <w:t>/</w:t>
      </w:r>
      <w:r w:rsidR="00991BF1">
        <w:rPr>
          <w:rFonts w:hint="eastAsia"/>
        </w:rPr>
        <w:t>数据请求</w:t>
      </w:r>
    </w:p>
    <w:p w:rsidR="00BB318A" w:rsidRDefault="006E7C7B" w:rsidP="006E7C7B">
      <w:pPr>
        <w:rPr>
          <w:ins w:id="8" w:author="Lenovo User" w:date="2013-11-12T10:46:00Z"/>
        </w:rPr>
      </w:pPr>
      <w:r>
        <w:rPr>
          <w:rFonts w:hint="eastAsia"/>
        </w:rPr>
        <w:t>指令中的</w:t>
      </w:r>
      <w:r>
        <w:rPr>
          <w:rFonts w:hint="eastAsia"/>
        </w:rPr>
        <w:t>Byte</w:t>
      </w:r>
      <w:r w:rsidR="00DE5CA6">
        <w:rPr>
          <w:rFonts w:hint="eastAsia"/>
        </w:rPr>
        <w:t>0</w:t>
      </w:r>
      <w:r>
        <w:rPr>
          <w:rFonts w:hint="eastAsia"/>
        </w:rPr>
        <w:t>表示当前的流程，其中</w:t>
      </w:r>
      <w:r w:rsidR="003B486E">
        <w:rPr>
          <w:rFonts w:hint="eastAsia"/>
        </w:rPr>
        <w:t>的高四位表示</w:t>
      </w:r>
      <w:r w:rsidR="00AC3858">
        <w:rPr>
          <w:rFonts w:hint="eastAsia"/>
        </w:rPr>
        <w:t>流程参数，低四位中的最后</w:t>
      </w:r>
      <w:r w:rsidR="00441ECC">
        <w:rPr>
          <w:rFonts w:hint="eastAsia"/>
        </w:rPr>
        <w:t>两</w:t>
      </w:r>
      <w:r w:rsidR="00AC3858">
        <w:rPr>
          <w:rFonts w:hint="eastAsia"/>
        </w:rPr>
        <w:t>位取</w:t>
      </w:r>
      <w:r w:rsidR="00AC3858">
        <w:rPr>
          <w:rFonts w:hint="eastAsia"/>
        </w:rPr>
        <w:t>0</w:t>
      </w:r>
      <w:r w:rsidR="00AC3858">
        <w:rPr>
          <w:rFonts w:hint="eastAsia"/>
        </w:rPr>
        <w:t>表示要传输的数据类型是</w:t>
      </w:r>
      <w:r w:rsidR="00B17449">
        <w:rPr>
          <w:rFonts w:hint="eastAsia"/>
        </w:rPr>
        <w:t>事件，取</w:t>
      </w:r>
      <w:r w:rsidR="00B17449">
        <w:rPr>
          <w:rFonts w:hint="eastAsia"/>
        </w:rPr>
        <w:t>1</w:t>
      </w:r>
      <w:r w:rsidR="00B17449">
        <w:rPr>
          <w:rFonts w:hint="eastAsia"/>
        </w:rPr>
        <w:t>表示要传输的数据类型是数据</w:t>
      </w:r>
      <w:r w:rsidR="00AF6257">
        <w:rPr>
          <w:rFonts w:hint="eastAsia"/>
        </w:rPr>
        <w:t>，取</w:t>
      </w:r>
      <w:r w:rsidR="00AF6257">
        <w:rPr>
          <w:rFonts w:hint="eastAsia"/>
        </w:rPr>
        <w:t>2</w:t>
      </w:r>
      <w:r w:rsidR="002F0AA1">
        <w:rPr>
          <w:rFonts w:hint="eastAsia"/>
        </w:rPr>
        <w:t>表示请求数据指令，</w:t>
      </w:r>
      <w:r w:rsidR="009D676D">
        <w:rPr>
          <w:rFonts w:hint="eastAsia"/>
        </w:rPr>
        <w:t>申请中控立刻将相关数据以对应的指令反馈给工控</w:t>
      </w:r>
      <w:r w:rsidR="006D1DA0">
        <w:rPr>
          <w:rFonts w:hint="eastAsia"/>
        </w:rPr>
        <w:t>，进行数据更新。</w:t>
      </w:r>
    </w:p>
    <w:p w:rsidR="00470653" w:rsidRDefault="00470653" w:rsidP="006E7C7B">
      <w:pPr>
        <w:rPr>
          <w:ins w:id="9" w:author="Lenovo User" w:date="2013-11-12T10:47:00Z"/>
        </w:rPr>
      </w:pPr>
      <w:ins w:id="10" w:author="Lenovo User" w:date="2013-11-12T10:46:00Z">
        <w:r>
          <w:rPr>
            <w:rFonts w:hint="eastAsia"/>
          </w:rPr>
          <w:t>在上位</w:t>
        </w:r>
      </w:ins>
      <w:ins w:id="11" w:author="Lenovo User" w:date="2013-11-12T10:47:00Z">
        <w:r>
          <w:rPr>
            <w:rFonts w:hint="eastAsia"/>
          </w:rPr>
          <w:t>开机以后首先要确认</w:t>
        </w:r>
        <w:r>
          <w:rPr>
            <w:rFonts w:hint="eastAsia"/>
          </w:rPr>
          <w:t>uart</w:t>
        </w:r>
        <w:r>
          <w:rPr>
            <w:rFonts w:hint="eastAsia"/>
          </w:rPr>
          <w:t>通讯正确。</w:t>
        </w:r>
      </w:ins>
    </w:p>
    <w:p w:rsidR="00470653" w:rsidRDefault="00470653" w:rsidP="006E7C7B">
      <w:pPr>
        <w:rPr>
          <w:ins w:id="12" w:author="Lenovo User" w:date="2013-11-12T10:47:00Z"/>
        </w:rPr>
      </w:pPr>
      <w:ins w:id="13" w:author="Lenovo User" w:date="2013-11-12T10:47:00Z">
        <w:r>
          <w:rPr>
            <w:rFonts w:hint="eastAsia"/>
          </w:rPr>
          <w:t>上位发送：</w:t>
        </w:r>
        <w:r>
          <w:rPr>
            <w:rFonts w:hint="eastAsia"/>
          </w:rPr>
          <w:t>A5 00 00 00 00 00 00 00</w:t>
        </w:r>
      </w:ins>
    </w:p>
    <w:p w:rsidR="00470653" w:rsidRDefault="00470653" w:rsidP="006E7C7B">
      <w:pPr>
        <w:rPr>
          <w:ins w:id="14" w:author="Lenovo User" w:date="2013-11-12T10:48:00Z"/>
        </w:rPr>
      </w:pPr>
      <w:ins w:id="15" w:author="Lenovo User" w:date="2013-11-12T10:48:00Z">
        <w:r>
          <w:rPr>
            <w:rFonts w:hint="eastAsia"/>
          </w:rPr>
          <w:t>Arm0</w:t>
        </w:r>
        <w:r>
          <w:rPr>
            <w:rFonts w:hint="eastAsia"/>
          </w:rPr>
          <w:t>反馈：</w:t>
        </w:r>
        <w:r>
          <w:rPr>
            <w:rFonts w:hint="eastAsia"/>
          </w:rPr>
          <w:t>ACK</w:t>
        </w:r>
      </w:ins>
    </w:p>
    <w:p w:rsidR="00470653" w:rsidRPr="00470653" w:rsidRDefault="00470653" w:rsidP="006E7C7B">
      <w:ins w:id="16" w:author="Lenovo User" w:date="2013-11-12T10:49:00Z">
        <w:r>
          <w:rPr>
            <w:rFonts w:hint="eastAsia"/>
          </w:rPr>
          <w:t>上位收到</w:t>
        </w:r>
        <w:r>
          <w:rPr>
            <w:rFonts w:hint="eastAsia"/>
          </w:rPr>
          <w:t>ACK</w:t>
        </w:r>
        <w:r>
          <w:rPr>
            <w:rFonts w:hint="eastAsia"/>
          </w:rPr>
          <w:t>后说明</w:t>
        </w:r>
        <w:r>
          <w:rPr>
            <w:rFonts w:hint="eastAsia"/>
          </w:rPr>
          <w:t>Uart</w:t>
        </w:r>
        <w:r>
          <w:rPr>
            <w:rFonts w:hint="eastAsia"/>
          </w:rPr>
          <w:t>通讯错误</w:t>
        </w:r>
      </w:ins>
      <w:ins w:id="17" w:author="Lenovo User" w:date="2013-11-12T10:50:00Z">
        <w:r w:rsidR="00D744C5">
          <w:rPr>
            <w:rFonts w:hint="eastAsia"/>
          </w:rPr>
          <w:t>，否则下位无法启动</w:t>
        </w:r>
      </w:ins>
      <w:ins w:id="18" w:author="Lenovo User" w:date="2013-11-12T16:10:00Z">
        <w:r w:rsidR="00D63939">
          <w:rPr>
            <w:rFonts w:hint="eastAsia"/>
          </w:rPr>
          <w:t>。中控上电后</w:t>
        </w:r>
        <w:r w:rsidR="00D63939">
          <w:rPr>
            <w:rFonts w:hint="eastAsia"/>
          </w:rPr>
          <w:t>5</w:t>
        </w:r>
        <w:r w:rsidR="00D63939">
          <w:rPr>
            <w:rFonts w:hint="eastAsia"/>
          </w:rPr>
          <w:t>秒内等待上位发送</w:t>
        </w:r>
        <w:r w:rsidR="00D63939">
          <w:rPr>
            <w:rFonts w:hint="eastAsia"/>
          </w:rPr>
          <w:t>uart</w:t>
        </w:r>
      </w:ins>
      <w:ins w:id="19" w:author="Lenovo User" w:date="2013-11-12T16:11:00Z">
        <w:r w:rsidR="00D63939">
          <w:rPr>
            <w:rFonts w:hint="eastAsia"/>
          </w:rPr>
          <w:t>同步指令，</w:t>
        </w:r>
        <w:r w:rsidR="00D63939">
          <w:rPr>
            <w:rFonts w:hint="eastAsia"/>
          </w:rPr>
          <w:t>5</w:t>
        </w:r>
        <w:r w:rsidR="00D63939">
          <w:rPr>
            <w:rFonts w:hint="eastAsia"/>
          </w:rPr>
          <w:t>秒内没有收到，返回错误。</w:t>
        </w:r>
      </w:ins>
    </w:p>
    <w:p w:rsidR="00207D19" w:rsidRDefault="00207D19" w:rsidP="006E7C7B">
      <w:r>
        <w:rPr>
          <w:rFonts w:hint="eastAsia"/>
        </w:rPr>
        <w:t>下表中：</w:t>
      </w:r>
    </w:p>
    <w:p w:rsidR="00207D19" w:rsidRDefault="00207D19" w:rsidP="006E7C7B">
      <w:r>
        <w:t>X</w:t>
      </w:r>
      <w:r>
        <w:rPr>
          <w:rFonts w:hint="eastAsia"/>
        </w:rPr>
        <w:t>=0</w:t>
      </w:r>
      <w:r>
        <w:rPr>
          <w:rFonts w:hint="eastAsia"/>
        </w:rPr>
        <w:t>：传输事件</w:t>
      </w:r>
    </w:p>
    <w:p w:rsidR="00207D19" w:rsidRDefault="00207D19" w:rsidP="006E7C7B">
      <w:r>
        <w:rPr>
          <w:rFonts w:hint="eastAsia"/>
        </w:rPr>
        <w:t>X=1</w:t>
      </w:r>
      <w:r>
        <w:rPr>
          <w:rFonts w:hint="eastAsia"/>
        </w:rPr>
        <w:t>：传输数据</w:t>
      </w:r>
    </w:p>
    <w:p w:rsidR="00207D19" w:rsidRPr="00207D19" w:rsidRDefault="00207D19" w:rsidP="006E7C7B">
      <w:pPr>
        <w:rPr>
          <w:ins w:id="20" w:author="baitangshui" w:date="2013-08-15T14:28:00Z"/>
        </w:rPr>
      </w:pPr>
      <w:r>
        <w:rPr>
          <w:rFonts w:hint="eastAsia"/>
        </w:rPr>
        <w:t>X=2</w:t>
      </w:r>
      <w:r>
        <w:rPr>
          <w:rFonts w:hint="eastAsia"/>
        </w:rPr>
        <w:t>：请求数据</w:t>
      </w:r>
    </w:p>
    <w:tbl>
      <w:tblPr>
        <w:tblStyle w:val="a3"/>
        <w:tblW w:w="0" w:type="auto"/>
        <w:tblLook w:val="04A0" w:firstRow="1" w:lastRow="0" w:firstColumn="1" w:lastColumn="0" w:noHBand="0" w:noVBand="1"/>
        <w:tblPrChange w:id="21" w:author="baitangshui" w:date="2013-08-15T14:30:00Z">
          <w:tblPr>
            <w:tblStyle w:val="a3"/>
            <w:tblW w:w="0" w:type="auto"/>
            <w:tblLook w:val="04A0" w:firstRow="1" w:lastRow="0" w:firstColumn="1" w:lastColumn="0" w:noHBand="0" w:noVBand="1"/>
          </w:tblPr>
        </w:tblPrChange>
      </w:tblPr>
      <w:tblGrid>
        <w:gridCol w:w="1526"/>
        <w:gridCol w:w="2835"/>
        <w:gridCol w:w="1134"/>
        <w:gridCol w:w="3027"/>
        <w:tblGridChange w:id="22">
          <w:tblGrid>
            <w:gridCol w:w="1101"/>
            <w:gridCol w:w="425"/>
            <w:gridCol w:w="2835"/>
            <w:gridCol w:w="1134"/>
            <w:gridCol w:w="3027"/>
          </w:tblGrid>
        </w:tblGridChange>
      </w:tblGrid>
      <w:tr w:rsidR="006E7C7B" w:rsidTr="009157C1">
        <w:tc>
          <w:tcPr>
            <w:tcW w:w="1526" w:type="dxa"/>
            <w:tcPrChange w:id="23" w:author="baitangshui" w:date="2013-08-15T14:30:00Z">
              <w:tcPr>
                <w:tcW w:w="1101" w:type="dxa"/>
              </w:tcPr>
            </w:tcPrChange>
          </w:tcPr>
          <w:p w:rsidR="006E7C7B" w:rsidRDefault="006E7C7B" w:rsidP="00C719B8">
            <w:pPr>
              <w:jc w:val="center"/>
            </w:pPr>
            <w:r>
              <w:rPr>
                <w:rFonts w:hint="eastAsia"/>
              </w:rPr>
              <w:t>流程标识</w:t>
            </w:r>
          </w:p>
        </w:tc>
        <w:tc>
          <w:tcPr>
            <w:tcW w:w="2835" w:type="dxa"/>
            <w:tcPrChange w:id="24" w:author="baitangshui" w:date="2013-08-15T14:30:00Z">
              <w:tcPr>
                <w:tcW w:w="3260" w:type="dxa"/>
                <w:gridSpan w:val="2"/>
              </w:tcPr>
            </w:tcPrChange>
          </w:tcPr>
          <w:p w:rsidR="006E7C7B" w:rsidRDefault="00482D7E" w:rsidP="00C719B8">
            <w:pPr>
              <w:jc w:val="center"/>
            </w:pPr>
            <w:r>
              <w:rPr>
                <w:rFonts w:hint="eastAsia"/>
              </w:rPr>
              <w:t>流程说明</w:t>
            </w:r>
          </w:p>
        </w:tc>
        <w:tc>
          <w:tcPr>
            <w:tcW w:w="1134" w:type="dxa"/>
            <w:tcPrChange w:id="25" w:author="baitangshui" w:date="2013-08-15T14:30:00Z">
              <w:tcPr>
                <w:tcW w:w="1134" w:type="dxa"/>
              </w:tcPr>
            </w:tcPrChange>
          </w:tcPr>
          <w:p w:rsidR="006E7C7B" w:rsidRDefault="00482D7E" w:rsidP="00C719B8">
            <w:pPr>
              <w:jc w:val="center"/>
            </w:pPr>
            <w:r>
              <w:rPr>
                <w:rFonts w:hint="eastAsia"/>
              </w:rPr>
              <w:t>流程标识</w:t>
            </w:r>
          </w:p>
        </w:tc>
        <w:tc>
          <w:tcPr>
            <w:tcW w:w="3027" w:type="dxa"/>
            <w:tcPrChange w:id="26" w:author="baitangshui" w:date="2013-08-15T14:30:00Z">
              <w:tcPr>
                <w:tcW w:w="3027" w:type="dxa"/>
              </w:tcPr>
            </w:tcPrChange>
          </w:tcPr>
          <w:p w:rsidR="006E7C7B" w:rsidRDefault="00482D7E" w:rsidP="00C719B8">
            <w:pPr>
              <w:jc w:val="center"/>
            </w:pPr>
            <w:r>
              <w:rPr>
                <w:rFonts w:hint="eastAsia"/>
              </w:rPr>
              <w:t>流程说明</w:t>
            </w:r>
          </w:p>
        </w:tc>
      </w:tr>
      <w:tr w:rsidR="007D5DC0" w:rsidTr="009157C1">
        <w:tc>
          <w:tcPr>
            <w:tcW w:w="1526" w:type="dxa"/>
          </w:tcPr>
          <w:p w:rsidR="007D5DC0" w:rsidRDefault="007D5DC0" w:rsidP="00C719B8">
            <w:pPr>
              <w:jc w:val="center"/>
            </w:pPr>
            <w:r>
              <w:rPr>
                <w:rFonts w:hint="eastAsia"/>
              </w:rPr>
              <w:t>0x</w:t>
            </w:r>
          </w:p>
        </w:tc>
        <w:tc>
          <w:tcPr>
            <w:tcW w:w="2835" w:type="dxa"/>
          </w:tcPr>
          <w:p w:rsidR="007D5DC0" w:rsidRDefault="007D5DC0" w:rsidP="00C719B8">
            <w:pPr>
              <w:jc w:val="center"/>
            </w:pPr>
            <w:r>
              <w:rPr>
                <w:rFonts w:hint="eastAsia"/>
              </w:rPr>
              <w:t>其它（预留）</w:t>
            </w:r>
          </w:p>
        </w:tc>
        <w:tc>
          <w:tcPr>
            <w:tcW w:w="1134" w:type="dxa"/>
          </w:tcPr>
          <w:p w:rsidR="007D5DC0" w:rsidRDefault="007D5DC0" w:rsidP="00C719B8">
            <w:pPr>
              <w:jc w:val="center"/>
            </w:pPr>
            <w:r>
              <w:rPr>
                <w:rFonts w:hint="eastAsia"/>
              </w:rPr>
              <w:t>1x</w:t>
            </w:r>
          </w:p>
        </w:tc>
        <w:tc>
          <w:tcPr>
            <w:tcW w:w="3027" w:type="dxa"/>
          </w:tcPr>
          <w:p w:rsidR="007D5DC0" w:rsidRDefault="007D5DC0" w:rsidP="00C719B8">
            <w:pPr>
              <w:jc w:val="center"/>
            </w:pPr>
            <w:r>
              <w:rPr>
                <w:rFonts w:hint="eastAsia"/>
              </w:rPr>
              <w:t>自我诊断和通电测试</w:t>
            </w:r>
          </w:p>
        </w:tc>
      </w:tr>
      <w:tr w:rsidR="007D5DC0" w:rsidTr="009157C1">
        <w:tc>
          <w:tcPr>
            <w:tcW w:w="1526" w:type="dxa"/>
            <w:tcPrChange w:id="27" w:author="baitangshui" w:date="2013-08-15T14:30:00Z">
              <w:tcPr>
                <w:tcW w:w="1101" w:type="dxa"/>
              </w:tcPr>
            </w:tcPrChange>
          </w:tcPr>
          <w:p w:rsidR="007D5DC0" w:rsidRDefault="007D5DC0" w:rsidP="00C719B8">
            <w:pPr>
              <w:jc w:val="center"/>
            </w:pPr>
            <w:r>
              <w:rPr>
                <w:rFonts w:hint="eastAsia"/>
              </w:rPr>
              <w:t>2x</w:t>
            </w:r>
          </w:p>
        </w:tc>
        <w:tc>
          <w:tcPr>
            <w:tcW w:w="2835" w:type="dxa"/>
            <w:tcPrChange w:id="28" w:author="baitangshui" w:date="2013-08-15T14:30:00Z">
              <w:tcPr>
                <w:tcW w:w="3260" w:type="dxa"/>
                <w:gridSpan w:val="2"/>
              </w:tcPr>
            </w:tcPrChange>
          </w:tcPr>
          <w:p w:rsidR="007D5DC0" w:rsidRDefault="007D5DC0" w:rsidP="00C719B8">
            <w:pPr>
              <w:jc w:val="center"/>
            </w:pPr>
            <w:r>
              <w:rPr>
                <w:rFonts w:hint="eastAsia"/>
              </w:rPr>
              <w:t>管路套件和预冲系统</w:t>
            </w:r>
          </w:p>
        </w:tc>
        <w:tc>
          <w:tcPr>
            <w:tcW w:w="1134" w:type="dxa"/>
            <w:tcPrChange w:id="29" w:author="baitangshui" w:date="2013-08-15T14:30:00Z">
              <w:tcPr>
                <w:tcW w:w="1134" w:type="dxa"/>
              </w:tcPr>
            </w:tcPrChange>
          </w:tcPr>
          <w:p w:rsidR="007D5DC0" w:rsidRDefault="007D5DC0" w:rsidP="00C719B8">
            <w:pPr>
              <w:jc w:val="center"/>
            </w:pPr>
            <w:r>
              <w:rPr>
                <w:rFonts w:hint="eastAsia"/>
              </w:rPr>
              <w:t>3x</w:t>
            </w:r>
          </w:p>
        </w:tc>
        <w:tc>
          <w:tcPr>
            <w:tcW w:w="3027" w:type="dxa"/>
            <w:tcPrChange w:id="30" w:author="baitangshui" w:date="2013-08-15T14:30:00Z">
              <w:tcPr>
                <w:tcW w:w="3027" w:type="dxa"/>
              </w:tcPr>
            </w:tcPrChange>
          </w:tcPr>
          <w:p w:rsidR="007D5DC0" w:rsidRDefault="007D5DC0" w:rsidP="00C719B8">
            <w:pPr>
              <w:jc w:val="center"/>
            </w:pPr>
            <w:r>
              <w:rPr>
                <w:rFonts w:hint="eastAsia"/>
              </w:rPr>
              <w:t>连接献血者和采集回输</w:t>
            </w:r>
          </w:p>
        </w:tc>
      </w:tr>
      <w:tr w:rsidR="007D5DC0" w:rsidTr="009157C1">
        <w:tc>
          <w:tcPr>
            <w:tcW w:w="1526" w:type="dxa"/>
            <w:tcPrChange w:id="31" w:author="baitangshui" w:date="2013-08-15T14:30:00Z">
              <w:tcPr>
                <w:tcW w:w="1101" w:type="dxa"/>
              </w:tcPr>
            </w:tcPrChange>
          </w:tcPr>
          <w:p w:rsidR="007D5DC0" w:rsidRDefault="007D5DC0" w:rsidP="00C719B8">
            <w:pPr>
              <w:jc w:val="center"/>
            </w:pPr>
            <w:r>
              <w:rPr>
                <w:rFonts w:hint="eastAsia"/>
              </w:rPr>
              <w:t>4x</w:t>
            </w:r>
          </w:p>
        </w:tc>
        <w:tc>
          <w:tcPr>
            <w:tcW w:w="2835" w:type="dxa"/>
            <w:tcPrChange w:id="32" w:author="baitangshui" w:date="2013-08-15T14:30:00Z">
              <w:tcPr>
                <w:tcW w:w="3260" w:type="dxa"/>
                <w:gridSpan w:val="2"/>
              </w:tcPr>
            </w:tcPrChange>
          </w:tcPr>
          <w:p w:rsidR="007D5DC0" w:rsidRDefault="007D5DC0" w:rsidP="00C719B8">
            <w:pPr>
              <w:jc w:val="center"/>
            </w:pPr>
            <w:r>
              <w:rPr>
                <w:rFonts w:hint="eastAsia"/>
              </w:rPr>
              <w:t>执行更改和调整</w:t>
            </w:r>
          </w:p>
        </w:tc>
        <w:tc>
          <w:tcPr>
            <w:tcW w:w="1134" w:type="dxa"/>
            <w:tcPrChange w:id="33" w:author="baitangshui" w:date="2013-08-15T14:30:00Z">
              <w:tcPr>
                <w:tcW w:w="1134" w:type="dxa"/>
              </w:tcPr>
            </w:tcPrChange>
          </w:tcPr>
          <w:p w:rsidR="007D5DC0" w:rsidRDefault="007D5DC0" w:rsidP="00C719B8">
            <w:pPr>
              <w:jc w:val="center"/>
            </w:pPr>
            <w:r>
              <w:rPr>
                <w:rFonts w:hint="eastAsia"/>
              </w:rPr>
              <w:t>5x</w:t>
            </w:r>
          </w:p>
        </w:tc>
        <w:tc>
          <w:tcPr>
            <w:tcW w:w="3027" w:type="dxa"/>
            <w:tcPrChange w:id="34" w:author="baitangshui" w:date="2013-08-15T14:30:00Z">
              <w:tcPr>
                <w:tcW w:w="3027" w:type="dxa"/>
              </w:tcPr>
            </w:tcPrChange>
          </w:tcPr>
          <w:p w:rsidR="007D5DC0" w:rsidRDefault="007D5DC0" w:rsidP="00C719B8">
            <w:pPr>
              <w:jc w:val="center"/>
            </w:pPr>
            <w:r>
              <w:rPr>
                <w:rFonts w:hint="eastAsia"/>
              </w:rPr>
              <w:t>采集后的操作</w:t>
            </w:r>
          </w:p>
        </w:tc>
      </w:tr>
      <w:tr w:rsidR="007D5DC0" w:rsidTr="009157C1">
        <w:tc>
          <w:tcPr>
            <w:tcW w:w="1526" w:type="dxa"/>
            <w:tcPrChange w:id="35" w:author="baitangshui" w:date="2013-08-15T14:30:00Z">
              <w:tcPr>
                <w:tcW w:w="1101" w:type="dxa"/>
              </w:tcPr>
            </w:tcPrChange>
          </w:tcPr>
          <w:p w:rsidR="007D5DC0" w:rsidRDefault="007D5DC0" w:rsidP="00C719B8">
            <w:pPr>
              <w:jc w:val="center"/>
            </w:pPr>
            <w:r>
              <w:rPr>
                <w:rFonts w:hint="eastAsia"/>
              </w:rPr>
              <w:t>6x</w:t>
            </w:r>
          </w:p>
        </w:tc>
        <w:tc>
          <w:tcPr>
            <w:tcW w:w="2835" w:type="dxa"/>
            <w:tcPrChange w:id="36" w:author="baitangshui" w:date="2013-08-15T14:30:00Z">
              <w:tcPr>
                <w:tcW w:w="3260" w:type="dxa"/>
                <w:gridSpan w:val="2"/>
              </w:tcPr>
            </w:tcPrChange>
          </w:tcPr>
          <w:p w:rsidR="007D5DC0" w:rsidRDefault="007D5DC0" w:rsidP="00C719B8">
            <w:pPr>
              <w:jc w:val="center"/>
            </w:pPr>
            <w:r>
              <w:rPr>
                <w:rFonts w:hint="eastAsia"/>
              </w:rPr>
              <w:t>系统消息</w:t>
            </w:r>
          </w:p>
        </w:tc>
        <w:tc>
          <w:tcPr>
            <w:tcW w:w="1134" w:type="dxa"/>
            <w:tcPrChange w:id="37" w:author="baitangshui" w:date="2013-08-15T14:30:00Z">
              <w:tcPr>
                <w:tcW w:w="1134" w:type="dxa"/>
              </w:tcPr>
            </w:tcPrChange>
          </w:tcPr>
          <w:p w:rsidR="007D5DC0" w:rsidRDefault="007D5DC0" w:rsidP="00C719B8">
            <w:pPr>
              <w:jc w:val="center"/>
            </w:pPr>
            <w:r>
              <w:rPr>
                <w:rFonts w:hint="eastAsia"/>
              </w:rPr>
              <w:t>7x</w:t>
            </w:r>
          </w:p>
        </w:tc>
        <w:tc>
          <w:tcPr>
            <w:tcW w:w="3027" w:type="dxa"/>
            <w:tcPrChange w:id="38" w:author="baitangshui" w:date="2013-08-15T14:30:00Z">
              <w:tcPr>
                <w:tcW w:w="3027" w:type="dxa"/>
              </w:tcPr>
            </w:tcPrChange>
          </w:tcPr>
          <w:p w:rsidR="007D5DC0" w:rsidRDefault="007D5DC0" w:rsidP="00C719B8">
            <w:pPr>
              <w:jc w:val="center"/>
            </w:pPr>
            <w:r>
              <w:rPr>
                <w:rFonts w:hint="eastAsia"/>
              </w:rPr>
              <w:t>其他</w:t>
            </w:r>
            <w:r w:rsidR="00F6690E">
              <w:rPr>
                <w:rFonts w:hint="eastAsia"/>
              </w:rPr>
              <w:t>（</w:t>
            </w:r>
            <w:r>
              <w:rPr>
                <w:rFonts w:hint="eastAsia"/>
              </w:rPr>
              <w:t>预留</w:t>
            </w:r>
            <w:r w:rsidR="00F6690E">
              <w:rPr>
                <w:rFonts w:hint="eastAsia"/>
              </w:rPr>
              <w:t>）</w:t>
            </w:r>
          </w:p>
        </w:tc>
      </w:tr>
      <w:tr w:rsidR="00342BC2" w:rsidTr="009157C1">
        <w:trPr>
          <w:ins w:id="39" w:author="Lenovo User" w:date="2013-11-12T10:43:00Z"/>
        </w:trPr>
        <w:tc>
          <w:tcPr>
            <w:tcW w:w="1526" w:type="dxa"/>
          </w:tcPr>
          <w:p w:rsidR="00342BC2" w:rsidRDefault="00342BC2" w:rsidP="00C719B8">
            <w:pPr>
              <w:jc w:val="center"/>
              <w:rPr>
                <w:ins w:id="40" w:author="Lenovo User" w:date="2013-11-12T10:43:00Z"/>
              </w:rPr>
            </w:pPr>
            <w:ins w:id="41" w:author="Lenovo User" w:date="2013-11-12T10:43:00Z">
              <w:r>
                <w:rPr>
                  <w:rFonts w:hint="eastAsia"/>
                </w:rPr>
                <w:t>A5</w:t>
              </w:r>
            </w:ins>
          </w:p>
        </w:tc>
        <w:tc>
          <w:tcPr>
            <w:tcW w:w="2835" w:type="dxa"/>
          </w:tcPr>
          <w:p w:rsidR="00342BC2" w:rsidRDefault="00342BC2" w:rsidP="00C719B8">
            <w:pPr>
              <w:jc w:val="center"/>
              <w:rPr>
                <w:ins w:id="42" w:author="Lenovo User" w:date="2013-11-12T10:43:00Z"/>
              </w:rPr>
            </w:pPr>
            <w:ins w:id="43" w:author="Lenovo User" w:date="2013-11-12T10:43:00Z">
              <w:r>
                <w:t>U</w:t>
              </w:r>
              <w:r>
                <w:rPr>
                  <w:rFonts w:hint="eastAsia"/>
                </w:rPr>
                <w:t>art</w:t>
              </w:r>
              <w:r>
                <w:rPr>
                  <w:rFonts w:hint="eastAsia"/>
                </w:rPr>
                <w:t>通讯初始化</w:t>
              </w:r>
            </w:ins>
          </w:p>
        </w:tc>
        <w:tc>
          <w:tcPr>
            <w:tcW w:w="1134" w:type="dxa"/>
          </w:tcPr>
          <w:p w:rsidR="00342BC2" w:rsidRDefault="00342BC2" w:rsidP="00C719B8">
            <w:pPr>
              <w:jc w:val="center"/>
              <w:rPr>
                <w:ins w:id="44" w:author="Lenovo User" w:date="2013-11-12T10:43:00Z"/>
              </w:rPr>
            </w:pPr>
          </w:p>
        </w:tc>
        <w:tc>
          <w:tcPr>
            <w:tcW w:w="3027" w:type="dxa"/>
          </w:tcPr>
          <w:p w:rsidR="00342BC2" w:rsidRDefault="00342BC2" w:rsidP="00C719B8">
            <w:pPr>
              <w:jc w:val="center"/>
              <w:rPr>
                <w:ins w:id="45" w:author="Lenovo User" w:date="2013-11-12T10:43:00Z"/>
              </w:rPr>
            </w:pPr>
          </w:p>
        </w:tc>
      </w:tr>
    </w:tbl>
    <w:p w:rsidR="00FD179C" w:rsidRDefault="009E6B2A">
      <w:pPr>
        <w:pStyle w:val="2"/>
      </w:pPr>
      <w:bookmarkStart w:id="46" w:name="_Toc362269522"/>
      <w:r>
        <w:rPr>
          <w:rFonts w:hint="eastAsia"/>
        </w:rPr>
        <w:lastRenderedPageBreak/>
        <w:t>参数描述</w:t>
      </w:r>
      <w:bookmarkEnd w:id="46"/>
    </w:p>
    <w:p w:rsidR="00A74361" w:rsidRDefault="00A74361" w:rsidP="00A74361">
      <w:pPr>
        <w:pStyle w:val="3"/>
      </w:pPr>
      <w:r>
        <w:rPr>
          <w:rFonts w:hint="eastAsia"/>
        </w:rPr>
        <w:t>自我诊断通电流程</w:t>
      </w:r>
    </w:p>
    <w:p w:rsidR="00911C3E" w:rsidRDefault="00835A79">
      <w:r>
        <w:rPr>
          <w:rFonts w:hint="eastAsia"/>
        </w:rPr>
        <w:t>上电自启动软件，启动成功后，自动发送自我诊断通电流程启动指令，然后开始接受反馈下位的自我诊断通电反馈；</w:t>
      </w:r>
    </w:p>
    <w:p w:rsidR="00A74361" w:rsidRPr="00A74361" w:rsidRDefault="00A74361"/>
    <w:tbl>
      <w:tblPr>
        <w:tblStyle w:val="a3"/>
        <w:tblW w:w="0" w:type="auto"/>
        <w:jc w:val="center"/>
        <w:tblLook w:val="04A0" w:firstRow="1" w:lastRow="0" w:firstColumn="1" w:lastColumn="0" w:noHBand="0" w:noVBand="1"/>
      </w:tblPr>
      <w:tblGrid>
        <w:gridCol w:w="783"/>
        <w:gridCol w:w="904"/>
        <w:gridCol w:w="2155"/>
        <w:gridCol w:w="905"/>
        <w:gridCol w:w="755"/>
        <w:gridCol w:w="755"/>
        <w:gridCol w:w="755"/>
        <w:gridCol w:w="755"/>
        <w:gridCol w:w="755"/>
      </w:tblGrid>
      <w:tr w:rsidR="0082521A" w:rsidTr="00FD179C">
        <w:trPr>
          <w:jc w:val="center"/>
        </w:trPr>
        <w:tc>
          <w:tcPr>
            <w:tcW w:w="0" w:type="auto"/>
          </w:tcPr>
          <w:p w:rsidR="0002736C" w:rsidRDefault="0002736C" w:rsidP="00C719B8">
            <w:pPr>
              <w:jc w:val="center"/>
            </w:pPr>
          </w:p>
        </w:tc>
        <w:tc>
          <w:tcPr>
            <w:tcW w:w="0" w:type="auto"/>
            <w:shd w:val="clear" w:color="auto" w:fill="auto"/>
          </w:tcPr>
          <w:p w:rsidR="0002736C" w:rsidRDefault="0002736C" w:rsidP="00C719B8">
            <w:pPr>
              <w:jc w:val="center"/>
            </w:pPr>
            <w:r>
              <w:rPr>
                <w:rFonts w:hint="eastAsia"/>
              </w:rPr>
              <w:t>Byte</w:t>
            </w:r>
            <w:r w:rsidR="00DE5CA6">
              <w:rPr>
                <w:rFonts w:hint="eastAsia"/>
              </w:rPr>
              <w:t>0</w:t>
            </w:r>
          </w:p>
        </w:tc>
        <w:tc>
          <w:tcPr>
            <w:tcW w:w="0" w:type="auto"/>
          </w:tcPr>
          <w:p w:rsidR="0002736C" w:rsidRDefault="0002736C" w:rsidP="00C719B8">
            <w:pPr>
              <w:jc w:val="center"/>
            </w:pPr>
            <w:r>
              <w:rPr>
                <w:rFonts w:hint="eastAsia"/>
              </w:rPr>
              <w:t>Byte</w:t>
            </w:r>
            <w:r w:rsidR="00DE5CA6">
              <w:rPr>
                <w:rFonts w:hint="eastAsia"/>
              </w:rPr>
              <w:t>1</w:t>
            </w:r>
          </w:p>
        </w:tc>
        <w:tc>
          <w:tcPr>
            <w:tcW w:w="0" w:type="auto"/>
          </w:tcPr>
          <w:p w:rsidR="0002736C" w:rsidRDefault="0002736C" w:rsidP="00C719B8">
            <w:pPr>
              <w:jc w:val="center"/>
            </w:pPr>
            <w:r>
              <w:rPr>
                <w:rFonts w:hint="eastAsia"/>
              </w:rPr>
              <w:t>Byte</w:t>
            </w:r>
            <w:r w:rsidR="00DE5CA6">
              <w:rPr>
                <w:rFonts w:hint="eastAsia"/>
              </w:rPr>
              <w:t>2</w:t>
            </w:r>
          </w:p>
        </w:tc>
        <w:tc>
          <w:tcPr>
            <w:tcW w:w="0" w:type="auto"/>
          </w:tcPr>
          <w:p w:rsidR="0002736C" w:rsidRDefault="0002736C" w:rsidP="00C719B8">
            <w:pPr>
              <w:jc w:val="center"/>
            </w:pPr>
            <w:r>
              <w:rPr>
                <w:rFonts w:hint="eastAsia"/>
              </w:rPr>
              <w:t>Byte</w:t>
            </w:r>
            <w:r w:rsidR="00DE5CA6">
              <w:rPr>
                <w:rFonts w:hint="eastAsia"/>
              </w:rPr>
              <w:t>3</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4</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5</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6</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7</w:t>
            </w:r>
          </w:p>
        </w:tc>
      </w:tr>
      <w:tr w:rsidR="0082521A" w:rsidTr="00FD179C">
        <w:trPr>
          <w:jc w:val="center"/>
        </w:trPr>
        <w:tc>
          <w:tcPr>
            <w:tcW w:w="0" w:type="auto"/>
          </w:tcPr>
          <w:p w:rsidR="0002736C" w:rsidRDefault="0002736C" w:rsidP="00C719B8">
            <w:pPr>
              <w:jc w:val="center"/>
            </w:pPr>
            <w:r>
              <w:rPr>
                <w:rFonts w:hint="eastAsia"/>
              </w:rPr>
              <w:t>格式说明</w:t>
            </w:r>
          </w:p>
        </w:tc>
        <w:tc>
          <w:tcPr>
            <w:tcW w:w="0" w:type="auto"/>
          </w:tcPr>
          <w:p w:rsidR="0002736C" w:rsidRDefault="00832C50" w:rsidP="00C719B8">
            <w:pPr>
              <w:jc w:val="center"/>
            </w:pPr>
            <w:r>
              <w:rPr>
                <w:rFonts w:hint="eastAsia"/>
              </w:rPr>
              <w:t>模块标示</w:t>
            </w:r>
          </w:p>
        </w:tc>
        <w:tc>
          <w:tcPr>
            <w:tcW w:w="0" w:type="auto"/>
          </w:tcPr>
          <w:p w:rsidR="0002736C" w:rsidRDefault="00DC3F89" w:rsidP="00C719B8">
            <w:pPr>
              <w:jc w:val="center"/>
            </w:pPr>
            <w:r>
              <w:rPr>
                <w:rFonts w:hint="eastAsia"/>
              </w:rPr>
              <w:t>事件类型</w:t>
            </w:r>
          </w:p>
        </w:tc>
        <w:tc>
          <w:tcPr>
            <w:tcW w:w="0" w:type="auto"/>
            <w:tcBorders>
              <w:bottom w:val="single" w:sz="4" w:space="0" w:color="auto"/>
            </w:tcBorders>
          </w:tcPr>
          <w:p w:rsidR="0002736C" w:rsidRDefault="00DC3F89" w:rsidP="00C719B8">
            <w:pPr>
              <w:jc w:val="center"/>
            </w:pPr>
            <w:r>
              <w:rPr>
                <w:rFonts w:hint="eastAsia"/>
              </w:rPr>
              <w:t>结果</w:t>
            </w:r>
          </w:p>
        </w:tc>
        <w:tc>
          <w:tcPr>
            <w:tcW w:w="0" w:type="auto"/>
            <w:tcBorders>
              <w:bottom w:val="single" w:sz="4" w:space="0" w:color="auto"/>
              <w:right w:val="single" w:sz="4" w:space="0" w:color="auto"/>
            </w:tcBorders>
          </w:tcPr>
          <w:p w:rsidR="0002736C" w:rsidRDefault="0002736C" w:rsidP="00C719B8">
            <w:pPr>
              <w:jc w:val="center"/>
            </w:pPr>
            <w:r>
              <w:rPr>
                <w:rFonts w:hint="eastAsia"/>
              </w:rPr>
              <w:t>参数</w:t>
            </w:r>
            <w:r>
              <w:rPr>
                <w:rFonts w:hint="eastAsia"/>
              </w:rPr>
              <w:t>1</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2</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3</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4</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5</w:t>
            </w:r>
          </w:p>
        </w:tc>
      </w:tr>
      <w:tr w:rsidR="00832C50" w:rsidTr="009E1099">
        <w:trPr>
          <w:jc w:val="center"/>
        </w:trPr>
        <w:tc>
          <w:tcPr>
            <w:tcW w:w="0" w:type="auto"/>
          </w:tcPr>
          <w:p w:rsidR="00832C50" w:rsidRDefault="00D806F7" w:rsidP="00C719B8">
            <w:pPr>
              <w:jc w:val="center"/>
            </w:pPr>
            <w:r>
              <w:rPr>
                <w:rFonts w:hint="eastAsia"/>
              </w:rPr>
              <w:t>发送</w:t>
            </w:r>
          </w:p>
        </w:tc>
        <w:tc>
          <w:tcPr>
            <w:tcW w:w="0" w:type="auto"/>
          </w:tcPr>
          <w:p w:rsidR="00832C50" w:rsidRDefault="00832C50" w:rsidP="00C719B8">
            <w:pPr>
              <w:jc w:val="center"/>
            </w:pPr>
            <w:r>
              <w:rPr>
                <w:rFonts w:hint="eastAsia"/>
              </w:rPr>
              <w:t>10</w:t>
            </w:r>
          </w:p>
        </w:tc>
        <w:tc>
          <w:tcPr>
            <w:tcW w:w="0" w:type="auto"/>
          </w:tcPr>
          <w:p w:rsidR="00832C50" w:rsidRPr="006465DB" w:rsidRDefault="00832C50" w:rsidP="00C719B8">
            <w:pPr>
              <w:jc w:val="center"/>
            </w:pPr>
            <w:r>
              <w:rPr>
                <w:rFonts w:hint="eastAsia"/>
              </w:rPr>
              <w:t>01</w:t>
            </w:r>
            <w:r>
              <w:rPr>
                <w:rFonts w:hint="eastAsia"/>
              </w:rPr>
              <w:t>：全局自我诊断通电流程启动</w:t>
            </w:r>
          </w:p>
        </w:tc>
        <w:tc>
          <w:tcPr>
            <w:tcW w:w="0" w:type="auto"/>
            <w:tcBorders>
              <w:top w:val="single" w:sz="4" w:space="0" w:color="auto"/>
              <w:bottom w:val="single" w:sz="4" w:space="0" w:color="auto"/>
              <w:right w:val="single" w:sz="4" w:space="0" w:color="auto"/>
            </w:tcBorders>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r>
      <w:tr w:rsidR="00AD09DA" w:rsidTr="00FD179C">
        <w:trPr>
          <w:jc w:val="center"/>
        </w:trPr>
        <w:tc>
          <w:tcPr>
            <w:tcW w:w="0" w:type="auto"/>
          </w:tcPr>
          <w:p w:rsidR="00AD09DA" w:rsidRPr="00D806F7" w:rsidRDefault="00AD09DA" w:rsidP="00C719B8">
            <w:pPr>
              <w:jc w:val="center"/>
              <w:rPr>
                <w:highlight w:val="yellow"/>
              </w:rPr>
            </w:pPr>
            <w:r w:rsidRPr="00D806F7">
              <w:rPr>
                <w:rFonts w:hint="eastAsia"/>
                <w:highlight w:val="yellow"/>
              </w:rPr>
              <w:t>反馈</w:t>
            </w:r>
          </w:p>
        </w:tc>
        <w:tc>
          <w:tcPr>
            <w:tcW w:w="0" w:type="auto"/>
          </w:tcPr>
          <w:p w:rsidR="00AD09DA" w:rsidRDefault="00AD09DA" w:rsidP="00C719B8">
            <w:pPr>
              <w:jc w:val="center"/>
            </w:pPr>
          </w:p>
          <w:p w:rsidR="00AD09DA" w:rsidRDefault="00AD09DA" w:rsidP="00C719B8">
            <w:pPr>
              <w:jc w:val="center"/>
            </w:pPr>
            <w:r>
              <w:rPr>
                <w:rFonts w:hint="eastAsia"/>
              </w:rPr>
              <w:t>10</w:t>
            </w:r>
          </w:p>
        </w:tc>
        <w:tc>
          <w:tcPr>
            <w:tcW w:w="0" w:type="auto"/>
          </w:tcPr>
          <w:p w:rsidR="00482B81" w:rsidRDefault="00482B81" w:rsidP="00C719B8">
            <w:pPr>
              <w:jc w:val="center"/>
              <w:rPr>
                <w:ins w:id="47" w:author="Lenovo User" w:date="2013-11-13T09:59:00Z"/>
              </w:rPr>
            </w:pPr>
            <w:ins w:id="48" w:author="Lenovo User" w:date="2013-11-13T09:59:00Z">
              <w:r>
                <w:rPr>
                  <w:rFonts w:hint="eastAsia"/>
                </w:rPr>
                <w:t>00</w:t>
              </w:r>
              <w:r>
                <w:rPr>
                  <w:rFonts w:hint="eastAsia"/>
                </w:rPr>
                <w:t>：</w:t>
              </w:r>
            </w:ins>
            <w:ins w:id="49" w:author="Lenovo User" w:date="2013-11-13T10:17:00Z">
              <w:r w:rsidR="00F82476">
                <w:rPr>
                  <w:rFonts w:hint="eastAsia"/>
                </w:rPr>
                <w:t>通电测试</w:t>
              </w:r>
            </w:ins>
            <w:ins w:id="50" w:author="Lenovo User" w:date="2013-11-13T09:59:00Z">
              <w:r>
                <w:rPr>
                  <w:rFonts w:hint="eastAsia"/>
                </w:rPr>
                <w:t>成功</w:t>
              </w:r>
            </w:ins>
          </w:p>
          <w:p w:rsidR="00AD09DA" w:rsidRDefault="00AD09DA" w:rsidP="00C719B8">
            <w:pPr>
              <w:jc w:val="center"/>
            </w:pPr>
            <w:r>
              <w:rPr>
                <w:rFonts w:hint="eastAsia"/>
              </w:rPr>
              <w:t>01</w:t>
            </w:r>
            <w:r>
              <w:rPr>
                <w:rFonts w:hint="eastAsia"/>
              </w:rPr>
              <w:t>：离心机盖</w:t>
            </w:r>
          </w:p>
          <w:p w:rsidR="00AD09DA" w:rsidRDefault="00AD09DA" w:rsidP="00C719B8">
            <w:pPr>
              <w:jc w:val="center"/>
            </w:pPr>
            <w:r>
              <w:rPr>
                <w:rFonts w:hint="eastAsia"/>
              </w:rPr>
              <w:t>02</w:t>
            </w:r>
            <w:r>
              <w:rPr>
                <w:rFonts w:hint="eastAsia"/>
              </w:rPr>
              <w:t>：漏液检测器</w:t>
            </w:r>
          </w:p>
          <w:p w:rsidR="00AD09DA" w:rsidDel="005A730A" w:rsidRDefault="00AD09DA" w:rsidP="00C719B8">
            <w:pPr>
              <w:jc w:val="center"/>
              <w:rPr>
                <w:del w:id="51" w:author="Lenovo User" w:date="2013-11-13T10:16:00Z"/>
              </w:rPr>
            </w:pPr>
            <w:del w:id="52" w:author="Lenovo User" w:date="2013-11-13T10:16:00Z">
              <w:r w:rsidDel="005A730A">
                <w:rPr>
                  <w:rFonts w:hint="eastAsia"/>
                </w:rPr>
                <w:delText>03</w:delText>
              </w:r>
              <w:r w:rsidDel="005A730A">
                <w:rPr>
                  <w:rFonts w:hint="eastAsia"/>
                </w:rPr>
                <w:delText>：采集装置计算机测试</w:delText>
              </w:r>
            </w:del>
          </w:p>
          <w:p w:rsidR="00AD09DA" w:rsidDel="005A730A" w:rsidRDefault="00AD09DA" w:rsidP="00C719B8">
            <w:pPr>
              <w:jc w:val="center"/>
              <w:rPr>
                <w:del w:id="53" w:author="Lenovo User" w:date="2013-11-13T10:16:00Z"/>
              </w:rPr>
            </w:pPr>
            <w:del w:id="54" w:author="Lenovo User" w:date="2013-11-13T10:16:00Z">
              <w:r w:rsidDel="005A730A">
                <w:rPr>
                  <w:rFonts w:hint="eastAsia"/>
                </w:rPr>
                <w:delText>04</w:delText>
              </w:r>
              <w:r w:rsidDel="005A730A">
                <w:rPr>
                  <w:rFonts w:hint="eastAsia"/>
                </w:rPr>
                <w:delText>：采集装置电源测试</w:delText>
              </w:r>
            </w:del>
          </w:p>
          <w:p w:rsidR="00AD09DA" w:rsidRDefault="00AD09DA" w:rsidP="00C719B8">
            <w:pPr>
              <w:jc w:val="center"/>
            </w:pPr>
            <w:del w:id="55" w:author="Lenovo User" w:date="2013-11-13T10:17:00Z">
              <w:r w:rsidDel="005A730A">
                <w:rPr>
                  <w:rFonts w:hint="eastAsia"/>
                </w:rPr>
                <w:delText>05</w:delText>
              </w:r>
            </w:del>
            <w:ins w:id="56" w:author="Lenovo User" w:date="2013-11-13T10:17:00Z">
              <w:r w:rsidR="005A730A">
                <w:rPr>
                  <w:rFonts w:hint="eastAsia"/>
                </w:rPr>
                <w:t>03</w:t>
              </w:r>
            </w:ins>
            <w:r>
              <w:rPr>
                <w:rFonts w:hint="eastAsia"/>
              </w:rPr>
              <w:t>：电源控制功能测试</w:t>
            </w:r>
          </w:p>
          <w:p w:rsidR="00AD09DA" w:rsidRDefault="00AD09DA" w:rsidP="00C719B8">
            <w:pPr>
              <w:jc w:val="center"/>
            </w:pPr>
            <w:del w:id="57" w:author="Lenovo User" w:date="2013-11-13T10:17:00Z">
              <w:r w:rsidDel="005A730A">
                <w:rPr>
                  <w:rFonts w:hint="eastAsia"/>
                </w:rPr>
                <w:delText>06</w:delText>
              </w:r>
            </w:del>
            <w:ins w:id="58" w:author="Lenovo User" w:date="2013-11-13T10:17:00Z">
              <w:r w:rsidR="005A730A">
                <w:rPr>
                  <w:rFonts w:hint="eastAsia"/>
                </w:rPr>
                <w:t>04</w:t>
              </w:r>
            </w:ins>
            <w:r>
              <w:rPr>
                <w:rFonts w:hint="eastAsia"/>
              </w:rPr>
              <w:t>：管路套件卡匣位置测试</w:t>
            </w:r>
          </w:p>
          <w:p w:rsidR="00592156" w:rsidRDefault="00AD09DA" w:rsidP="00592156">
            <w:pPr>
              <w:jc w:val="center"/>
            </w:pPr>
            <w:del w:id="59" w:author="Lenovo User" w:date="2013-11-13T10:17:00Z">
              <w:r w:rsidDel="005A730A">
                <w:rPr>
                  <w:rFonts w:hint="eastAsia"/>
                </w:rPr>
                <w:delText>07</w:delText>
              </w:r>
            </w:del>
            <w:ins w:id="60" w:author="Lenovo User" w:date="2013-11-13T10:17:00Z">
              <w:r w:rsidR="005A730A">
                <w:rPr>
                  <w:rFonts w:hint="eastAsia"/>
                </w:rPr>
                <w:t>05</w:t>
              </w:r>
            </w:ins>
            <w:r>
              <w:rPr>
                <w:rFonts w:hint="eastAsia"/>
              </w:rPr>
              <w:t>：阀门功能测试</w:t>
            </w:r>
          </w:p>
          <w:p w:rsidR="00592156" w:rsidRPr="002F4FCA" w:rsidRDefault="00592156">
            <w:pPr>
              <w:jc w:val="left"/>
              <w:pPrChange w:id="61" w:author="Lenovo User" w:date="2013-11-16T09:45:00Z">
                <w:pPr>
                  <w:jc w:val="center"/>
                </w:pPr>
              </w:pPrChange>
            </w:pPr>
            <w:ins w:id="62" w:author="Lenovo User" w:date="2013-11-16T09:45:00Z">
              <w:r>
                <w:rPr>
                  <w:rFonts w:hint="eastAsia"/>
                </w:rPr>
                <w:t>06</w:t>
              </w:r>
              <w:r>
                <w:rPr>
                  <w:rFonts w:hint="eastAsia"/>
                </w:rPr>
                <w:t>：泵初始化出错</w:t>
              </w:r>
            </w:ins>
          </w:p>
        </w:tc>
        <w:tc>
          <w:tcPr>
            <w:tcW w:w="0" w:type="auto"/>
            <w:tcBorders>
              <w:top w:val="single" w:sz="4" w:space="0" w:color="auto"/>
              <w:bottom w:val="single" w:sz="4" w:space="0" w:color="auto"/>
              <w:right w:val="single" w:sz="4" w:space="0" w:color="auto"/>
            </w:tcBorders>
          </w:tcPr>
          <w:p w:rsidR="00AD09DA" w:rsidDel="00482B81" w:rsidRDefault="00AD09DA" w:rsidP="00C719B8">
            <w:pPr>
              <w:jc w:val="center"/>
              <w:rPr>
                <w:del w:id="63" w:author="Lenovo User" w:date="2013-11-13T09:59:00Z"/>
              </w:rPr>
            </w:pPr>
            <w:del w:id="64" w:author="Lenovo User" w:date="2013-11-13T09:59:00Z">
              <w:r w:rsidDel="00482B81">
                <w:rPr>
                  <w:rFonts w:hint="eastAsia"/>
                </w:rPr>
                <w:delText>01</w:delText>
              </w:r>
              <w:r w:rsidDel="00482B81">
                <w:rPr>
                  <w:rFonts w:hint="eastAsia"/>
                </w:rPr>
                <w:delText>：成功</w:delText>
              </w:r>
            </w:del>
          </w:p>
          <w:p w:rsidR="00AD09DA" w:rsidRDefault="00AD09DA" w:rsidP="00C719B8">
            <w:pPr>
              <w:jc w:val="center"/>
            </w:pPr>
            <w:del w:id="65" w:author="Lenovo User" w:date="2013-11-13T09:59:00Z">
              <w:r w:rsidDel="00482B81">
                <w:rPr>
                  <w:rFonts w:hint="eastAsia"/>
                </w:rPr>
                <w:delText>00</w:delText>
              </w:r>
              <w:r w:rsidDel="00482B81">
                <w:rPr>
                  <w:rFonts w:hint="eastAsia"/>
                </w:rPr>
                <w:delText>：失败</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09DA"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Pr="008822EB"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Pr="008822EB"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Default="00AD09DA" w:rsidP="00C719B8">
            <w:pPr>
              <w:jc w:val="center"/>
            </w:pPr>
          </w:p>
        </w:tc>
      </w:tr>
    </w:tbl>
    <w:p w:rsidR="00BC0917" w:rsidRDefault="006F7F8D" w:rsidP="009E6B2A">
      <w:r>
        <w:rPr>
          <w:rFonts w:hint="eastAsia"/>
        </w:rPr>
        <w:t>通电自检测为顺序执行，</w:t>
      </w:r>
      <w:r w:rsidR="00B93B2D">
        <w:rPr>
          <w:rFonts w:hint="eastAsia"/>
        </w:rPr>
        <w:t>当执行</w:t>
      </w:r>
      <w:r>
        <w:rPr>
          <w:rFonts w:hint="eastAsia"/>
        </w:rPr>
        <w:t>一个自检行为失败后，后面的流程不再继续，需要进行故障排查；</w:t>
      </w:r>
      <w:r w:rsidR="006A2BDB">
        <w:rPr>
          <w:rFonts w:hint="eastAsia"/>
        </w:rPr>
        <w:t>故障排查结束后，需要重新进行对应自检测项的自检行为。</w:t>
      </w:r>
    </w:p>
    <w:p w:rsidR="00EC3217" w:rsidRDefault="00EC3217" w:rsidP="009E6B2A">
      <w:r>
        <w:rPr>
          <w:rFonts w:hint="eastAsia"/>
        </w:rPr>
        <w:t>PS</w:t>
      </w:r>
      <w:r>
        <w:rPr>
          <w:rFonts w:hint="eastAsia"/>
        </w:rPr>
        <w:t>：初始化过程后，对应模块位置，应该都在指定的默认位置；</w:t>
      </w:r>
    </w:p>
    <w:p w:rsidR="000B5A49" w:rsidRDefault="000B5A49" w:rsidP="000B5A49">
      <w:pPr>
        <w:pStyle w:val="3"/>
      </w:pPr>
      <w:bookmarkStart w:id="66" w:name="_Toc362269523"/>
      <w:r>
        <w:rPr>
          <w:rFonts w:hint="eastAsia"/>
        </w:rPr>
        <w:t>管路套件和预冲流程</w:t>
      </w:r>
      <w:bookmarkEnd w:id="66"/>
    </w:p>
    <w:p w:rsidR="0022499C" w:rsidRPr="0022499C" w:rsidRDefault="001454AC" w:rsidP="001454AC">
      <w:r>
        <w:rPr>
          <w:rFonts w:hint="eastAsia"/>
        </w:rPr>
        <w:t>在管路套件和预冲流程中所有的通讯数据类型都是事件触发型的。</w:t>
      </w:r>
    </w:p>
    <w:tbl>
      <w:tblPr>
        <w:tblStyle w:val="a3"/>
        <w:tblW w:w="9315" w:type="dxa"/>
        <w:jc w:val="center"/>
        <w:tblLayout w:type="fixed"/>
        <w:tblLook w:val="04A0" w:firstRow="1" w:lastRow="0" w:firstColumn="1" w:lastColumn="0" w:noHBand="0" w:noVBand="1"/>
      </w:tblPr>
      <w:tblGrid>
        <w:gridCol w:w="824"/>
        <w:gridCol w:w="962"/>
        <w:gridCol w:w="1755"/>
        <w:gridCol w:w="1755"/>
        <w:gridCol w:w="992"/>
        <w:gridCol w:w="709"/>
        <w:gridCol w:w="708"/>
        <w:gridCol w:w="709"/>
        <w:gridCol w:w="901"/>
      </w:tblGrid>
      <w:tr w:rsidR="00C719B8" w:rsidTr="001A70A1">
        <w:trPr>
          <w:jc w:val="center"/>
        </w:trPr>
        <w:tc>
          <w:tcPr>
            <w:tcW w:w="824" w:type="dxa"/>
          </w:tcPr>
          <w:p w:rsidR="00C719B8" w:rsidRDefault="00C719B8" w:rsidP="00C719B8">
            <w:pPr>
              <w:jc w:val="center"/>
            </w:pPr>
          </w:p>
        </w:tc>
        <w:tc>
          <w:tcPr>
            <w:tcW w:w="962" w:type="dxa"/>
            <w:shd w:val="clear" w:color="auto" w:fill="auto"/>
          </w:tcPr>
          <w:p w:rsidR="00C719B8" w:rsidRDefault="00C719B8" w:rsidP="00C719B8">
            <w:pPr>
              <w:jc w:val="center"/>
            </w:pPr>
            <w:r>
              <w:rPr>
                <w:rFonts w:hint="eastAsia"/>
              </w:rPr>
              <w:t>Byte</w:t>
            </w:r>
            <w:r w:rsidR="00A804DB">
              <w:rPr>
                <w:rFonts w:hint="eastAsia"/>
              </w:rPr>
              <w:t>0</w:t>
            </w:r>
          </w:p>
        </w:tc>
        <w:tc>
          <w:tcPr>
            <w:tcW w:w="1755" w:type="dxa"/>
          </w:tcPr>
          <w:p w:rsidR="00C719B8" w:rsidRDefault="00C719B8" w:rsidP="00C719B8">
            <w:pPr>
              <w:jc w:val="center"/>
            </w:pPr>
            <w:r>
              <w:rPr>
                <w:rFonts w:hint="eastAsia"/>
              </w:rPr>
              <w:t>Byte</w:t>
            </w:r>
            <w:r w:rsidR="00A804DB">
              <w:rPr>
                <w:rFonts w:hint="eastAsia"/>
              </w:rPr>
              <w:t>1</w:t>
            </w:r>
          </w:p>
        </w:tc>
        <w:tc>
          <w:tcPr>
            <w:tcW w:w="1755" w:type="dxa"/>
          </w:tcPr>
          <w:p w:rsidR="00C719B8" w:rsidRDefault="00C719B8" w:rsidP="00C719B8">
            <w:pPr>
              <w:jc w:val="center"/>
            </w:pPr>
            <w:r>
              <w:rPr>
                <w:rFonts w:hint="eastAsia"/>
              </w:rPr>
              <w:t>Byte</w:t>
            </w:r>
            <w:r w:rsidR="00A804DB">
              <w:rPr>
                <w:rFonts w:hint="eastAsia"/>
              </w:rPr>
              <w:t>2</w:t>
            </w:r>
          </w:p>
        </w:tc>
        <w:tc>
          <w:tcPr>
            <w:tcW w:w="992" w:type="dxa"/>
          </w:tcPr>
          <w:p w:rsidR="00C719B8" w:rsidRDefault="00C719B8" w:rsidP="00C719B8">
            <w:pPr>
              <w:jc w:val="center"/>
            </w:pPr>
            <w:r>
              <w:rPr>
                <w:rFonts w:hint="eastAsia"/>
              </w:rPr>
              <w:t>Byte</w:t>
            </w:r>
            <w:r w:rsidR="00A804DB">
              <w:rPr>
                <w:rFonts w:hint="eastAsia"/>
              </w:rPr>
              <w:t>3</w:t>
            </w:r>
          </w:p>
        </w:tc>
        <w:tc>
          <w:tcPr>
            <w:tcW w:w="709" w:type="dxa"/>
            <w:tcBorders>
              <w:bottom w:val="single" w:sz="4" w:space="0" w:color="auto"/>
            </w:tcBorders>
          </w:tcPr>
          <w:p w:rsidR="00C719B8" w:rsidRDefault="00C719B8" w:rsidP="00C719B8">
            <w:pPr>
              <w:jc w:val="center"/>
            </w:pPr>
            <w:r>
              <w:rPr>
                <w:rFonts w:hint="eastAsia"/>
              </w:rPr>
              <w:t>Byte</w:t>
            </w:r>
            <w:r w:rsidR="00A804DB">
              <w:rPr>
                <w:rFonts w:hint="eastAsia"/>
              </w:rPr>
              <w:t>4</w:t>
            </w:r>
          </w:p>
        </w:tc>
        <w:tc>
          <w:tcPr>
            <w:tcW w:w="708" w:type="dxa"/>
            <w:tcBorders>
              <w:bottom w:val="single" w:sz="4" w:space="0" w:color="auto"/>
            </w:tcBorders>
          </w:tcPr>
          <w:p w:rsidR="00C719B8" w:rsidRDefault="00C719B8" w:rsidP="00C719B8">
            <w:pPr>
              <w:jc w:val="center"/>
            </w:pPr>
            <w:r>
              <w:rPr>
                <w:rFonts w:hint="eastAsia"/>
              </w:rPr>
              <w:t>Byte</w:t>
            </w:r>
            <w:r w:rsidR="00A804DB">
              <w:rPr>
                <w:rFonts w:hint="eastAsia"/>
              </w:rPr>
              <w:t>5</w:t>
            </w:r>
          </w:p>
        </w:tc>
        <w:tc>
          <w:tcPr>
            <w:tcW w:w="709" w:type="dxa"/>
            <w:tcBorders>
              <w:bottom w:val="single" w:sz="4" w:space="0" w:color="auto"/>
            </w:tcBorders>
          </w:tcPr>
          <w:p w:rsidR="00C719B8" w:rsidRDefault="00C719B8" w:rsidP="00C719B8">
            <w:pPr>
              <w:jc w:val="center"/>
            </w:pPr>
            <w:r>
              <w:rPr>
                <w:rFonts w:hint="eastAsia"/>
              </w:rPr>
              <w:t>Byte</w:t>
            </w:r>
            <w:r w:rsidR="00A804DB">
              <w:rPr>
                <w:rFonts w:hint="eastAsia"/>
              </w:rPr>
              <w:t>6</w:t>
            </w:r>
          </w:p>
        </w:tc>
        <w:tc>
          <w:tcPr>
            <w:tcW w:w="901" w:type="dxa"/>
            <w:tcBorders>
              <w:bottom w:val="single" w:sz="4" w:space="0" w:color="auto"/>
            </w:tcBorders>
          </w:tcPr>
          <w:p w:rsidR="00C719B8" w:rsidRDefault="00C719B8" w:rsidP="00C719B8">
            <w:pPr>
              <w:jc w:val="center"/>
            </w:pPr>
            <w:r>
              <w:rPr>
                <w:rFonts w:hint="eastAsia"/>
              </w:rPr>
              <w:t>Byte</w:t>
            </w:r>
            <w:r w:rsidR="00A804DB">
              <w:rPr>
                <w:rFonts w:hint="eastAsia"/>
              </w:rPr>
              <w:t>7</w:t>
            </w:r>
          </w:p>
        </w:tc>
      </w:tr>
      <w:tr w:rsidR="00C719B8" w:rsidTr="001A70A1">
        <w:trPr>
          <w:jc w:val="center"/>
        </w:trPr>
        <w:tc>
          <w:tcPr>
            <w:tcW w:w="824" w:type="dxa"/>
          </w:tcPr>
          <w:p w:rsidR="00C719B8" w:rsidRDefault="00C719B8" w:rsidP="00C719B8">
            <w:pPr>
              <w:jc w:val="center"/>
            </w:pPr>
            <w:r>
              <w:rPr>
                <w:rFonts w:hint="eastAsia"/>
              </w:rPr>
              <w:t>格式说明</w:t>
            </w:r>
          </w:p>
        </w:tc>
        <w:tc>
          <w:tcPr>
            <w:tcW w:w="962" w:type="dxa"/>
          </w:tcPr>
          <w:p w:rsidR="00C719B8" w:rsidRDefault="00C719B8" w:rsidP="00C719B8">
            <w:pPr>
              <w:jc w:val="center"/>
            </w:pPr>
            <w:r>
              <w:rPr>
                <w:rFonts w:hint="eastAsia"/>
              </w:rPr>
              <w:t>模块标示</w:t>
            </w:r>
          </w:p>
        </w:tc>
        <w:tc>
          <w:tcPr>
            <w:tcW w:w="1755" w:type="dxa"/>
          </w:tcPr>
          <w:p w:rsidR="00C719B8" w:rsidRDefault="00C719B8" w:rsidP="00C719B8">
            <w:pPr>
              <w:jc w:val="center"/>
            </w:pPr>
            <w:r>
              <w:rPr>
                <w:rFonts w:hint="eastAsia"/>
              </w:rPr>
              <w:t>事件类型</w:t>
            </w:r>
          </w:p>
        </w:tc>
        <w:tc>
          <w:tcPr>
            <w:tcW w:w="1755" w:type="dxa"/>
          </w:tcPr>
          <w:p w:rsidR="00C719B8" w:rsidRDefault="00C719B8" w:rsidP="00C719B8">
            <w:pPr>
              <w:jc w:val="center"/>
            </w:pPr>
            <w:r>
              <w:rPr>
                <w:rFonts w:hint="eastAsia"/>
              </w:rPr>
              <w:t>反馈结果</w:t>
            </w:r>
          </w:p>
        </w:tc>
        <w:tc>
          <w:tcPr>
            <w:tcW w:w="992" w:type="dxa"/>
            <w:tcBorders>
              <w:bottom w:val="single" w:sz="4" w:space="0" w:color="auto"/>
            </w:tcBorders>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val="restart"/>
            <w:vAlign w:val="center"/>
          </w:tcPr>
          <w:p w:rsidR="00C719B8" w:rsidRDefault="00C719B8" w:rsidP="00C719B8">
            <w:pPr>
              <w:ind w:firstLineChars="100" w:firstLine="210"/>
              <w:jc w:val="center"/>
            </w:pPr>
            <w:r>
              <w:rPr>
                <w:rFonts w:hint="eastAsia"/>
              </w:rPr>
              <w:t>20</w:t>
            </w:r>
          </w:p>
        </w:tc>
        <w:tc>
          <w:tcPr>
            <w:tcW w:w="1755" w:type="dxa"/>
          </w:tcPr>
          <w:p w:rsidR="00C719B8" w:rsidRDefault="00C719B8" w:rsidP="00C719B8">
            <w:pPr>
              <w:jc w:val="center"/>
            </w:pPr>
            <w:r>
              <w:rPr>
                <w:rFonts w:hint="eastAsia"/>
              </w:rPr>
              <w:t>01</w:t>
            </w:r>
            <w:r>
              <w:rPr>
                <w:rFonts w:hint="eastAsia"/>
              </w:rPr>
              <w:t>：管路手动装载完毕点击继续</w:t>
            </w:r>
          </w:p>
          <w:p w:rsidR="00C719B8" w:rsidRDefault="00C719B8" w:rsidP="00C719B8">
            <w:pPr>
              <w:jc w:val="center"/>
            </w:pPr>
            <w:r>
              <w:rPr>
                <w:rFonts w:hint="eastAsia"/>
              </w:rPr>
              <w:t>（</w:t>
            </w:r>
            <w:r>
              <w:rPr>
                <w:rFonts w:hint="eastAsia"/>
              </w:rPr>
              <w:t>Trima</w:t>
            </w:r>
            <w:r>
              <w:rPr>
                <w:rFonts w:hint="eastAsia"/>
              </w:rPr>
              <w:t>自动降低卡匣并装载所有泵、阀门和传感器，如果装载成功，自动进行</w:t>
            </w:r>
            <w:r>
              <w:rPr>
                <w:rFonts w:hint="eastAsia"/>
              </w:rPr>
              <w:lastRenderedPageBreak/>
              <w:t>排空空气流程）</w:t>
            </w:r>
          </w:p>
        </w:tc>
        <w:tc>
          <w:tcPr>
            <w:tcW w:w="1755" w:type="dxa"/>
          </w:tcPr>
          <w:p w:rsidR="00C719B8" w:rsidRDefault="00C719B8" w:rsidP="00C719B8">
            <w:pPr>
              <w:jc w:val="center"/>
            </w:pPr>
          </w:p>
        </w:tc>
        <w:tc>
          <w:tcPr>
            <w:tcW w:w="992"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lastRenderedPageBreak/>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01</w:t>
            </w:r>
            <w:r>
              <w:rPr>
                <w:rFonts w:hint="eastAsia"/>
              </w:rPr>
              <w:t>：排空气流程</w:t>
            </w:r>
            <w:r w:rsidR="008B5F5C">
              <w:tab/>
            </w:r>
            <w:r>
              <w:rPr>
                <w:rFonts w:hint="eastAsia"/>
              </w:rPr>
              <w:t>结束</w:t>
            </w:r>
          </w:p>
        </w:tc>
        <w:tc>
          <w:tcPr>
            <w:tcW w:w="1755" w:type="dxa"/>
          </w:tcPr>
          <w:p w:rsidR="00C43716" w:rsidRDefault="00C719B8" w:rsidP="00C719B8">
            <w:pPr>
              <w:jc w:val="center"/>
            </w:pPr>
            <w:r>
              <w:rPr>
                <w:rFonts w:hint="eastAsia"/>
              </w:rPr>
              <w:t>0</w:t>
            </w:r>
            <w:r w:rsidR="00BF4FED">
              <w:rPr>
                <w:rFonts w:hint="eastAsia"/>
              </w:rPr>
              <w:t>0</w:t>
            </w:r>
            <w:r>
              <w:rPr>
                <w:rFonts w:hint="eastAsia"/>
              </w:rPr>
              <w:t xml:space="preserve"> </w:t>
            </w:r>
            <w:r>
              <w:rPr>
                <w:rFonts w:hint="eastAsia"/>
              </w:rPr>
              <w:t>成功</w:t>
            </w:r>
          </w:p>
          <w:p w:rsidR="00C719B8" w:rsidRDefault="00C719B8" w:rsidP="00C719B8">
            <w:pPr>
              <w:jc w:val="center"/>
            </w:pPr>
            <w:r>
              <w:rPr>
                <w:rFonts w:hint="eastAsia"/>
              </w:rPr>
              <w:t>0</w:t>
            </w:r>
            <w:r w:rsidR="00BF4FED">
              <w:rPr>
                <w:rFonts w:hint="eastAsia"/>
              </w:rPr>
              <w:t>1</w:t>
            </w:r>
            <w:r>
              <w:rPr>
                <w:rFonts w:hint="eastAsia"/>
              </w:rPr>
              <w:t xml:space="preserve"> </w:t>
            </w:r>
            <w:r>
              <w:rPr>
                <w:rFonts w:hint="eastAsia"/>
              </w:rPr>
              <w:t>失败</w:t>
            </w:r>
          </w:p>
        </w:tc>
        <w:tc>
          <w:tcPr>
            <w:tcW w:w="992" w:type="dxa"/>
            <w:tcBorders>
              <w:bottom w:val="single" w:sz="4" w:space="0" w:color="auto"/>
            </w:tcBorders>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02</w:t>
            </w:r>
            <w:r>
              <w:rPr>
                <w:rFonts w:hint="eastAsia"/>
              </w:rPr>
              <w:t>：关闭夹子后点击继续</w:t>
            </w:r>
          </w:p>
          <w:p w:rsidR="00C719B8" w:rsidRDefault="00C719B8" w:rsidP="00C719B8">
            <w:pPr>
              <w:jc w:val="center"/>
            </w:pPr>
            <w:r>
              <w:rPr>
                <w:rFonts w:hint="eastAsia"/>
              </w:rPr>
              <w:t>开始管路套件测试</w:t>
            </w:r>
            <w:r>
              <w:br/>
            </w:r>
            <w:r>
              <w:rPr>
                <w:rFonts w:hint="eastAsia"/>
              </w:rPr>
              <w:t>（排空空气流程后，界面会出现对应关闭夹子的提示，并有继续按钮供点击）</w:t>
            </w:r>
          </w:p>
        </w:tc>
        <w:tc>
          <w:tcPr>
            <w:tcW w:w="1755" w:type="dxa"/>
          </w:tcPr>
          <w:p w:rsidR="00C719B8" w:rsidRDefault="00C719B8" w:rsidP="00C719B8">
            <w:pPr>
              <w:jc w:val="center"/>
            </w:pPr>
          </w:p>
        </w:tc>
        <w:tc>
          <w:tcPr>
            <w:tcW w:w="992" w:type="dxa"/>
            <w:tcBorders>
              <w:tl2br w:val="nil"/>
            </w:tcBorders>
            <w:shd w:val="clear" w:color="auto" w:fill="auto"/>
          </w:tcPr>
          <w:p w:rsidR="00C719B8" w:rsidRPr="002D638C"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02</w:t>
            </w:r>
            <w:r>
              <w:rPr>
                <w:rFonts w:hint="eastAsia"/>
              </w:rPr>
              <w:t>：管路套件测试流程结束</w:t>
            </w:r>
          </w:p>
        </w:tc>
        <w:tc>
          <w:tcPr>
            <w:tcW w:w="1755" w:type="dxa"/>
          </w:tcPr>
          <w:p w:rsidR="00C719B8" w:rsidRDefault="00C719B8" w:rsidP="00C719B8">
            <w:pPr>
              <w:jc w:val="center"/>
            </w:pPr>
            <w:r>
              <w:rPr>
                <w:rFonts w:hint="eastAsia"/>
              </w:rPr>
              <w:t>0</w:t>
            </w:r>
            <w:r w:rsidR="00BF4FED">
              <w:rPr>
                <w:rFonts w:hint="eastAsia"/>
              </w:rPr>
              <w:t>0</w:t>
            </w:r>
            <w:r>
              <w:rPr>
                <w:rFonts w:hint="eastAsia"/>
              </w:rPr>
              <w:t xml:space="preserve"> </w:t>
            </w:r>
            <w:r>
              <w:rPr>
                <w:rFonts w:hint="eastAsia"/>
              </w:rPr>
              <w:t>成功</w:t>
            </w:r>
          </w:p>
          <w:p w:rsidR="00C719B8" w:rsidRDefault="00BF4FED" w:rsidP="00C719B8">
            <w:pPr>
              <w:jc w:val="center"/>
            </w:pPr>
            <w:r>
              <w:rPr>
                <w:rFonts w:hint="eastAsia"/>
              </w:rPr>
              <w:t>01</w:t>
            </w:r>
            <w:r w:rsidR="00C719B8">
              <w:rPr>
                <w:rFonts w:hint="eastAsia"/>
              </w:rPr>
              <w:t xml:space="preserve"> </w:t>
            </w:r>
            <w:r w:rsidR="00C719B8">
              <w:rPr>
                <w:rFonts w:hint="eastAsia"/>
              </w:rPr>
              <w:t>失败</w:t>
            </w:r>
          </w:p>
        </w:tc>
        <w:tc>
          <w:tcPr>
            <w:tcW w:w="992" w:type="dxa"/>
            <w:tcBorders>
              <w:bottom w:val="single" w:sz="4" w:space="0" w:color="auto"/>
            </w:tcBorders>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03</w:t>
            </w:r>
            <w:r>
              <w:rPr>
                <w:rFonts w:hint="eastAsia"/>
              </w:rPr>
              <w:t>：抗凝剂管路连接后点击继续</w:t>
            </w:r>
          </w:p>
          <w:p w:rsidR="00C719B8" w:rsidRDefault="00C719B8" w:rsidP="00C719B8">
            <w:pPr>
              <w:jc w:val="center"/>
            </w:pPr>
            <w:r>
              <w:rPr>
                <w:rFonts w:hint="eastAsia"/>
              </w:rPr>
              <w:t>开始灌注抗凝剂流程</w:t>
            </w:r>
          </w:p>
        </w:tc>
        <w:tc>
          <w:tcPr>
            <w:tcW w:w="1755" w:type="dxa"/>
          </w:tcPr>
          <w:p w:rsidR="00C719B8" w:rsidRDefault="00C719B8" w:rsidP="00C719B8">
            <w:pPr>
              <w:jc w:val="center"/>
            </w:pPr>
          </w:p>
        </w:tc>
        <w:tc>
          <w:tcPr>
            <w:tcW w:w="992" w:type="dxa"/>
            <w:tcBorders>
              <w:tl2br w:val="nil"/>
            </w:tcBorders>
            <w:shd w:val="clear" w:color="auto" w:fill="auto"/>
          </w:tcPr>
          <w:p w:rsidR="00C719B8" w:rsidRPr="00337D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03</w:t>
            </w:r>
            <w:r>
              <w:rPr>
                <w:rFonts w:hint="eastAsia"/>
              </w:rPr>
              <w:t>：抗凝剂灌注结束</w:t>
            </w:r>
          </w:p>
        </w:tc>
        <w:tc>
          <w:tcPr>
            <w:tcW w:w="1755" w:type="dxa"/>
          </w:tcPr>
          <w:p w:rsidR="00C719B8" w:rsidRDefault="00BF4FED" w:rsidP="00C719B8">
            <w:pPr>
              <w:jc w:val="center"/>
            </w:pPr>
            <w:r>
              <w:rPr>
                <w:rFonts w:hint="eastAsia"/>
              </w:rPr>
              <w:t>00</w:t>
            </w:r>
            <w:r w:rsidR="00C719B8">
              <w:rPr>
                <w:rFonts w:hint="eastAsia"/>
              </w:rPr>
              <w:t xml:space="preserve"> </w:t>
            </w:r>
            <w:r w:rsidR="00C719B8">
              <w:rPr>
                <w:rFonts w:hint="eastAsia"/>
              </w:rPr>
              <w:t>成功</w:t>
            </w:r>
          </w:p>
          <w:p w:rsidR="00C719B8" w:rsidRDefault="00BF4FED" w:rsidP="00C719B8">
            <w:pPr>
              <w:jc w:val="center"/>
            </w:pPr>
            <w:r>
              <w:rPr>
                <w:rFonts w:hint="eastAsia"/>
              </w:rPr>
              <w:t>01</w:t>
            </w:r>
            <w:r w:rsidR="00C719B8">
              <w:rPr>
                <w:rFonts w:hint="eastAsia"/>
              </w:rPr>
              <w:t xml:space="preserve"> </w:t>
            </w:r>
            <w:r w:rsidR="00C719B8">
              <w:rPr>
                <w:rFonts w:hint="eastAsia"/>
              </w:rPr>
              <w:t>失败</w:t>
            </w:r>
          </w:p>
        </w:tc>
        <w:tc>
          <w:tcPr>
            <w:tcW w:w="992" w:type="dxa"/>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bl>
    <w:p w:rsidR="000B5A49" w:rsidRDefault="00033F1E">
      <w:pPr>
        <w:pStyle w:val="3"/>
        <w:numPr>
          <w:ilvl w:val="3"/>
          <w:numId w:val="1"/>
        </w:numPr>
        <w:pPrChange w:id="67" w:author="Lenovo User" w:date="2013-11-23T16:04:00Z">
          <w:pPr>
            <w:pStyle w:val="3"/>
          </w:pPr>
        </w:pPrChange>
      </w:pPr>
      <w:bookmarkStart w:id="68" w:name="_Toc362269524"/>
      <w:r>
        <w:rPr>
          <w:rFonts w:hint="eastAsia"/>
        </w:rPr>
        <w:t>连接献血者和执行采集操作流程</w:t>
      </w:r>
      <w:bookmarkEnd w:id="68"/>
    </w:p>
    <w:p w:rsidR="007D4067" w:rsidRDefault="007D4067" w:rsidP="007D4067">
      <w:r>
        <w:rPr>
          <w:rFonts w:hint="eastAsia"/>
        </w:rPr>
        <w:t>此流程中中控需要有如下周期性指令向上反馈：</w:t>
      </w:r>
    </w:p>
    <w:p w:rsidR="007D4067" w:rsidRDefault="007D4067" w:rsidP="007D4067">
      <w:pPr>
        <w:pStyle w:val="a4"/>
        <w:numPr>
          <w:ilvl w:val="0"/>
          <w:numId w:val="5"/>
        </w:numPr>
      </w:pPr>
      <w:r>
        <w:rPr>
          <w:rFonts w:hint="eastAsia"/>
        </w:rPr>
        <w:t>采血</w:t>
      </w:r>
      <w:r>
        <w:rPr>
          <w:rFonts w:hint="eastAsia"/>
        </w:rPr>
        <w:t>/</w:t>
      </w:r>
      <w:r>
        <w:rPr>
          <w:rFonts w:hint="eastAsia"/>
        </w:rPr>
        <w:t>回输压力（周期</w:t>
      </w:r>
      <w:r>
        <w:rPr>
          <w:rFonts w:hint="eastAsia"/>
        </w:rPr>
        <w:t>1s</w:t>
      </w:r>
      <w:r>
        <w:rPr>
          <w:rFonts w:hint="eastAsia"/>
        </w:rPr>
        <w:t>）</w:t>
      </w:r>
    </w:p>
    <w:p w:rsidR="00FB2197" w:rsidRDefault="007D4067" w:rsidP="00FB2197">
      <w:pPr>
        <w:pStyle w:val="a4"/>
        <w:numPr>
          <w:ilvl w:val="0"/>
          <w:numId w:val="5"/>
        </w:numPr>
      </w:pPr>
      <w:r>
        <w:rPr>
          <w:rFonts w:hint="eastAsia"/>
        </w:rPr>
        <w:t>采集开始后</w:t>
      </w:r>
      <w:r>
        <w:rPr>
          <w:rFonts w:hint="eastAsia"/>
        </w:rPr>
        <w:t>(</w:t>
      </w:r>
      <w:r>
        <w:rPr>
          <w:rFonts w:hint="eastAsia"/>
        </w:rPr>
        <w:t>血小板采集是指血小板阀向左</w:t>
      </w:r>
      <w:r>
        <w:rPr>
          <w:rFonts w:hint="eastAsia"/>
        </w:rPr>
        <w:t>)</w:t>
      </w:r>
      <w:r>
        <w:rPr>
          <w:rFonts w:hint="eastAsia"/>
        </w:rPr>
        <w:t>，当前采集流程的采集量（周期</w:t>
      </w:r>
      <w:r>
        <w:rPr>
          <w:rFonts w:hint="eastAsia"/>
        </w:rPr>
        <w:t>1s</w:t>
      </w:r>
      <w:r>
        <w:rPr>
          <w:rFonts w:hint="eastAsia"/>
        </w:rPr>
        <w:t>）</w:t>
      </w:r>
    </w:p>
    <w:tbl>
      <w:tblPr>
        <w:tblStyle w:val="a3"/>
        <w:tblW w:w="0" w:type="auto"/>
        <w:jc w:val="center"/>
        <w:tblLook w:val="04A0" w:firstRow="1" w:lastRow="0" w:firstColumn="1" w:lastColumn="0" w:noHBand="0" w:noVBand="1"/>
      </w:tblPr>
      <w:tblGrid>
        <w:gridCol w:w="457"/>
        <w:gridCol w:w="721"/>
        <w:gridCol w:w="2212"/>
        <w:gridCol w:w="1040"/>
        <w:gridCol w:w="843"/>
        <w:gridCol w:w="812"/>
        <w:gridCol w:w="812"/>
        <w:gridCol w:w="853"/>
        <w:gridCol w:w="772"/>
      </w:tblGrid>
      <w:tr w:rsidR="007B25D3" w:rsidTr="00665586">
        <w:trPr>
          <w:jc w:val="center"/>
        </w:trPr>
        <w:tc>
          <w:tcPr>
            <w:tcW w:w="0" w:type="auto"/>
          </w:tcPr>
          <w:p w:rsidR="000671CA" w:rsidRPr="00FB2197" w:rsidRDefault="000671CA" w:rsidP="00711050">
            <w:pPr>
              <w:jc w:val="center"/>
            </w:pPr>
          </w:p>
        </w:tc>
        <w:tc>
          <w:tcPr>
            <w:tcW w:w="0" w:type="auto"/>
          </w:tcPr>
          <w:p w:rsidR="000671CA" w:rsidRDefault="000671CA" w:rsidP="00711050">
            <w:pPr>
              <w:jc w:val="center"/>
            </w:pPr>
            <w:r>
              <w:rPr>
                <w:rFonts w:hint="eastAsia"/>
              </w:rPr>
              <w:t>Byte</w:t>
            </w:r>
            <w:r w:rsidR="000764B8">
              <w:rPr>
                <w:rFonts w:hint="eastAsia"/>
              </w:rPr>
              <w:t>0</w:t>
            </w:r>
          </w:p>
        </w:tc>
        <w:tc>
          <w:tcPr>
            <w:tcW w:w="0" w:type="auto"/>
          </w:tcPr>
          <w:p w:rsidR="000671CA" w:rsidRDefault="00711050" w:rsidP="00711050">
            <w:pPr>
              <w:jc w:val="center"/>
            </w:pPr>
            <w:r>
              <w:rPr>
                <w:rFonts w:hint="eastAsia"/>
              </w:rPr>
              <w:t>Byte</w:t>
            </w:r>
            <w:r w:rsidR="000764B8">
              <w:rPr>
                <w:rFonts w:hint="eastAsia"/>
              </w:rPr>
              <w:t>1</w:t>
            </w:r>
          </w:p>
        </w:tc>
        <w:tc>
          <w:tcPr>
            <w:tcW w:w="0" w:type="auto"/>
          </w:tcPr>
          <w:p w:rsidR="000671CA" w:rsidRDefault="000671CA" w:rsidP="00711050">
            <w:pPr>
              <w:jc w:val="center"/>
            </w:pPr>
            <w:r>
              <w:rPr>
                <w:rFonts w:hint="eastAsia"/>
              </w:rPr>
              <w:t>Byte</w:t>
            </w:r>
            <w:r w:rsidR="000764B8">
              <w:rPr>
                <w:rFonts w:hint="eastAsia"/>
              </w:rPr>
              <w:t>2</w:t>
            </w:r>
          </w:p>
        </w:tc>
        <w:tc>
          <w:tcPr>
            <w:tcW w:w="0" w:type="auto"/>
          </w:tcPr>
          <w:p w:rsidR="000671CA" w:rsidRDefault="000671CA" w:rsidP="00711050">
            <w:pPr>
              <w:jc w:val="center"/>
            </w:pPr>
            <w:r>
              <w:rPr>
                <w:rFonts w:hint="eastAsia"/>
              </w:rPr>
              <w:t>Byte</w:t>
            </w:r>
            <w:r w:rsidR="000764B8">
              <w:rPr>
                <w:rFonts w:hint="eastAsia"/>
              </w:rPr>
              <w:t>3</w:t>
            </w:r>
          </w:p>
        </w:tc>
        <w:tc>
          <w:tcPr>
            <w:tcW w:w="0" w:type="auto"/>
          </w:tcPr>
          <w:p w:rsidR="000671CA" w:rsidRDefault="000671CA" w:rsidP="00711050">
            <w:pPr>
              <w:jc w:val="center"/>
            </w:pPr>
            <w:r>
              <w:rPr>
                <w:rFonts w:hint="eastAsia"/>
              </w:rPr>
              <w:t>Byte</w:t>
            </w:r>
            <w:r w:rsidR="000764B8">
              <w:rPr>
                <w:rFonts w:hint="eastAsia"/>
              </w:rPr>
              <w:t>4</w:t>
            </w:r>
          </w:p>
        </w:tc>
        <w:tc>
          <w:tcPr>
            <w:tcW w:w="0" w:type="auto"/>
          </w:tcPr>
          <w:p w:rsidR="000671CA" w:rsidRDefault="000671CA" w:rsidP="00711050">
            <w:pPr>
              <w:jc w:val="center"/>
            </w:pPr>
            <w:r>
              <w:rPr>
                <w:rFonts w:hint="eastAsia"/>
              </w:rPr>
              <w:t>Byte</w:t>
            </w:r>
            <w:r w:rsidR="000764B8">
              <w:rPr>
                <w:rFonts w:hint="eastAsia"/>
              </w:rPr>
              <w:t>5</w:t>
            </w:r>
          </w:p>
        </w:tc>
        <w:tc>
          <w:tcPr>
            <w:tcW w:w="0" w:type="auto"/>
          </w:tcPr>
          <w:p w:rsidR="000671CA" w:rsidRDefault="000671CA" w:rsidP="00711050">
            <w:pPr>
              <w:jc w:val="center"/>
            </w:pPr>
            <w:r>
              <w:rPr>
                <w:rFonts w:hint="eastAsia"/>
              </w:rPr>
              <w:t>Byte</w:t>
            </w:r>
            <w:r w:rsidR="000764B8">
              <w:rPr>
                <w:rFonts w:hint="eastAsia"/>
              </w:rPr>
              <w:t>6</w:t>
            </w:r>
          </w:p>
        </w:tc>
        <w:tc>
          <w:tcPr>
            <w:tcW w:w="0" w:type="auto"/>
          </w:tcPr>
          <w:p w:rsidR="000671CA" w:rsidRDefault="000671CA" w:rsidP="00711050">
            <w:pPr>
              <w:jc w:val="center"/>
            </w:pPr>
            <w:r>
              <w:rPr>
                <w:rFonts w:hint="eastAsia"/>
              </w:rPr>
              <w:t>Byte</w:t>
            </w:r>
            <w:r w:rsidR="000764B8">
              <w:rPr>
                <w:rFonts w:hint="eastAsia"/>
              </w:rPr>
              <w:t>7</w:t>
            </w:r>
          </w:p>
        </w:tc>
      </w:tr>
      <w:tr w:rsidR="007B25D3" w:rsidTr="00665586">
        <w:trPr>
          <w:jc w:val="center"/>
        </w:trPr>
        <w:tc>
          <w:tcPr>
            <w:tcW w:w="0" w:type="auto"/>
          </w:tcPr>
          <w:p w:rsidR="00711050" w:rsidRDefault="00711050" w:rsidP="00711050">
            <w:pPr>
              <w:jc w:val="center"/>
            </w:pPr>
            <w:r>
              <w:rPr>
                <w:rFonts w:hint="eastAsia"/>
              </w:rPr>
              <w:t>格式说明</w:t>
            </w:r>
          </w:p>
        </w:tc>
        <w:tc>
          <w:tcPr>
            <w:tcW w:w="0" w:type="auto"/>
          </w:tcPr>
          <w:p w:rsidR="00711050" w:rsidRDefault="00711050" w:rsidP="00711050">
            <w:pPr>
              <w:jc w:val="center"/>
            </w:pPr>
            <w:r>
              <w:rPr>
                <w:rFonts w:hint="eastAsia"/>
              </w:rPr>
              <w:t>模块标示</w:t>
            </w:r>
          </w:p>
        </w:tc>
        <w:tc>
          <w:tcPr>
            <w:tcW w:w="0" w:type="auto"/>
          </w:tcPr>
          <w:p w:rsidR="00711050" w:rsidRDefault="00711050" w:rsidP="00711050">
            <w:pPr>
              <w:jc w:val="center"/>
            </w:pPr>
            <w:r>
              <w:rPr>
                <w:rFonts w:hint="eastAsia"/>
              </w:rPr>
              <w:t>事件类型</w:t>
            </w:r>
          </w:p>
        </w:tc>
        <w:tc>
          <w:tcPr>
            <w:tcW w:w="0" w:type="auto"/>
          </w:tcPr>
          <w:p w:rsidR="00711050" w:rsidRDefault="00711050" w:rsidP="00711050">
            <w:pPr>
              <w:jc w:val="center"/>
            </w:pPr>
            <w:r>
              <w:rPr>
                <w:rFonts w:hint="eastAsia"/>
              </w:rPr>
              <w:t>参数</w:t>
            </w:r>
            <w:r>
              <w:rPr>
                <w:rFonts w:hint="eastAsia"/>
              </w:rPr>
              <w:t>1</w:t>
            </w:r>
          </w:p>
        </w:tc>
        <w:tc>
          <w:tcPr>
            <w:tcW w:w="0" w:type="auto"/>
          </w:tcPr>
          <w:p w:rsidR="00711050" w:rsidRDefault="00711050" w:rsidP="00711050">
            <w:pPr>
              <w:jc w:val="center"/>
            </w:pPr>
            <w:r>
              <w:rPr>
                <w:rFonts w:hint="eastAsia"/>
              </w:rPr>
              <w:t>参数</w:t>
            </w:r>
            <w:r>
              <w:rPr>
                <w:rFonts w:hint="eastAsia"/>
              </w:rPr>
              <w:t>2</w:t>
            </w:r>
          </w:p>
        </w:tc>
        <w:tc>
          <w:tcPr>
            <w:tcW w:w="0" w:type="auto"/>
          </w:tcPr>
          <w:p w:rsidR="00711050" w:rsidRDefault="00711050" w:rsidP="00711050">
            <w:pPr>
              <w:jc w:val="center"/>
            </w:pPr>
            <w:r>
              <w:rPr>
                <w:rFonts w:hint="eastAsia"/>
              </w:rPr>
              <w:t>参数</w:t>
            </w:r>
            <w:r>
              <w:rPr>
                <w:rFonts w:hint="eastAsia"/>
              </w:rPr>
              <w:t>3</w:t>
            </w:r>
          </w:p>
        </w:tc>
        <w:tc>
          <w:tcPr>
            <w:tcW w:w="0" w:type="auto"/>
          </w:tcPr>
          <w:p w:rsidR="00711050" w:rsidRDefault="00711050" w:rsidP="00711050">
            <w:pPr>
              <w:jc w:val="center"/>
            </w:pPr>
            <w:r>
              <w:rPr>
                <w:rFonts w:hint="eastAsia"/>
              </w:rPr>
              <w:t>参数</w:t>
            </w:r>
            <w:r>
              <w:rPr>
                <w:rFonts w:hint="eastAsia"/>
              </w:rPr>
              <w:t>4</w:t>
            </w:r>
          </w:p>
        </w:tc>
        <w:tc>
          <w:tcPr>
            <w:tcW w:w="0" w:type="auto"/>
          </w:tcPr>
          <w:p w:rsidR="00711050" w:rsidRDefault="00711050" w:rsidP="00711050">
            <w:pPr>
              <w:jc w:val="center"/>
            </w:pPr>
            <w:r>
              <w:rPr>
                <w:rFonts w:hint="eastAsia"/>
              </w:rPr>
              <w:t>参数</w:t>
            </w:r>
            <w:r>
              <w:rPr>
                <w:rFonts w:hint="eastAsia"/>
              </w:rPr>
              <w:t>5</w:t>
            </w:r>
          </w:p>
        </w:tc>
        <w:tc>
          <w:tcPr>
            <w:tcW w:w="0" w:type="auto"/>
          </w:tcPr>
          <w:p w:rsidR="00711050" w:rsidRDefault="00711050" w:rsidP="00711050">
            <w:pPr>
              <w:jc w:val="center"/>
            </w:pPr>
            <w:r>
              <w:rPr>
                <w:rFonts w:hint="eastAsia"/>
              </w:rPr>
              <w:t>参数</w:t>
            </w:r>
            <w:r>
              <w:rPr>
                <w:rFonts w:hint="eastAsia"/>
              </w:rPr>
              <w:t>6</w:t>
            </w:r>
          </w:p>
        </w:tc>
      </w:tr>
      <w:tr w:rsidR="007B25D3" w:rsidTr="00665586">
        <w:trPr>
          <w:jc w:val="center"/>
        </w:trPr>
        <w:tc>
          <w:tcPr>
            <w:tcW w:w="0" w:type="auto"/>
          </w:tcPr>
          <w:p w:rsidR="00711050" w:rsidRDefault="00711050" w:rsidP="00711050">
            <w:pPr>
              <w:jc w:val="center"/>
            </w:pPr>
            <w:r>
              <w:rPr>
                <w:rFonts w:hint="eastAsia"/>
              </w:rPr>
              <w:t>发送</w:t>
            </w:r>
          </w:p>
          <w:p w:rsidR="00711050" w:rsidRDefault="00711050" w:rsidP="00711050">
            <w:pPr>
              <w:jc w:val="center"/>
            </w:pPr>
            <w:r w:rsidRPr="003E73B5">
              <w:rPr>
                <w:rFonts w:hint="eastAsia"/>
                <w:highlight w:val="yellow"/>
              </w:rPr>
              <w:t>反馈</w:t>
            </w:r>
          </w:p>
        </w:tc>
        <w:tc>
          <w:tcPr>
            <w:tcW w:w="0" w:type="auto"/>
            <w:vMerge w:val="restart"/>
          </w:tcPr>
          <w:p w:rsidR="00711050" w:rsidRDefault="00711050"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11050" w:rsidRDefault="00711050" w:rsidP="00711050">
            <w:pPr>
              <w:jc w:val="center"/>
            </w:pPr>
            <w:r>
              <w:rPr>
                <w:rFonts w:hint="eastAsia"/>
              </w:rPr>
              <w:t>31</w:t>
            </w:r>
          </w:p>
        </w:tc>
        <w:tc>
          <w:tcPr>
            <w:tcW w:w="0" w:type="auto"/>
          </w:tcPr>
          <w:p w:rsidR="00711050" w:rsidRDefault="00711050" w:rsidP="00711050">
            <w:pPr>
              <w:jc w:val="center"/>
              <w:rPr>
                <w:sz w:val="19"/>
              </w:rPr>
            </w:pPr>
            <w:r w:rsidRPr="004671FF">
              <w:rPr>
                <w:sz w:val="19"/>
              </w:rPr>
              <w:lastRenderedPageBreak/>
              <w:t>01</w:t>
            </w:r>
            <w:r w:rsidRPr="004671FF">
              <w:rPr>
                <w:rFonts w:hint="eastAsia"/>
                <w:sz w:val="19"/>
              </w:rPr>
              <w:t>：血小板量参数</w:t>
            </w:r>
          </w:p>
          <w:p w:rsidR="003D3D85" w:rsidRDefault="00711050" w:rsidP="00711050">
            <w:pPr>
              <w:jc w:val="center"/>
              <w:rPr>
                <w:ins w:id="69" w:author="Lenovo User" w:date="2013-11-12T09:57:00Z"/>
                <w:sz w:val="19"/>
              </w:rPr>
            </w:pPr>
            <w:r w:rsidRPr="004671FF">
              <w:rPr>
                <w:rFonts w:hint="eastAsia"/>
                <w:sz w:val="19"/>
              </w:rPr>
              <w:t>（</w:t>
            </w:r>
            <w:del w:id="70" w:author="Lenovo User" w:date="2013-11-12T09:57:00Z">
              <w:r w:rsidRPr="004671FF" w:rsidDel="003D3D85">
                <w:rPr>
                  <w:rFonts w:hint="eastAsia"/>
                  <w:sz w:val="19"/>
                </w:rPr>
                <w:delText>总量</w:delText>
              </w:r>
              <w:r w:rsidRPr="004671FF" w:rsidDel="003D3D85">
                <w:rPr>
                  <w:sz w:val="19"/>
                </w:rPr>
                <w:delText>*1000</w:delText>
              </w:r>
            </w:del>
          </w:p>
          <w:p w:rsidR="00711050" w:rsidRDefault="00CB20C9" w:rsidP="00711050">
            <w:pPr>
              <w:jc w:val="center"/>
              <w:rPr>
                <w:sz w:val="19"/>
              </w:rPr>
            </w:pPr>
            <w:ins w:id="71" w:author="Lenovo User" w:date="2013-11-12T09:58:00Z">
              <w:r>
                <w:rPr>
                  <w:rFonts w:hint="eastAsia"/>
                  <w:sz w:val="19"/>
                </w:rPr>
                <w:t>(</w:t>
              </w:r>
              <w:r w:rsidR="007B73C0">
                <w:rPr>
                  <w:rFonts w:hint="eastAsia"/>
                  <w:sz w:val="19"/>
                </w:rPr>
                <w:t>容量：</w:t>
              </w:r>
            </w:ins>
            <w:ins w:id="72" w:author="Lenovo User" w:date="2013-11-12T09:57:00Z">
              <w:r w:rsidR="003D3D85">
                <w:rPr>
                  <w:rFonts w:hint="eastAsia"/>
                  <w:sz w:val="19"/>
                </w:rPr>
                <w:t>mL</w:t>
              </w:r>
            </w:ins>
            <w:r w:rsidR="00711050" w:rsidRPr="004671FF">
              <w:rPr>
                <w:rFonts w:hint="eastAsia"/>
                <w:sz w:val="19"/>
              </w:rPr>
              <w:t>）</w:t>
            </w:r>
          </w:p>
          <w:p w:rsidR="00711050" w:rsidRDefault="00711050" w:rsidP="00711050">
            <w:pPr>
              <w:jc w:val="center"/>
              <w:rPr>
                <w:sz w:val="19"/>
              </w:rPr>
            </w:pPr>
          </w:p>
          <w:p w:rsidR="00711050" w:rsidRDefault="00711050" w:rsidP="00711050">
            <w:pPr>
              <w:jc w:val="center"/>
            </w:pPr>
            <w:r>
              <w:rPr>
                <w:rFonts w:hint="eastAsia"/>
              </w:rPr>
              <w:t>01</w:t>
            </w:r>
            <w:r>
              <w:rPr>
                <w:rFonts w:hint="eastAsia"/>
              </w:rPr>
              <w:t>：血浆采集量参数</w:t>
            </w:r>
            <w:r>
              <w:br/>
            </w:r>
            <w:r>
              <w:rPr>
                <w:rFonts w:hint="eastAsia"/>
              </w:rPr>
              <w:t>（</w:t>
            </w:r>
            <w:r>
              <w:rPr>
                <w:rFonts w:hint="eastAsia"/>
              </w:rPr>
              <w:t>0~1000ml</w:t>
            </w:r>
            <w:r>
              <w:rPr>
                <w:rFonts w:hint="eastAsia"/>
              </w:rPr>
              <w:t>）</w:t>
            </w:r>
          </w:p>
          <w:p w:rsidR="00711050" w:rsidRDefault="00711050" w:rsidP="00711050">
            <w:pPr>
              <w:jc w:val="center"/>
            </w:pPr>
          </w:p>
          <w:p w:rsidR="00711050" w:rsidRDefault="00711050" w:rsidP="00711050">
            <w:pPr>
              <w:jc w:val="center"/>
            </w:pPr>
            <w:r>
              <w:rPr>
                <w:rFonts w:hint="eastAsia"/>
              </w:rPr>
              <w:t>01</w:t>
            </w:r>
            <w:r>
              <w:rPr>
                <w:rFonts w:hint="eastAsia"/>
              </w:rPr>
              <w:t>：采集红细胞产品的采集量</w:t>
            </w:r>
          </w:p>
          <w:p w:rsidR="00711050" w:rsidRPr="004671FF" w:rsidRDefault="00711050" w:rsidP="00711050">
            <w:pPr>
              <w:jc w:val="center"/>
              <w:rPr>
                <w:sz w:val="19"/>
              </w:rPr>
            </w:pPr>
            <w:r>
              <w:rPr>
                <w:rFonts w:hint="eastAsia"/>
              </w:rPr>
              <w:t>（</w:t>
            </w:r>
            <w:r>
              <w:rPr>
                <w:rFonts w:hint="eastAsia"/>
              </w:rPr>
              <w:t>1~1000ml</w:t>
            </w:r>
            <w:r>
              <w:rPr>
                <w:rFonts w:hint="eastAsia"/>
              </w:rPr>
              <w:t>）</w:t>
            </w:r>
          </w:p>
        </w:tc>
        <w:tc>
          <w:tcPr>
            <w:tcW w:w="0" w:type="auto"/>
          </w:tcPr>
          <w:p w:rsidR="00711050" w:rsidRPr="00E634A3" w:rsidRDefault="00AF16EF" w:rsidP="00711050">
            <w:pPr>
              <w:jc w:val="center"/>
              <w:rPr>
                <w:sz w:val="19"/>
              </w:rPr>
            </w:pPr>
            <w:r>
              <w:rPr>
                <w:rFonts w:hint="eastAsia"/>
              </w:rPr>
              <w:t>血小板量低</w:t>
            </w:r>
            <w:r w:rsidR="00711050" w:rsidRPr="00711050">
              <w:rPr>
                <w:rFonts w:hint="eastAsia"/>
              </w:rPr>
              <w:t>字节</w:t>
            </w:r>
          </w:p>
        </w:tc>
        <w:tc>
          <w:tcPr>
            <w:tcW w:w="0" w:type="auto"/>
          </w:tcPr>
          <w:p w:rsidR="00711050" w:rsidRPr="00E634A3" w:rsidRDefault="00AF16EF" w:rsidP="00711050">
            <w:pPr>
              <w:jc w:val="center"/>
              <w:rPr>
                <w:sz w:val="19"/>
              </w:rPr>
            </w:pPr>
            <w:r>
              <w:rPr>
                <w:rFonts w:hint="eastAsia"/>
              </w:rPr>
              <w:t>血小板量高</w:t>
            </w:r>
            <w:r w:rsidR="00711050" w:rsidRPr="00711050">
              <w:rPr>
                <w:rFonts w:hint="eastAsia"/>
              </w:rPr>
              <w:t>字节</w:t>
            </w:r>
          </w:p>
        </w:tc>
        <w:tc>
          <w:tcPr>
            <w:tcW w:w="0" w:type="auto"/>
          </w:tcPr>
          <w:p w:rsidR="00711050" w:rsidRPr="00E634A3" w:rsidRDefault="00AF16EF" w:rsidP="00711050">
            <w:pPr>
              <w:jc w:val="center"/>
              <w:rPr>
                <w:sz w:val="19"/>
              </w:rPr>
            </w:pPr>
            <w:r>
              <w:rPr>
                <w:rFonts w:hint="eastAsia"/>
              </w:rPr>
              <w:t>血浆采集量低</w:t>
            </w:r>
            <w:r w:rsidR="00711050">
              <w:rPr>
                <w:rFonts w:hint="eastAsia"/>
              </w:rPr>
              <w:t>字节</w:t>
            </w:r>
          </w:p>
        </w:tc>
        <w:tc>
          <w:tcPr>
            <w:tcW w:w="0" w:type="auto"/>
          </w:tcPr>
          <w:p w:rsidR="00711050" w:rsidRDefault="00AF16EF" w:rsidP="00711050">
            <w:pPr>
              <w:jc w:val="center"/>
            </w:pPr>
            <w:r>
              <w:rPr>
                <w:rFonts w:hint="eastAsia"/>
              </w:rPr>
              <w:t>血浆采集量高</w:t>
            </w:r>
            <w:r w:rsidR="00711050">
              <w:rPr>
                <w:rFonts w:hint="eastAsia"/>
              </w:rPr>
              <w:t>字节</w:t>
            </w:r>
          </w:p>
        </w:tc>
        <w:tc>
          <w:tcPr>
            <w:tcW w:w="0" w:type="auto"/>
          </w:tcPr>
          <w:p w:rsidR="00711050" w:rsidRDefault="00AF16EF" w:rsidP="009E1099">
            <w:pPr>
              <w:jc w:val="center"/>
            </w:pPr>
            <w:r>
              <w:rPr>
                <w:rFonts w:hint="eastAsia"/>
              </w:rPr>
              <w:t>红细胞低</w:t>
            </w:r>
            <w:r w:rsidR="00711050">
              <w:rPr>
                <w:rFonts w:hint="eastAsia"/>
              </w:rPr>
              <w:t>字节</w:t>
            </w:r>
          </w:p>
        </w:tc>
        <w:tc>
          <w:tcPr>
            <w:tcW w:w="0" w:type="auto"/>
          </w:tcPr>
          <w:p w:rsidR="00711050" w:rsidRPr="00EB1EDF" w:rsidRDefault="00AF16EF" w:rsidP="009E1099">
            <w:pPr>
              <w:jc w:val="center"/>
            </w:pPr>
            <w:r>
              <w:rPr>
                <w:rFonts w:hint="eastAsia"/>
              </w:rPr>
              <w:t>红细胞高</w:t>
            </w:r>
            <w:r w:rsidR="00711050">
              <w:rPr>
                <w:rFonts w:hint="eastAsia"/>
              </w:rPr>
              <w:t>字节</w:t>
            </w:r>
          </w:p>
        </w:tc>
      </w:tr>
      <w:tr w:rsidR="007B25D3" w:rsidTr="00665586">
        <w:trPr>
          <w:jc w:val="center"/>
        </w:trPr>
        <w:tc>
          <w:tcPr>
            <w:tcW w:w="0" w:type="auto"/>
          </w:tcPr>
          <w:p w:rsidR="00711050" w:rsidRDefault="00711050" w:rsidP="00711050">
            <w:pPr>
              <w:jc w:val="center"/>
            </w:pPr>
            <w:r>
              <w:rPr>
                <w:rFonts w:hint="eastAsia"/>
              </w:rPr>
              <w:t>发送</w:t>
            </w:r>
          </w:p>
          <w:p w:rsidR="00711050" w:rsidRDefault="00711050" w:rsidP="00711050">
            <w:pPr>
              <w:jc w:val="center"/>
            </w:pPr>
            <w:r w:rsidRPr="003E73B5">
              <w:rPr>
                <w:rFonts w:hint="eastAsia"/>
                <w:highlight w:val="yellow"/>
              </w:rPr>
              <w:lastRenderedPageBreak/>
              <w:t>反馈</w:t>
            </w:r>
          </w:p>
        </w:tc>
        <w:tc>
          <w:tcPr>
            <w:tcW w:w="0" w:type="auto"/>
            <w:vMerge/>
          </w:tcPr>
          <w:p w:rsidR="00711050" w:rsidRDefault="00711050" w:rsidP="00711050">
            <w:pPr>
              <w:jc w:val="center"/>
            </w:pPr>
          </w:p>
        </w:tc>
        <w:tc>
          <w:tcPr>
            <w:tcW w:w="0" w:type="auto"/>
          </w:tcPr>
          <w:p w:rsidR="00711050" w:rsidRDefault="0077302B" w:rsidP="00C9707F">
            <w:pPr>
              <w:jc w:val="center"/>
            </w:pPr>
            <w:r>
              <w:rPr>
                <w:rFonts w:hint="eastAsia"/>
              </w:rPr>
              <w:t>02</w:t>
            </w:r>
            <w:r w:rsidR="00711050">
              <w:rPr>
                <w:rFonts w:hint="eastAsia"/>
              </w:rPr>
              <w:t>：采血流速上、下限</w:t>
            </w:r>
          </w:p>
          <w:p w:rsidR="00711050" w:rsidRDefault="0077302B" w:rsidP="00711050">
            <w:pPr>
              <w:jc w:val="center"/>
            </w:pPr>
            <w:r>
              <w:rPr>
                <w:rFonts w:hint="eastAsia"/>
              </w:rPr>
              <w:lastRenderedPageBreak/>
              <w:t>02</w:t>
            </w:r>
            <w:r w:rsidR="00711050">
              <w:rPr>
                <w:rFonts w:hint="eastAsia"/>
              </w:rPr>
              <w:t>：回输流速上、下限</w:t>
            </w:r>
          </w:p>
          <w:p w:rsidR="00C9707F" w:rsidDel="000721A8" w:rsidRDefault="00C9707F" w:rsidP="00C9707F">
            <w:pPr>
              <w:jc w:val="center"/>
              <w:rPr>
                <w:del w:id="73" w:author="Lenovo User" w:date="2013-11-12T09:59:00Z"/>
              </w:rPr>
            </w:pPr>
            <w:ins w:id="74" w:author="Lenovo User" w:date="2013-10-24T16:11:00Z">
              <w:r>
                <w:rPr>
                  <w:rFonts w:hint="eastAsia"/>
                </w:rPr>
                <w:t>0.1</w:t>
              </w:r>
            </w:ins>
            <w:ins w:id="75" w:author="Lenovo User" w:date="2013-10-24T10:44:00Z">
              <w:r>
                <w:rPr>
                  <w:rFonts w:hint="eastAsia"/>
                </w:rPr>
                <w:t>mL</w:t>
              </w:r>
            </w:ins>
            <w:ins w:id="76" w:author="Lenovo User" w:date="2013-10-24T10:45:00Z">
              <w:r>
                <w:rPr>
                  <w:rFonts w:hint="eastAsia"/>
                </w:rPr>
                <w:t>/min</w:t>
              </w:r>
              <w:r>
                <w:rPr>
                  <w:rFonts w:hint="eastAsia"/>
                </w:rPr>
                <w:t>，</w:t>
              </w:r>
            </w:ins>
          </w:p>
          <w:p w:rsidR="00F52482" w:rsidRDefault="00F52482" w:rsidP="00F52482">
            <w:pPr>
              <w:rPr>
                <w:sz w:val="19"/>
              </w:rPr>
            </w:pPr>
            <w:r>
              <w:rPr>
                <w:rFonts w:hint="eastAsia"/>
              </w:rPr>
              <w:t>0</w:t>
            </w:r>
            <w:r w:rsidR="00C54680">
              <w:rPr>
                <w:rFonts w:hint="eastAsia"/>
              </w:rPr>
              <w:t>2</w:t>
            </w:r>
            <w:r>
              <w:rPr>
                <w:rFonts w:hint="eastAsia"/>
              </w:rPr>
              <w:t>：</w:t>
            </w:r>
            <w:r>
              <w:rPr>
                <w:rFonts w:hint="eastAsia"/>
              </w:rPr>
              <w:t xml:space="preserve"> </w:t>
            </w:r>
            <w:r>
              <w:rPr>
                <w:rFonts w:hint="eastAsia"/>
              </w:rPr>
              <w:t>全血容量</w:t>
            </w:r>
            <w:r w:rsidR="00A85431">
              <w:rPr>
                <w:rFonts w:hint="eastAsia"/>
              </w:rPr>
              <w:t>，单位</w:t>
            </w:r>
            <w:r w:rsidR="00A85431">
              <w:rPr>
                <w:rFonts w:hint="eastAsia"/>
              </w:rPr>
              <w:t>0.1L</w:t>
            </w:r>
          </w:p>
          <w:p w:rsidR="00711050" w:rsidRDefault="00711050" w:rsidP="00711050">
            <w:pPr>
              <w:jc w:val="center"/>
            </w:pPr>
          </w:p>
        </w:tc>
        <w:tc>
          <w:tcPr>
            <w:tcW w:w="0" w:type="auto"/>
          </w:tcPr>
          <w:p w:rsidR="00711050" w:rsidRDefault="00AF16EF" w:rsidP="00711050">
            <w:pPr>
              <w:jc w:val="center"/>
              <w:rPr>
                <w:ins w:id="77" w:author="Lenovo User" w:date="2013-10-24T16:18:00Z"/>
              </w:rPr>
            </w:pPr>
            <w:r>
              <w:rPr>
                <w:rFonts w:hint="eastAsia"/>
              </w:rPr>
              <w:lastRenderedPageBreak/>
              <w:t>采血流速上限</w:t>
            </w:r>
            <w:r>
              <w:rPr>
                <w:rFonts w:hint="eastAsia"/>
              </w:rPr>
              <w:lastRenderedPageBreak/>
              <w:t>低</w:t>
            </w:r>
            <w:r w:rsidR="00711050">
              <w:rPr>
                <w:rFonts w:hint="eastAsia"/>
              </w:rPr>
              <w:t>字节</w:t>
            </w:r>
          </w:p>
          <w:p w:rsidR="00D1732B" w:rsidRDefault="00D1732B" w:rsidP="00717617">
            <w:pPr>
              <w:jc w:val="center"/>
            </w:pPr>
          </w:p>
        </w:tc>
        <w:tc>
          <w:tcPr>
            <w:tcW w:w="0" w:type="auto"/>
          </w:tcPr>
          <w:p w:rsidR="00D1732B" w:rsidRDefault="00AF16EF" w:rsidP="000721A8">
            <w:pPr>
              <w:jc w:val="center"/>
            </w:pPr>
            <w:r>
              <w:rPr>
                <w:rFonts w:hint="eastAsia"/>
              </w:rPr>
              <w:lastRenderedPageBreak/>
              <w:t>采血流速</w:t>
            </w:r>
            <w:r>
              <w:rPr>
                <w:rFonts w:hint="eastAsia"/>
              </w:rPr>
              <w:lastRenderedPageBreak/>
              <w:t>上限高</w:t>
            </w:r>
            <w:r w:rsidR="00711050">
              <w:rPr>
                <w:rFonts w:hint="eastAsia"/>
              </w:rPr>
              <w:t>字节</w:t>
            </w:r>
          </w:p>
        </w:tc>
        <w:tc>
          <w:tcPr>
            <w:tcW w:w="0" w:type="auto"/>
          </w:tcPr>
          <w:p w:rsidR="00094A0C" w:rsidRDefault="00AF16EF" w:rsidP="000721A8">
            <w:pPr>
              <w:jc w:val="center"/>
            </w:pPr>
            <w:r>
              <w:rPr>
                <w:rFonts w:hint="eastAsia"/>
              </w:rPr>
              <w:lastRenderedPageBreak/>
              <w:t>回输流速</w:t>
            </w:r>
            <w:r>
              <w:rPr>
                <w:rFonts w:hint="eastAsia"/>
              </w:rPr>
              <w:lastRenderedPageBreak/>
              <w:t>上限低</w:t>
            </w:r>
            <w:r w:rsidR="00711050">
              <w:rPr>
                <w:rFonts w:hint="eastAsia"/>
              </w:rPr>
              <w:t>字节</w:t>
            </w:r>
          </w:p>
        </w:tc>
        <w:tc>
          <w:tcPr>
            <w:tcW w:w="0" w:type="auto"/>
          </w:tcPr>
          <w:p w:rsidR="00711050" w:rsidRDefault="00AF16EF" w:rsidP="000721A8">
            <w:pPr>
              <w:jc w:val="center"/>
            </w:pPr>
            <w:r>
              <w:rPr>
                <w:rFonts w:hint="eastAsia"/>
              </w:rPr>
              <w:lastRenderedPageBreak/>
              <w:t>回输流速</w:t>
            </w:r>
            <w:r>
              <w:rPr>
                <w:rFonts w:hint="eastAsia"/>
              </w:rPr>
              <w:lastRenderedPageBreak/>
              <w:t>上限高</w:t>
            </w:r>
            <w:r w:rsidR="00711050">
              <w:rPr>
                <w:rFonts w:hint="eastAsia"/>
              </w:rPr>
              <w:t>字节</w:t>
            </w:r>
          </w:p>
        </w:tc>
        <w:tc>
          <w:tcPr>
            <w:tcW w:w="0" w:type="auto"/>
          </w:tcPr>
          <w:p w:rsidR="00711050" w:rsidRDefault="00141E7B" w:rsidP="006E3B8E">
            <w:pPr>
              <w:jc w:val="center"/>
            </w:pPr>
            <w:r>
              <w:rPr>
                <w:rFonts w:hint="eastAsia"/>
              </w:rPr>
              <w:lastRenderedPageBreak/>
              <w:t>全血容量</w:t>
            </w:r>
            <w:del w:id="78" w:author="Lenovo User" w:date="2013-11-23T16:08:00Z">
              <w:r w:rsidR="007B25D3" w:rsidDel="006E3B8E">
                <w:rPr>
                  <w:rFonts w:hint="eastAsia"/>
                </w:rPr>
                <w:delText>低四</w:delText>
              </w:r>
              <w:r w:rsidR="007B25D3" w:rsidDel="006E3B8E">
                <w:rPr>
                  <w:rFonts w:hint="eastAsia"/>
                </w:rPr>
                <w:lastRenderedPageBreak/>
                <w:delText>位小数，高四位表示整数</w:delText>
              </w:r>
            </w:del>
          </w:p>
        </w:tc>
        <w:tc>
          <w:tcPr>
            <w:tcW w:w="0" w:type="auto"/>
          </w:tcPr>
          <w:p w:rsidR="00711050" w:rsidRDefault="00711050" w:rsidP="00711050">
            <w:pPr>
              <w:jc w:val="center"/>
            </w:pPr>
          </w:p>
        </w:tc>
      </w:tr>
      <w:tr w:rsidR="007B25D3" w:rsidTr="00665586">
        <w:trPr>
          <w:jc w:val="center"/>
        </w:trPr>
        <w:tc>
          <w:tcPr>
            <w:tcW w:w="0" w:type="auto"/>
          </w:tcPr>
          <w:p w:rsidR="00E32353" w:rsidRDefault="00E32353" w:rsidP="00711050">
            <w:pPr>
              <w:jc w:val="center"/>
            </w:pPr>
            <w:r>
              <w:rPr>
                <w:rFonts w:hint="eastAsia"/>
              </w:rPr>
              <w:lastRenderedPageBreak/>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04</w:t>
            </w:r>
            <w:r>
              <w:rPr>
                <w:rFonts w:hint="eastAsia"/>
              </w:rPr>
              <w:t>：最大</w:t>
            </w:r>
            <w:r>
              <w:rPr>
                <w:rFonts w:hint="eastAsia"/>
              </w:rPr>
              <w:t>AC</w:t>
            </w:r>
            <w:r>
              <w:rPr>
                <w:rFonts w:hint="eastAsia"/>
              </w:rPr>
              <w:t>速度</w:t>
            </w:r>
          </w:p>
          <w:p w:rsidR="00E32353" w:rsidRDefault="00E32353" w:rsidP="00711050">
            <w:pPr>
              <w:jc w:val="center"/>
            </w:pPr>
            <w:r>
              <w:rPr>
                <w:rFonts w:hint="eastAsia"/>
              </w:rPr>
              <w:t>（</w:t>
            </w:r>
            <w:ins w:id="79" w:author="Lenovo User" w:date="2013-11-26T08:56:00Z">
              <w:r w:rsidR="005E34AF">
                <w:rPr>
                  <w:rFonts w:hint="eastAsia"/>
                </w:rPr>
                <w:t>0.1</w:t>
              </w:r>
            </w:ins>
            <w:r>
              <w:rPr>
                <w:rFonts w:hint="eastAsia"/>
              </w:rPr>
              <w:t>ml/min/LTBC</w:t>
            </w:r>
            <w:r>
              <w:rPr>
                <w:rFonts w:hint="eastAsia"/>
              </w:rPr>
              <w:t>）</w:t>
            </w:r>
          </w:p>
          <w:p w:rsidR="00E32353" w:rsidRDefault="00E32353" w:rsidP="00711050">
            <w:pPr>
              <w:jc w:val="center"/>
            </w:pPr>
            <w:r>
              <w:rPr>
                <w:rFonts w:hint="eastAsia"/>
              </w:rPr>
              <w:t>真实范围：</w:t>
            </w:r>
            <w:r>
              <w:rPr>
                <w:rFonts w:hint="eastAsia"/>
              </w:rPr>
              <w:t>0.8~1.2</w:t>
            </w:r>
          </w:p>
          <w:p w:rsidR="00E32353" w:rsidRPr="005E34AF" w:rsidRDefault="00E32353">
            <w:pPr>
              <w:pPrChange w:id="80" w:author="Lenovo User" w:date="2013-11-26T08:56:00Z">
                <w:pPr>
                  <w:jc w:val="center"/>
                </w:pPr>
              </w:pPrChange>
            </w:pPr>
          </w:p>
          <w:p w:rsidR="00E32353" w:rsidRDefault="00E32353" w:rsidP="00711050">
            <w:pPr>
              <w:jc w:val="center"/>
              <w:rPr>
                <w:ins w:id="81" w:author="Lenovo User" w:date="2013-11-23T09:52:00Z"/>
              </w:rPr>
            </w:pPr>
            <w:r>
              <w:rPr>
                <w:rFonts w:hint="eastAsia"/>
              </w:rPr>
              <w:t>04</w:t>
            </w: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p>
          <w:p w:rsidR="0003603D" w:rsidRDefault="00D61AD9" w:rsidP="00711050">
            <w:pPr>
              <w:jc w:val="center"/>
            </w:pPr>
            <w:ins w:id="82" w:author="Lenovo User" w:date="2013-11-23T09:53:00Z">
              <w:r>
                <w:rPr>
                  <w:rFonts w:hint="eastAsia"/>
                </w:rPr>
                <w:t>灌注</w:t>
              </w:r>
              <w:r w:rsidR="0003603D">
                <w:rPr>
                  <w:rFonts w:hint="eastAsia"/>
                </w:rPr>
                <w:t>比例</w:t>
              </w:r>
            </w:ins>
            <w:ins w:id="83" w:author="Lenovo User" w:date="2013-11-23T09:52:00Z">
              <w:r w:rsidR="0003603D">
                <w:rPr>
                  <w:rFonts w:hint="eastAsia"/>
                </w:rPr>
                <w:t>精确到小数点后</w:t>
              </w:r>
              <w:r w:rsidR="0003603D">
                <w:rPr>
                  <w:rFonts w:hint="eastAsia"/>
                </w:rPr>
                <w:t>2</w:t>
              </w:r>
            </w:ins>
            <w:ins w:id="84" w:author="Lenovo User" w:date="2013-11-23T09:53:00Z">
              <w:r w:rsidR="0003603D">
                <w:rPr>
                  <w:rFonts w:hint="eastAsia"/>
                </w:rPr>
                <w:t>位</w:t>
              </w:r>
            </w:ins>
            <w:ins w:id="85" w:author="Lenovo User" w:date="2013-11-23T09:55:00Z">
              <w:r w:rsidR="004655FD">
                <w:rPr>
                  <w:rFonts w:hint="eastAsia"/>
                </w:rPr>
                <w:t>，</w:t>
              </w:r>
              <w:r w:rsidR="004655FD">
                <w:rPr>
                  <w:rFonts w:hint="eastAsia"/>
                </w:rPr>
                <w:t>0.01</w:t>
              </w:r>
            </w:ins>
          </w:p>
          <w:p w:rsidR="00E32353" w:rsidRPr="00D61AD9" w:rsidRDefault="00E32353" w:rsidP="00711050">
            <w:pPr>
              <w:jc w:val="center"/>
            </w:pPr>
          </w:p>
          <w:p w:rsidR="00E32353" w:rsidRDefault="00E32353" w:rsidP="00711050">
            <w:pPr>
              <w:jc w:val="center"/>
              <w:rPr>
                <w:sz w:val="19"/>
              </w:rPr>
            </w:pPr>
            <w:r>
              <w:rPr>
                <w:rFonts w:hint="eastAsia"/>
              </w:rPr>
              <w:t>04</w:t>
            </w: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RDefault="00E32353" w:rsidP="00711050">
            <w:pPr>
              <w:jc w:val="center"/>
            </w:pPr>
          </w:p>
        </w:tc>
        <w:tc>
          <w:tcPr>
            <w:tcW w:w="0" w:type="auto"/>
          </w:tcPr>
          <w:p w:rsidR="005E34AF" w:rsidRDefault="00A37895" w:rsidP="00711050">
            <w:pPr>
              <w:jc w:val="center"/>
              <w:rPr>
                <w:ins w:id="86" w:author="Lenovo User" w:date="2013-11-26T08:56:00Z"/>
              </w:rPr>
            </w:pPr>
            <w:ins w:id="87" w:author="Lenovo User" w:date="2013-11-26T08:57:00Z">
              <w:r>
                <w:rPr>
                  <w:rFonts w:hint="eastAsia"/>
                </w:rPr>
                <w:t>最大</w:t>
              </w:r>
              <w:r>
                <w:rPr>
                  <w:rFonts w:hint="eastAsia"/>
                </w:rPr>
                <w:t>AC</w:t>
              </w:r>
              <w:r>
                <w:rPr>
                  <w:rFonts w:hint="eastAsia"/>
                </w:rPr>
                <w:t>灌注速度</w:t>
              </w:r>
            </w:ins>
          </w:p>
          <w:p w:rsidR="00E32353" w:rsidDel="005E34AF" w:rsidRDefault="00E32353" w:rsidP="00711050">
            <w:pPr>
              <w:jc w:val="center"/>
              <w:rPr>
                <w:del w:id="88" w:author="Lenovo User" w:date="2013-11-26T08:56:00Z"/>
              </w:rPr>
            </w:pPr>
            <w:del w:id="89" w:author="Lenovo User" w:date="2013-11-26T08:56:00Z">
              <w:r w:rsidDel="005E34AF">
                <w:delText>B</w:delText>
              </w:r>
              <w:r w:rsidDel="005E34AF">
                <w:rPr>
                  <w:rFonts w:hint="eastAsia"/>
                </w:rPr>
                <w:delText>it7</w:delText>
              </w:r>
              <w:r w:rsidDel="005E34AF">
                <w:rPr>
                  <w:rFonts w:hint="eastAsia"/>
                </w:rPr>
                <w:delText>：</w:delText>
              </w:r>
            </w:del>
          </w:p>
          <w:p w:rsidR="00E32353" w:rsidDel="005E34AF" w:rsidRDefault="00E32353" w:rsidP="00711050">
            <w:pPr>
              <w:jc w:val="center"/>
              <w:rPr>
                <w:del w:id="90" w:author="Lenovo User" w:date="2013-11-26T08:56:00Z"/>
              </w:rPr>
            </w:pPr>
            <w:del w:id="91" w:author="Lenovo User" w:date="2013-11-26T08:56:00Z">
              <w:r w:rsidDel="005E34AF">
                <w:rPr>
                  <w:rFonts w:hint="eastAsia"/>
                </w:rPr>
                <w:delText>最大</w:delText>
              </w:r>
              <w:r w:rsidDel="005E34AF">
                <w:rPr>
                  <w:rFonts w:hint="eastAsia"/>
                </w:rPr>
                <w:delText>AC</w:delText>
              </w:r>
              <w:r w:rsidDel="005E34AF">
                <w:rPr>
                  <w:rFonts w:hint="eastAsia"/>
                </w:rPr>
                <w:delText>速度整数部分</w:delText>
              </w:r>
            </w:del>
          </w:p>
          <w:p w:rsidR="00E32353" w:rsidDel="005E34AF" w:rsidRDefault="00E32353" w:rsidP="00711050">
            <w:pPr>
              <w:jc w:val="center"/>
              <w:rPr>
                <w:del w:id="92" w:author="Lenovo User" w:date="2013-11-26T08:56:00Z"/>
              </w:rPr>
            </w:pPr>
          </w:p>
          <w:p w:rsidR="00E32353" w:rsidDel="005E34AF" w:rsidRDefault="00E32353" w:rsidP="00711050">
            <w:pPr>
              <w:jc w:val="center"/>
              <w:rPr>
                <w:del w:id="93" w:author="Lenovo User" w:date="2013-11-26T08:56:00Z"/>
              </w:rPr>
            </w:pPr>
            <w:del w:id="94" w:author="Lenovo User" w:date="2013-11-26T08:56:00Z">
              <w:r w:rsidDel="005E34AF">
                <w:rPr>
                  <w:rFonts w:hint="eastAsia"/>
                </w:rPr>
                <w:delText>Bit6~0</w:delText>
              </w:r>
              <w:r w:rsidDel="005E34AF">
                <w:rPr>
                  <w:rFonts w:hint="eastAsia"/>
                </w:rPr>
                <w:delText>：</w:delText>
              </w:r>
            </w:del>
          </w:p>
          <w:p w:rsidR="00E32353" w:rsidRDefault="00E32353" w:rsidP="00711050">
            <w:pPr>
              <w:jc w:val="center"/>
            </w:pPr>
            <w:del w:id="95" w:author="Lenovo User" w:date="2013-11-26T08:56:00Z">
              <w:r w:rsidDel="005E34AF">
                <w:rPr>
                  <w:rFonts w:hint="eastAsia"/>
                </w:rPr>
                <w:delText>最大</w:delText>
              </w:r>
              <w:r w:rsidDel="005E34AF">
                <w:rPr>
                  <w:rFonts w:hint="eastAsia"/>
                </w:rPr>
                <w:delText>AC</w:delText>
              </w:r>
              <w:r w:rsidDel="005E34AF">
                <w:rPr>
                  <w:rFonts w:hint="eastAsia"/>
                </w:rPr>
                <w:delText>速度小数部分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ins w:id="96" w:author="Lenovo User" w:date="2013-11-26T08:59:00Z">
              <w:r w:rsidR="00EF2BB3">
                <w:rPr>
                  <w:rFonts w:hint="eastAsia"/>
                </w:rPr>
                <w:t>低字节</w:t>
              </w:r>
            </w:ins>
          </w:p>
          <w:p w:rsidR="00E32353" w:rsidRDefault="00E32353" w:rsidP="009B2738">
            <w:pPr>
              <w:jc w:val="center"/>
            </w:pPr>
            <w:del w:id="97" w:author="Lenovo User" w:date="2013-11-23T09:54:00Z">
              <w:r w:rsidDel="004655FD">
                <w:rPr>
                  <w:rFonts w:hint="eastAsia"/>
                </w:rPr>
                <w:delText>小数部分</w:delText>
              </w:r>
            </w:del>
          </w:p>
        </w:tc>
        <w:tc>
          <w:tcPr>
            <w:tcW w:w="0" w:type="auto"/>
          </w:tcPr>
          <w:p w:rsidR="00E32353" w:rsidRDefault="00E32353" w:rsidP="009B2738">
            <w:pPr>
              <w:jc w:val="center"/>
              <w:rPr>
                <w:ins w:id="98" w:author="Lenovo User" w:date="2013-11-26T08:59:00Z"/>
              </w:rPr>
            </w:pP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p>
          <w:p w:rsidR="00EF2BB3" w:rsidRDefault="00EF2BB3" w:rsidP="009B2738">
            <w:pPr>
              <w:jc w:val="center"/>
            </w:pPr>
            <w:ins w:id="99" w:author="Lenovo User" w:date="2013-11-26T08:59:00Z">
              <w:r>
                <w:rPr>
                  <w:rFonts w:hint="eastAsia"/>
                </w:rPr>
                <w:t>高字节</w:t>
              </w:r>
            </w:ins>
          </w:p>
          <w:p w:rsidR="00E32353" w:rsidRDefault="00E32353" w:rsidP="009B2738">
            <w:pPr>
              <w:jc w:val="center"/>
            </w:pPr>
            <w:del w:id="100" w:author="Lenovo User" w:date="2013-11-23T09:54:00Z">
              <w:r w:rsidDel="004655FD">
                <w:rPr>
                  <w:rFonts w:hint="eastAsia"/>
                </w:rPr>
                <w:delText>整数部分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RDefault="00E32353" w:rsidP="009B2738">
            <w:pPr>
              <w:jc w:val="center"/>
            </w:pPr>
            <w:del w:id="101" w:author="Lenovo User" w:date="2013-11-23T09:55:00Z">
              <w:r w:rsidDel="004655FD">
                <w:rPr>
                  <w:rFonts w:hint="eastAsia"/>
                </w:rPr>
                <w:delText>小数部分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Del="004655FD" w:rsidRDefault="00E32353" w:rsidP="009B2738">
            <w:pPr>
              <w:jc w:val="center"/>
              <w:rPr>
                <w:del w:id="102" w:author="Lenovo User" w:date="2013-11-23T09:55:00Z"/>
              </w:rPr>
            </w:pPr>
            <w:del w:id="103" w:author="Lenovo User" w:date="2013-11-23T09:55:00Z">
              <w:r w:rsidDel="004655FD">
                <w:rPr>
                  <w:rFonts w:hint="eastAsia"/>
                </w:rPr>
                <w:delText>整数部分</w:delText>
              </w:r>
            </w:del>
          </w:p>
          <w:p w:rsidR="00E32353" w:rsidRDefault="00E32353" w:rsidP="009B2738">
            <w:pPr>
              <w:jc w:val="center"/>
            </w:pPr>
          </w:p>
          <w:p w:rsidR="00E32353" w:rsidRDefault="00E32353" w:rsidP="009B2738">
            <w:pPr>
              <w:jc w:val="center"/>
            </w:pPr>
          </w:p>
          <w:p w:rsidR="00E32353" w:rsidRDefault="00E32353" w:rsidP="009B2738">
            <w:pPr>
              <w:jc w:val="center"/>
            </w:pPr>
          </w:p>
        </w:tc>
        <w:tc>
          <w:tcPr>
            <w:tcW w:w="0" w:type="auto"/>
          </w:tcPr>
          <w:p w:rsidR="00E32353" w:rsidRDefault="00E32353" w:rsidP="009B2738">
            <w:pPr>
              <w:jc w:val="center"/>
            </w:pPr>
          </w:p>
        </w:tc>
      </w:tr>
      <w:tr w:rsidR="007B25D3" w:rsidTr="00665586">
        <w:trPr>
          <w:jc w:val="center"/>
        </w:trPr>
        <w:tc>
          <w:tcPr>
            <w:tcW w:w="0" w:type="auto"/>
          </w:tcPr>
          <w:p w:rsidR="00E32353" w:rsidRDefault="00E32353" w:rsidP="00711050">
            <w:pPr>
              <w:jc w:val="center"/>
            </w:pPr>
            <w:r>
              <w:rPr>
                <w:rFonts w:hint="eastAsia"/>
              </w:rPr>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05</w:t>
            </w:r>
            <w:r>
              <w:rPr>
                <w:rFonts w:hint="eastAsia"/>
              </w:rPr>
              <w:t>：采血压力下限（</w:t>
            </w:r>
            <w:r>
              <w:rPr>
                <w:rFonts w:hint="eastAsia"/>
              </w:rPr>
              <w:t>-250~-100</w:t>
            </w:r>
            <w:r>
              <w:rPr>
                <w:rFonts w:hint="eastAsia"/>
              </w:rPr>
              <w:t>），字节转换后前面需自己添加负号</w:t>
            </w:r>
          </w:p>
          <w:p w:rsidR="00E32353" w:rsidRDefault="00E32353" w:rsidP="00711050">
            <w:pPr>
              <w:jc w:val="center"/>
            </w:pPr>
          </w:p>
          <w:p w:rsidR="00E32353" w:rsidRDefault="00E32353" w:rsidP="00711050">
            <w:pPr>
              <w:jc w:val="center"/>
            </w:pPr>
            <w:r>
              <w:rPr>
                <w:rFonts w:hint="eastAsia"/>
              </w:rPr>
              <w:t>05</w:t>
            </w:r>
            <w:r>
              <w:rPr>
                <w:rFonts w:hint="eastAsia"/>
              </w:rPr>
              <w:t>：回输压力上限</w:t>
            </w:r>
          </w:p>
          <w:p w:rsidR="00E32353" w:rsidRDefault="00E32353" w:rsidP="00711050">
            <w:pPr>
              <w:jc w:val="center"/>
              <w:rPr>
                <w:sz w:val="19"/>
              </w:rPr>
            </w:pPr>
            <w:r>
              <w:rPr>
                <w:rFonts w:hint="eastAsia"/>
              </w:rPr>
              <w:t>（</w:t>
            </w:r>
            <w:r>
              <w:rPr>
                <w:rFonts w:hint="eastAsia"/>
              </w:rPr>
              <w:t>100~310</w:t>
            </w:r>
            <w:r>
              <w:rPr>
                <w:rFonts w:hint="eastAsia"/>
              </w:rPr>
              <w:t>）</w:t>
            </w:r>
          </w:p>
          <w:p w:rsidR="00E32353" w:rsidRDefault="00E32353" w:rsidP="00711050">
            <w:pPr>
              <w:jc w:val="center"/>
            </w:pPr>
          </w:p>
        </w:tc>
        <w:tc>
          <w:tcPr>
            <w:tcW w:w="0" w:type="auto"/>
          </w:tcPr>
          <w:p w:rsidR="00E32353" w:rsidRDefault="00E32353" w:rsidP="00711050">
            <w:pPr>
              <w:jc w:val="center"/>
            </w:pPr>
            <w:r>
              <w:rPr>
                <w:rFonts w:hint="eastAsia"/>
              </w:rPr>
              <w:t>采血压力下限低字节</w:t>
            </w:r>
          </w:p>
        </w:tc>
        <w:tc>
          <w:tcPr>
            <w:tcW w:w="0" w:type="auto"/>
          </w:tcPr>
          <w:p w:rsidR="00E32353" w:rsidRDefault="00E32353" w:rsidP="00711050">
            <w:pPr>
              <w:jc w:val="center"/>
            </w:pPr>
            <w:r>
              <w:rPr>
                <w:rFonts w:hint="eastAsia"/>
              </w:rPr>
              <w:t>采血压力下限高字节</w:t>
            </w:r>
          </w:p>
        </w:tc>
        <w:tc>
          <w:tcPr>
            <w:tcW w:w="0" w:type="auto"/>
          </w:tcPr>
          <w:p w:rsidR="00E32353" w:rsidRDefault="00E32353" w:rsidP="00711050">
            <w:pPr>
              <w:jc w:val="center"/>
            </w:pPr>
            <w:r>
              <w:rPr>
                <w:rFonts w:hint="eastAsia"/>
              </w:rPr>
              <w:t>回输压力上限低字节</w:t>
            </w:r>
          </w:p>
        </w:tc>
        <w:tc>
          <w:tcPr>
            <w:tcW w:w="0" w:type="auto"/>
          </w:tcPr>
          <w:p w:rsidR="00E32353" w:rsidRDefault="00E32353" w:rsidP="00711050">
            <w:pPr>
              <w:jc w:val="center"/>
            </w:pPr>
            <w:r>
              <w:rPr>
                <w:rFonts w:hint="eastAsia"/>
              </w:rPr>
              <w:t>回输压力上限高字节</w:t>
            </w:r>
          </w:p>
        </w:tc>
        <w:tc>
          <w:tcPr>
            <w:tcW w:w="0" w:type="auto"/>
          </w:tcPr>
          <w:p w:rsidR="00E32353" w:rsidRDefault="00E32353" w:rsidP="00711050">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Pr>
                <w:rFonts w:hint="eastAsia"/>
              </w:rPr>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06</w:t>
            </w:r>
            <w:r>
              <w:rPr>
                <w:rFonts w:hint="eastAsia"/>
              </w:rPr>
              <w:t>：最长操作时间</w:t>
            </w:r>
          </w:p>
          <w:p w:rsidR="00E32353" w:rsidRDefault="00E32353" w:rsidP="00711050">
            <w:pPr>
              <w:jc w:val="center"/>
            </w:pPr>
          </w:p>
          <w:p w:rsidR="00E32353" w:rsidRDefault="00E32353" w:rsidP="00A56B56">
            <w:pPr>
              <w:jc w:val="center"/>
            </w:pPr>
            <w:r>
              <w:rPr>
                <w:rFonts w:hint="eastAsia"/>
              </w:rPr>
              <w:t>06</w:t>
            </w:r>
            <w:r>
              <w:rPr>
                <w:rFonts w:hint="eastAsia"/>
              </w:rPr>
              <w:t>：是否开启回输</w:t>
            </w:r>
          </w:p>
          <w:p w:rsidR="00E32353" w:rsidRDefault="00E32353" w:rsidP="00A56B56">
            <w:pPr>
              <w:jc w:val="center"/>
            </w:pPr>
          </w:p>
          <w:p w:rsidR="00E32353" w:rsidRDefault="00E32353" w:rsidP="00A56B56">
            <w:pPr>
              <w:ind w:left="420" w:hangingChars="200" w:hanging="420"/>
            </w:pPr>
            <w:ins w:id="104" w:author="Lenovo User" w:date="2013-10-21T11:28:00Z">
              <w:r>
                <w:rPr>
                  <w:rFonts w:hint="eastAsia"/>
                </w:rPr>
                <w:t xml:space="preserve">06: </w:t>
              </w:r>
              <w:r>
                <w:rPr>
                  <w:rFonts w:hint="eastAsia"/>
                </w:rPr>
                <w:t>初期逐渐增加采血流速</w:t>
              </w:r>
            </w:ins>
          </w:p>
        </w:tc>
        <w:tc>
          <w:tcPr>
            <w:tcW w:w="0" w:type="auto"/>
          </w:tcPr>
          <w:p w:rsidR="00E32353" w:rsidRPr="000F1FF1" w:rsidRDefault="00E32353" w:rsidP="00711050">
            <w:pPr>
              <w:jc w:val="center"/>
            </w:pPr>
            <w:r>
              <w:rPr>
                <w:rFonts w:hint="eastAsia"/>
              </w:rPr>
              <w:t>最长操作时间</w:t>
            </w:r>
          </w:p>
        </w:tc>
        <w:tc>
          <w:tcPr>
            <w:tcW w:w="0" w:type="auto"/>
          </w:tcPr>
          <w:p w:rsidR="00E32353" w:rsidRDefault="00E32353" w:rsidP="00711050">
            <w:pPr>
              <w:jc w:val="center"/>
            </w:pPr>
            <w:r>
              <w:rPr>
                <w:rFonts w:hint="eastAsia"/>
              </w:rPr>
              <w:t>1</w:t>
            </w:r>
            <w:r>
              <w:rPr>
                <w:rFonts w:hint="eastAsia"/>
              </w:rPr>
              <w:t>：开启回输</w:t>
            </w:r>
          </w:p>
          <w:p w:rsidR="00E32353" w:rsidRDefault="00E32353" w:rsidP="00711050">
            <w:pPr>
              <w:jc w:val="center"/>
            </w:pPr>
          </w:p>
          <w:p w:rsidR="00E32353" w:rsidRDefault="00E32353" w:rsidP="00711050">
            <w:pPr>
              <w:jc w:val="center"/>
            </w:pPr>
            <w:r>
              <w:rPr>
                <w:rFonts w:hint="eastAsia"/>
              </w:rPr>
              <w:t>0</w:t>
            </w:r>
            <w:r>
              <w:rPr>
                <w:rFonts w:hint="eastAsia"/>
              </w:rPr>
              <w:t>：关闭回输</w:t>
            </w:r>
          </w:p>
        </w:tc>
        <w:tc>
          <w:tcPr>
            <w:tcW w:w="0" w:type="auto"/>
          </w:tcPr>
          <w:p w:rsidR="00E32353" w:rsidRDefault="00E32353" w:rsidP="00B05B55">
            <w:pPr>
              <w:jc w:val="center"/>
              <w:rPr>
                <w:ins w:id="105" w:author="Lenovo User" w:date="2013-10-21T11:28:00Z"/>
              </w:rPr>
            </w:pPr>
            <w:ins w:id="106" w:author="Lenovo User" w:date="2013-10-21T11:28:00Z">
              <w:r>
                <w:rPr>
                  <w:rFonts w:hint="eastAsia"/>
                </w:rPr>
                <w:t>1</w:t>
              </w:r>
              <w:r>
                <w:rPr>
                  <w:rFonts w:hint="eastAsia"/>
                </w:rPr>
                <w:t>：开启初期加速</w:t>
              </w:r>
            </w:ins>
          </w:p>
          <w:p w:rsidR="00E32353" w:rsidRDefault="00E32353" w:rsidP="00711050">
            <w:pPr>
              <w:jc w:val="center"/>
            </w:pPr>
            <w:ins w:id="107" w:author="Lenovo User" w:date="2013-10-21T11:28:00Z">
              <w:r>
                <w:rPr>
                  <w:rFonts w:hint="eastAsia"/>
                </w:rPr>
                <w:t>0</w:t>
              </w:r>
              <w:r>
                <w:rPr>
                  <w:rFonts w:hint="eastAsia"/>
                </w:rPr>
                <w:t>：关闭初期加速</w:t>
              </w:r>
            </w:ins>
          </w:p>
        </w:tc>
        <w:tc>
          <w:tcPr>
            <w:tcW w:w="0" w:type="auto"/>
          </w:tcPr>
          <w:p w:rsidR="00E32353" w:rsidRDefault="00E32353" w:rsidP="00711050">
            <w:pPr>
              <w:jc w:val="center"/>
            </w:pPr>
          </w:p>
        </w:tc>
        <w:tc>
          <w:tcPr>
            <w:tcW w:w="0" w:type="auto"/>
          </w:tcPr>
          <w:p w:rsidR="00E32353" w:rsidRDefault="00E32353" w:rsidP="00711050">
            <w:pPr>
              <w:jc w:val="center"/>
            </w:pPr>
          </w:p>
        </w:tc>
        <w:tc>
          <w:tcPr>
            <w:tcW w:w="0" w:type="auto"/>
          </w:tcPr>
          <w:p w:rsidR="00E32353" w:rsidRDefault="00E32353" w:rsidP="00711050">
            <w:pPr>
              <w:jc w:val="center"/>
            </w:pPr>
          </w:p>
        </w:tc>
      </w:tr>
      <w:tr w:rsidR="00F024D2" w:rsidTr="00665586">
        <w:trPr>
          <w:jc w:val="center"/>
        </w:trPr>
        <w:tc>
          <w:tcPr>
            <w:tcW w:w="0" w:type="auto"/>
          </w:tcPr>
          <w:p w:rsidR="00F024D2" w:rsidRDefault="00E35DB1" w:rsidP="00711050">
            <w:pPr>
              <w:jc w:val="center"/>
            </w:pPr>
            <w:ins w:id="108" w:author="Lenovo User" w:date="2013-12-20T15:29:00Z">
              <w:r>
                <w:rPr>
                  <w:rFonts w:hint="eastAsia"/>
                </w:rPr>
                <w:t>发送</w:t>
              </w:r>
            </w:ins>
          </w:p>
        </w:tc>
        <w:tc>
          <w:tcPr>
            <w:tcW w:w="0" w:type="auto"/>
          </w:tcPr>
          <w:p w:rsidR="00F024D2" w:rsidRDefault="00F024D2" w:rsidP="00711050">
            <w:pPr>
              <w:jc w:val="center"/>
            </w:pPr>
          </w:p>
        </w:tc>
        <w:tc>
          <w:tcPr>
            <w:tcW w:w="0" w:type="auto"/>
          </w:tcPr>
          <w:p w:rsidR="00F024D2" w:rsidRDefault="00F024D2" w:rsidP="009E1099">
            <w:pPr>
              <w:jc w:val="center"/>
            </w:pPr>
            <w:ins w:id="109" w:author="Lenovo User" w:date="2013-12-14T13:48:00Z">
              <w:r>
                <w:rPr>
                  <w:rFonts w:hint="eastAsia"/>
                </w:rPr>
                <w:t>07</w:t>
              </w:r>
            </w:ins>
            <w:ins w:id="110" w:author="Lenovo User" w:date="2013-12-14T13:49:00Z">
              <w:r>
                <w:rPr>
                  <w:rFonts w:hint="eastAsia"/>
                </w:rPr>
                <w:t>：最优操作程序的血小板速度</w:t>
              </w:r>
            </w:ins>
            <w:ins w:id="111" w:author="Lenovo User" w:date="2013-12-14T13:50:00Z">
              <w:r w:rsidR="00C32CE3">
                <w:rPr>
                  <w:rFonts w:hint="eastAsia"/>
                </w:rPr>
                <w:t>(0.1mL/m</w:t>
              </w:r>
              <w:r>
                <w:rPr>
                  <w:rFonts w:hint="eastAsia"/>
                </w:rPr>
                <w:t>in)</w:t>
              </w:r>
            </w:ins>
            <w:ins w:id="112" w:author="Lenovo User" w:date="2013-12-14T13:49:00Z">
              <w:r>
                <w:rPr>
                  <w:rFonts w:hint="eastAsia"/>
                </w:rPr>
                <w:t>和离心机速度</w:t>
              </w:r>
            </w:ins>
            <w:ins w:id="113" w:author="Lenovo User" w:date="2013-12-14T13:50:00Z">
              <w:r w:rsidR="00B41FE2">
                <w:rPr>
                  <w:rFonts w:hint="eastAsia"/>
                </w:rPr>
                <w:t>(</w:t>
              </w:r>
              <w:r>
                <w:rPr>
                  <w:rFonts w:hint="eastAsia"/>
                </w:rPr>
                <w:t>1rpm)</w:t>
              </w:r>
            </w:ins>
          </w:p>
        </w:tc>
        <w:tc>
          <w:tcPr>
            <w:tcW w:w="0" w:type="auto"/>
          </w:tcPr>
          <w:p w:rsidR="00F024D2" w:rsidRDefault="00F024D2" w:rsidP="009E1099">
            <w:pPr>
              <w:jc w:val="center"/>
            </w:pPr>
            <w:ins w:id="114" w:author="Lenovo User" w:date="2013-12-14T13:48:00Z">
              <w:r>
                <w:rPr>
                  <w:rFonts w:hint="eastAsia"/>
                </w:rPr>
                <w:t>血小板流速低字节</w:t>
              </w:r>
            </w:ins>
          </w:p>
        </w:tc>
        <w:tc>
          <w:tcPr>
            <w:tcW w:w="0" w:type="auto"/>
          </w:tcPr>
          <w:p w:rsidR="00F024D2" w:rsidRDefault="00F024D2" w:rsidP="009E1099">
            <w:pPr>
              <w:jc w:val="center"/>
            </w:pPr>
            <w:ins w:id="115" w:author="Lenovo User" w:date="2013-12-14T13:49:00Z">
              <w:r>
                <w:rPr>
                  <w:rFonts w:hint="eastAsia"/>
                </w:rPr>
                <w:t>血小板流速高字节</w:t>
              </w:r>
            </w:ins>
          </w:p>
        </w:tc>
        <w:tc>
          <w:tcPr>
            <w:tcW w:w="0" w:type="auto"/>
          </w:tcPr>
          <w:p w:rsidR="00F024D2" w:rsidRPr="008822EB" w:rsidRDefault="00F024D2" w:rsidP="009E1099">
            <w:pPr>
              <w:jc w:val="center"/>
            </w:pPr>
            <w:ins w:id="116" w:author="Lenovo User" w:date="2013-12-14T13:49:00Z">
              <w:r>
                <w:rPr>
                  <w:rFonts w:hint="eastAsia"/>
                </w:rPr>
                <w:t>离心机速度低字节</w:t>
              </w:r>
            </w:ins>
          </w:p>
        </w:tc>
        <w:tc>
          <w:tcPr>
            <w:tcW w:w="0" w:type="auto"/>
          </w:tcPr>
          <w:p w:rsidR="00F024D2" w:rsidRPr="008822EB" w:rsidRDefault="00F024D2" w:rsidP="009E1099">
            <w:pPr>
              <w:jc w:val="center"/>
            </w:pPr>
            <w:ins w:id="117" w:author="Lenovo User" w:date="2013-12-14T13:50:00Z">
              <w:r>
                <w:rPr>
                  <w:rFonts w:hint="eastAsia"/>
                </w:rPr>
                <w:t>离心机速度高字节</w:t>
              </w:r>
            </w:ins>
          </w:p>
        </w:tc>
        <w:tc>
          <w:tcPr>
            <w:tcW w:w="0" w:type="auto"/>
          </w:tcPr>
          <w:p w:rsidR="00F024D2" w:rsidRDefault="00F024D2" w:rsidP="009E1099">
            <w:pPr>
              <w:jc w:val="center"/>
            </w:pPr>
          </w:p>
        </w:tc>
        <w:tc>
          <w:tcPr>
            <w:tcW w:w="0" w:type="auto"/>
          </w:tcPr>
          <w:p w:rsidR="00F024D2" w:rsidRDefault="00F024D2" w:rsidP="00711050">
            <w:pPr>
              <w:jc w:val="center"/>
            </w:pPr>
          </w:p>
        </w:tc>
      </w:tr>
      <w:tr w:rsidR="00EA54D0" w:rsidTr="00665586">
        <w:trPr>
          <w:jc w:val="center"/>
        </w:trPr>
        <w:tc>
          <w:tcPr>
            <w:tcW w:w="0" w:type="auto"/>
          </w:tcPr>
          <w:p w:rsidR="00EA54D0" w:rsidRDefault="00EA54D0" w:rsidP="00711050">
            <w:pPr>
              <w:jc w:val="center"/>
            </w:pPr>
            <w:ins w:id="118" w:author="Lenovo User" w:date="2013-12-25T11:20:00Z">
              <w:r>
                <w:rPr>
                  <w:rFonts w:hint="eastAsia"/>
                </w:rPr>
                <w:t>发送</w:t>
              </w:r>
            </w:ins>
          </w:p>
        </w:tc>
        <w:tc>
          <w:tcPr>
            <w:tcW w:w="0" w:type="auto"/>
          </w:tcPr>
          <w:p w:rsidR="00EA54D0" w:rsidRDefault="00EA54D0" w:rsidP="00711050">
            <w:pPr>
              <w:jc w:val="center"/>
            </w:pPr>
          </w:p>
        </w:tc>
        <w:tc>
          <w:tcPr>
            <w:tcW w:w="0" w:type="auto"/>
          </w:tcPr>
          <w:p w:rsidR="00EA54D0" w:rsidRDefault="00EA54D0" w:rsidP="009E1099">
            <w:pPr>
              <w:jc w:val="center"/>
              <w:rPr>
                <w:ins w:id="119" w:author="Lenovo User" w:date="2013-12-25T11:20:00Z"/>
              </w:rPr>
            </w:pPr>
            <w:ins w:id="120" w:author="Lenovo User" w:date="2013-12-25T11:20:00Z">
              <w:r>
                <w:rPr>
                  <w:rFonts w:hint="eastAsia"/>
                </w:rPr>
                <w:t>08</w:t>
              </w:r>
              <w:r>
                <w:rPr>
                  <w:rFonts w:hint="eastAsia"/>
                </w:rPr>
                <w:t>：泵校准</w:t>
              </w:r>
              <w:r>
                <w:rPr>
                  <w:rFonts w:hint="eastAsia"/>
                </w:rPr>
                <w:t>k</w:t>
              </w:r>
              <w:r>
                <w:rPr>
                  <w:rFonts w:hint="eastAsia"/>
                </w:rPr>
                <w:t>值</w:t>
              </w:r>
            </w:ins>
          </w:p>
          <w:p w:rsidR="00EA54D0" w:rsidRDefault="00EA54D0" w:rsidP="009E1099">
            <w:pPr>
              <w:jc w:val="center"/>
            </w:pPr>
            <w:ins w:id="121" w:author="Lenovo User" w:date="2013-12-25T11:21:00Z">
              <w:r>
                <w:rPr>
                  <w:rFonts w:hint="eastAsia"/>
                </w:rPr>
                <w:t>单位</w:t>
              </w:r>
              <w:r>
                <w:rPr>
                  <w:rFonts w:hint="eastAsia"/>
                </w:rPr>
                <w:t>0.1mL/r</w:t>
              </w:r>
            </w:ins>
          </w:p>
        </w:tc>
        <w:tc>
          <w:tcPr>
            <w:tcW w:w="0" w:type="auto"/>
          </w:tcPr>
          <w:p w:rsidR="00EA54D0" w:rsidRDefault="00EA54D0" w:rsidP="009E1099">
            <w:pPr>
              <w:jc w:val="center"/>
            </w:pPr>
            <w:ins w:id="122" w:author="Lenovo User" w:date="2013-12-25T11:21:00Z">
              <w:r>
                <w:rPr>
                  <w:rFonts w:hint="eastAsia"/>
                </w:rPr>
                <w:t>采血泵</w:t>
              </w:r>
              <w:r>
                <w:rPr>
                  <w:rFonts w:hint="eastAsia"/>
                </w:rPr>
                <w:t>k</w:t>
              </w:r>
              <w:r>
                <w:rPr>
                  <w:rFonts w:hint="eastAsia"/>
                </w:rPr>
                <w:t>值</w:t>
              </w:r>
            </w:ins>
          </w:p>
        </w:tc>
        <w:tc>
          <w:tcPr>
            <w:tcW w:w="0" w:type="auto"/>
          </w:tcPr>
          <w:p w:rsidR="00EA54D0" w:rsidRDefault="00EA54D0" w:rsidP="009E1099">
            <w:pPr>
              <w:jc w:val="center"/>
            </w:pPr>
            <w:ins w:id="123" w:author="Lenovo User" w:date="2013-12-25T11:21:00Z">
              <w:r>
                <w:rPr>
                  <w:rFonts w:hint="eastAsia"/>
                </w:rPr>
                <w:t>AC</w:t>
              </w:r>
              <w:r>
                <w:rPr>
                  <w:rFonts w:hint="eastAsia"/>
                </w:rPr>
                <w:t>泵</w:t>
              </w:r>
              <w:r>
                <w:rPr>
                  <w:rFonts w:hint="eastAsia"/>
                </w:rPr>
                <w:t>k</w:t>
              </w:r>
              <w:r>
                <w:rPr>
                  <w:rFonts w:hint="eastAsia"/>
                </w:rPr>
                <w:t>值</w:t>
              </w:r>
            </w:ins>
          </w:p>
        </w:tc>
        <w:tc>
          <w:tcPr>
            <w:tcW w:w="0" w:type="auto"/>
          </w:tcPr>
          <w:p w:rsidR="00EA54D0" w:rsidRDefault="00EA54D0" w:rsidP="009E1099">
            <w:pPr>
              <w:jc w:val="center"/>
            </w:pPr>
            <w:ins w:id="124" w:author="Lenovo User" w:date="2013-12-25T11:23:00Z">
              <w:r>
                <w:rPr>
                  <w:rFonts w:hint="eastAsia"/>
                </w:rPr>
                <w:t>回输</w:t>
              </w:r>
            </w:ins>
            <w:ins w:id="125" w:author="Lenovo User" w:date="2013-12-25T11:21:00Z">
              <w:r>
                <w:rPr>
                  <w:rFonts w:hint="eastAsia"/>
                </w:rPr>
                <w:t>泵</w:t>
              </w:r>
            </w:ins>
            <w:ins w:id="126" w:author="Lenovo User" w:date="2013-12-25T11:23:00Z">
              <w:r>
                <w:rPr>
                  <w:rFonts w:hint="eastAsia"/>
                </w:rPr>
                <w:t>k</w:t>
              </w:r>
              <w:r>
                <w:rPr>
                  <w:rFonts w:hint="eastAsia"/>
                </w:rPr>
                <w:t>值</w:t>
              </w:r>
            </w:ins>
          </w:p>
        </w:tc>
        <w:tc>
          <w:tcPr>
            <w:tcW w:w="0" w:type="auto"/>
          </w:tcPr>
          <w:p w:rsidR="00EA54D0" w:rsidRDefault="00EA54D0" w:rsidP="009E1099">
            <w:pPr>
              <w:jc w:val="center"/>
            </w:pPr>
            <w:ins w:id="127" w:author="Lenovo User" w:date="2013-12-25T11:23:00Z">
              <w:r>
                <w:rPr>
                  <w:rFonts w:hint="eastAsia"/>
                </w:rPr>
                <w:t>血浆泵</w:t>
              </w:r>
              <w:r>
                <w:rPr>
                  <w:rFonts w:hint="eastAsia"/>
                </w:rPr>
                <w:t>k</w:t>
              </w:r>
              <w:r>
                <w:rPr>
                  <w:rFonts w:hint="eastAsia"/>
                </w:rPr>
                <w:t>值</w:t>
              </w:r>
            </w:ins>
          </w:p>
        </w:tc>
        <w:tc>
          <w:tcPr>
            <w:tcW w:w="0" w:type="auto"/>
          </w:tcPr>
          <w:p w:rsidR="00EA54D0" w:rsidRDefault="00EA54D0" w:rsidP="009E1099">
            <w:pPr>
              <w:jc w:val="center"/>
            </w:pPr>
            <w:ins w:id="128" w:author="Lenovo User" w:date="2013-12-25T11:23:00Z">
              <w:r>
                <w:rPr>
                  <w:rFonts w:hint="eastAsia"/>
                </w:rPr>
                <w:t>血小板泵</w:t>
              </w:r>
              <w:r>
                <w:rPr>
                  <w:rFonts w:hint="eastAsia"/>
                </w:rPr>
                <w:t>k</w:t>
              </w:r>
              <w:r>
                <w:rPr>
                  <w:rFonts w:hint="eastAsia"/>
                </w:rPr>
                <w:t>值</w:t>
              </w:r>
            </w:ins>
          </w:p>
        </w:tc>
        <w:tc>
          <w:tcPr>
            <w:tcW w:w="0" w:type="auto"/>
          </w:tcPr>
          <w:p w:rsidR="00EA54D0" w:rsidRDefault="00EA54D0" w:rsidP="00711050">
            <w:pPr>
              <w:jc w:val="center"/>
            </w:pPr>
          </w:p>
        </w:tc>
      </w:tr>
      <w:tr w:rsidR="00B10A65" w:rsidTr="00665586">
        <w:trPr>
          <w:jc w:val="center"/>
          <w:ins w:id="129" w:author="Lenovo User" w:date="2013-11-16T16:41:00Z"/>
        </w:trPr>
        <w:tc>
          <w:tcPr>
            <w:tcW w:w="0" w:type="auto"/>
          </w:tcPr>
          <w:p w:rsidR="00B10A65" w:rsidRDefault="00B10A65" w:rsidP="00711050">
            <w:pPr>
              <w:jc w:val="center"/>
              <w:rPr>
                <w:ins w:id="130" w:author="Lenovo User" w:date="2013-11-16T16:41:00Z"/>
              </w:rPr>
            </w:pPr>
            <w:ins w:id="131" w:author="Lenovo User" w:date="2013-11-16T16:41:00Z">
              <w:r>
                <w:rPr>
                  <w:rFonts w:hint="eastAsia"/>
                </w:rPr>
                <w:t>反馈</w:t>
              </w:r>
            </w:ins>
          </w:p>
        </w:tc>
        <w:tc>
          <w:tcPr>
            <w:tcW w:w="0" w:type="auto"/>
          </w:tcPr>
          <w:p w:rsidR="00B10A65" w:rsidRDefault="00B10A65" w:rsidP="00711050">
            <w:pPr>
              <w:jc w:val="center"/>
              <w:rPr>
                <w:ins w:id="132" w:author="Lenovo User" w:date="2013-11-16T16:41:00Z"/>
              </w:rPr>
            </w:pPr>
            <w:ins w:id="133" w:author="Lenovo User" w:date="2013-11-16T16:42:00Z">
              <w:r>
                <w:rPr>
                  <w:rFonts w:hint="eastAsia"/>
                </w:rPr>
                <w:t>30</w:t>
              </w:r>
            </w:ins>
          </w:p>
        </w:tc>
        <w:tc>
          <w:tcPr>
            <w:tcW w:w="0" w:type="auto"/>
          </w:tcPr>
          <w:p w:rsidR="00B10A65" w:rsidRDefault="00B10A65" w:rsidP="00B82596">
            <w:pPr>
              <w:jc w:val="center"/>
              <w:rPr>
                <w:ins w:id="134" w:author="Lenovo User" w:date="2013-11-16T16:41:00Z"/>
              </w:rPr>
            </w:pPr>
            <w:ins w:id="135" w:author="Lenovo User" w:date="2013-11-16T16:42:00Z">
              <w:r>
                <w:rPr>
                  <w:rFonts w:hint="eastAsia"/>
                </w:rPr>
                <w:t>0</w:t>
              </w:r>
            </w:ins>
            <w:ins w:id="136" w:author="Lenovo User" w:date="2013-12-25T13:53:00Z">
              <w:r w:rsidR="00B82596">
                <w:rPr>
                  <w:rFonts w:hint="eastAsia"/>
                </w:rPr>
                <w:t>8</w:t>
              </w:r>
            </w:ins>
            <w:ins w:id="137" w:author="Lenovo User" w:date="2013-11-16T16:42:00Z">
              <w:r>
                <w:rPr>
                  <w:rFonts w:hint="eastAsia"/>
                </w:rPr>
                <w:t>：血液灌注完成</w:t>
              </w:r>
            </w:ins>
          </w:p>
        </w:tc>
        <w:tc>
          <w:tcPr>
            <w:tcW w:w="0" w:type="auto"/>
          </w:tcPr>
          <w:p w:rsidR="00B10A65" w:rsidRDefault="00B10A65" w:rsidP="009E1099">
            <w:pPr>
              <w:jc w:val="center"/>
              <w:rPr>
                <w:ins w:id="138" w:author="Lenovo User" w:date="2013-11-16T16:42:00Z"/>
              </w:rPr>
            </w:pPr>
            <w:ins w:id="139" w:author="Lenovo User" w:date="2013-11-16T16:42:00Z">
              <w:r>
                <w:rPr>
                  <w:rFonts w:hint="eastAsia"/>
                </w:rPr>
                <w:t>0</w:t>
              </w:r>
              <w:r>
                <w:rPr>
                  <w:rFonts w:hint="eastAsia"/>
                </w:rPr>
                <w:t>：灌注成功</w:t>
              </w:r>
            </w:ins>
          </w:p>
          <w:p w:rsidR="00B10A65" w:rsidRDefault="00B10A65" w:rsidP="009E1099">
            <w:pPr>
              <w:jc w:val="center"/>
              <w:rPr>
                <w:ins w:id="140" w:author="Lenovo User" w:date="2013-11-16T16:41:00Z"/>
              </w:rPr>
            </w:pPr>
            <w:ins w:id="141" w:author="Lenovo User" w:date="2013-11-16T16:42:00Z">
              <w:r>
                <w:rPr>
                  <w:rFonts w:hint="eastAsia"/>
                </w:rPr>
                <w:t>1</w:t>
              </w:r>
              <w:r>
                <w:rPr>
                  <w:rFonts w:hint="eastAsia"/>
                </w:rPr>
                <w:t>：灌注失败</w:t>
              </w:r>
            </w:ins>
          </w:p>
        </w:tc>
        <w:tc>
          <w:tcPr>
            <w:tcW w:w="0" w:type="auto"/>
          </w:tcPr>
          <w:p w:rsidR="00B10A65" w:rsidRDefault="00B10A65" w:rsidP="009E1099">
            <w:pPr>
              <w:jc w:val="center"/>
              <w:rPr>
                <w:ins w:id="142" w:author="Lenovo User" w:date="2013-11-16T16:41:00Z"/>
              </w:rPr>
            </w:pPr>
          </w:p>
        </w:tc>
        <w:tc>
          <w:tcPr>
            <w:tcW w:w="0" w:type="auto"/>
          </w:tcPr>
          <w:p w:rsidR="00B10A65" w:rsidRPr="008822EB" w:rsidRDefault="00B10A65" w:rsidP="009E1099">
            <w:pPr>
              <w:jc w:val="center"/>
              <w:rPr>
                <w:ins w:id="143" w:author="Lenovo User" w:date="2013-11-16T16:41:00Z"/>
              </w:rPr>
            </w:pPr>
          </w:p>
        </w:tc>
        <w:tc>
          <w:tcPr>
            <w:tcW w:w="0" w:type="auto"/>
          </w:tcPr>
          <w:p w:rsidR="00B10A65" w:rsidRPr="008822EB" w:rsidRDefault="00B10A65" w:rsidP="009E1099">
            <w:pPr>
              <w:jc w:val="center"/>
              <w:rPr>
                <w:ins w:id="144" w:author="Lenovo User" w:date="2013-11-16T16:41:00Z"/>
              </w:rPr>
            </w:pPr>
          </w:p>
        </w:tc>
        <w:tc>
          <w:tcPr>
            <w:tcW w:w="0" w:type="auto"/>
          </w:tcPr>
          <w:p w:rsidR="00B10A65" w:rsidRDefault="00B10A65" w:rsidP="009E1099">
            <w:pPr>
              <w:jc w:val="center"/>
              <w:rPr>
                <w:ins w:id="145" w:author="Lenovo User" w:date="2013-11-16T16:41:00Z"/>
              </w:rPr>
            </w:pPr>
          </w:p>
        </w:tc>
        <w:tc>
          <w:tcPr>
            <w:tcW w:w="0" w:type="auto"/>
          </w:tcPr>
          <w:p w:rsidR="00B10A65" w:rsidRDefault="00B10A65" w:rsidP="00711050">
            <w:pPr>
              <w:jc w:val="center"/>
              <w:rPr>
                <w:ins w:id="146" w:author="Lenovo User" w:date="2013-11-16T16:41:00Z"/>
              </w:rPr>
            </w:pPr>
          </w:p>
        </w:tc>
      </w:tr>
      <w:tr w:rsidR="007B25D3" w:rsidTr="00665586">
        <w:trPr>
          <w:jc w:val="center"/>
        </w:trPr>
        <w:tc>
          <w:tcPr>
            <w:tcW w:w="0" w:type="auto"/>
          </w:tcPr>
          <w:p w:rsidR="00E32353" w:rsidRDefault="00E32353" w:rsidP="00711050">
            <w:pPr>
              <w:jc w:val="center"/>
            </w:pPr>
            <w:r>
              <w:rPr>
                <w:rFonts w:hint="eastAsia"/>
              </w:rPr>
              <w:lastRenderedPageBreak/>
              <w:t>发送</w:t>
            </w:r>
          </w:p>
        </w:tc>
        <w:tc>
          <w:tcPr>
            <w:tcW w:w="0" w:type="auto"/>
          </w:tcPr>
          <w:p w:rsidR="00E32353" w:rsidRDefault="00E32353" w:rsidP="00711050">
            <w:pPr>
              <w:jc w:val="center"/>
            </w:pPr>
            <w:r>
              <w:rPr>
                <w:rFonts w:hint="eastAsia"/>
              </w:rPr>
              <w:t>31</w:t>
            </w:r>
          </w:p>
        </w:tc>
        <w:tc>
          <w:tcPr>
            <w:tcW w:w="0" w:type="auto"/>
          </w:tcPr>
          <w:p w:rsidR="00E32353" w:rsidRDefault="00E32353" w:rsidP="009E1099">
            <w:pPr>
              <w:jc w:val="center"/>
            </w:pPr>
            <w:r>
              <w:rPr>
                <w:rFonts w:hint="eastAsia"/>
              </w:rPr>
              <w:t>08</w:t>
            </w:r>
            <w:r>
              <w:rPr>
                <w:rFonts w:hint="eastAsia"/>
              </w:rPr>
              <w:t>，</w:t>
            </w:r>
            <w:r>
              <w:rPr>
                <w:rFonts w:hint="eastAsia"/>
              </w:rPr>
              <w:t>09</w:t>
            </w:r>
            <w:r>
              <w:rPr>
                <w:rFonts w:hint="eastAsia"/>
              </w:rPr>
              <w:t>：预留</w:t>
            </w: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9B2738" w:rsidDel="004502F7" w:rsidTr="00665586">
        <w:trPr>
          <w:jc w:val="center"/>
          <w:del w:id="147" w:author="Lenovo User" w:date="2013-12-12T16:42:00Z"/>
        </w:trPr>
        <w:tc>
          <w:tcPr>
            <w:tcW w:w="0" w:type="auto"/>
          </w:tcPr>
          <w:p w:rsidR="009B2738" w:rsidDel="004502F7" w:rsidRDefault="009B2738" w:rsidP="00711050">
            <w:pPr>
              <w:jc w:val="center"/>
              <w:rPr>
                <w:del w:id="148" w:author="Lenovo User" w:date="2013-12-12T16:42:00Z"/>
              </w:rPr>
            </w:pPr>
            <w:del w:id="149" w:author="Lenovo User" w:date="2013-12-12T16:42:00Z">
              <w:r w:rsidDel="004502F7">
                <w:rPr>
                  <w:rFonts w:hint="eastAsia"/>
                </w:rPr>
                <w:delText>发送</w:delText>
              </w:r>
            </w:del>
          </w:p>
        </w:tc>
        <w:tc>
          <w:tcPr>
            <w:tcW w:w="0" w:type="auto"/>
          </w:tcPr>
          <w:p w:rsidR="009B2738" w:rsidDel="004502F7" w:rsidRDefault="009B2738" w:rsidP="00D53A16">
            <w:pPr>
              <w:jc w:val="center"/>
              <w:rPr>
                <w:del w:id="150" w:author="Lenovo User" w:date="2013-12-12T16:42:00Z"/>
              </w:rPr>
            </w:pPr>
            <w:del w:id="151" w:author="Lenovo User" w:date="2013-12-12T16:42:00Z">
              <w:r w:rsidDel="004502F7">
                <w:rPr>
                  <w:rFonts w:hint="eastAsia"/>
                </w:rPr>
                <w:delText>31</w:delText>
              </w:r>
            </w:del>
          </w:p>
        </w:tc>
        <w:tc>
          <w:tcPr>
            <w:tcW w:w="0" w:type="auto"/>
          </w:tcPr>
          <w:p w:rsidR="009B2738" w:rsidDel="004502F7" w:rsidRDefault="009B2738" w:rsidP="009E1099">
            <w:pPr>
              <w:jc w:val="center"/>
              <w:rPr>
                <w:del w:id="152" w:author="Lenovo User" w:date="2013-12-12T16:42:00Z"/>
              </w:rPr>
            </w:pPr>
            <w:del w:id="153" w:author="Lenovo User" w:date="2013-12-12T16:42:00Z">
              <w:r w:rsidDel="004502F7">
                <w:rPr>
                  <w:rFonts w:hint="eastAsia"/>
                </w:rPr>
                <w:delText>07</w:delText>
              </w:r>
              <w:r w:rsidDel="004502F7">
                <w:rPr>
                  <w:rFonts w:hint="eastAsia"/>
                </w:rPr>
                <w:delText>：点击“开始献血者准备”</w:delText>
              </w:r>
            </w:del>
          </w:p>
        </w:tc>
        <w:tc>
          <w:tcPr>
            <w:tcW w:w="0" w:type="auto"/>
          </w:tcPr>
          <w:p w:rsidR="009B2738" w:rsidRPr="009B2738" w:rsidDel="004502F7" w:rsidRDefault="009B2738" w:rsidP="009E1099">
            <w:pPr>
              <w:jc w:val="center"/>
              <w:rPr>
                <w:del w:id="154" w:author="Lenovo User" w:date="2013-12-12T16:42:00Z"/>
              </w:rPr>
            </w:pPr>
          </w:p>
        </w:tc>
        <w:tc>
          <w:tcPr>
            <w:tcW w:w="0" w:type="auto"/>
          </w:tcPr>
          <w:p w:rsidR="009B2738" w:rsidDel="004502F7" w:rsidRDefault="009B2738" w:rsidP="009E1099">
            <w:pPr>
              <w:jc w:val="center"/>
              <w:rPr>
                <w:del w:id="155" w:author="Lenovo User" w:date="2013-12-12T16:42:00Z"/>
              </w:rPr>
            </w:pPr>
          </w:p>
        </w:tc>
        <w:tc>
          <w:tcPr>
            <w:tcW w:w="0" w:type="auto"/>
          </w:tcPr>
          <w:p w:rsidR="009B2738" w:rsidRPr="008822EB" w:rsidDel="004502F7" w:rsidRDefault="009B2738" w:rsidP="009E1099">
            <w:pPr>
              <w:jc w:val="center"/>
              <w:rPr>
                <w:del w:id="156" w:author="Lenovo User" w:date="2013-12-12T16:42:00Z"/>
              </w:rPr>
            </w:pPr>
          </w:p>
        </w:tc>
        <w:tc>
          <w:tcPr>
            <w:tcW w:w="0" w:type="auto"/>
          </w:tcPr>
          <w:p w:rsidR="009B2738" w:rsidRPr="008822EB" w:rsidDel="004502F7" w:rsidRDefault="009B2738" w:rsidP="009E1099">
            <w:pPr>
              <w:jc w:val="center"/>
              <w:rPr>
                <w:del w:id="157" w:author="Lenovo User" w:date="2013-12-12T16:42:00Z"/>
              </w:rPr>
            </w:pPr>
          </w:p>
        </w:tc>
        <w:tc>
          <w:tcPr>
            <w:tcW w:w="0" w:type="auto"/>
          </w:tcPr>
          <w:p w:rsidR="009B2738" w:rsidDel="004502F7" w:rsidRDefault="009B2738" w:rsidP="009E1099">
            <w:pPr>
              <w:jc w:val="center"/>
              <w:rPr>
                <w:del w:id="158" w:author="Lenovo User" w:date="2013-12-12T16:42:00Z"/>
              </w:rPr>
            </w:pPr>
          </w:p>
        </w:tc>
        <w:tc>
          <w:tcPr>
            <w:tcW w:w="0" w:type="auto"/>
          </w:tcPr>
          <w:p w:rsidR="009B2738" w:rsidDel="004502F7" w:rsidRDefault="009B2738" w:rsidP="00711050">
            <w:pPr>
              <w:jc w:val="center"/>
              <w:rPr>
                <w:del w:id="159" w:author="Lenovo User" w:date="2013-12-12T16:42:00Z"/>
              </w:rPr>
            </w:pPr>
          </w:p>
        </w:tc>
      </w:tr>
      <w:tr w:rsidR="007B25D3" w:rsidTr="00665586">
        <w:trPr>
          <w:jc w:val="center"/>
        </w:trPr>
        <w:tc>
          <w:tcPr>
            <w:tcW w:w="0" w:type="auto"/>
          </w:tcPr>
          <w:p w:rsidR="00E32353" w:rsidRDefault="00E32353" w:rsidP="00711050">
            <w:pPr>
              <w:jc w:val="center"/>
            </w:pPr>
            <w:r>
              <w:rPr>
                <w:rFonts w:hint="eastAsia"/>
              </w:rPr>
              <w:t>发送</w:t>
            </w:r>
          </w:p>
        </w:tc>
        <w:tc>
          <w:tcPr>
            <w:tcW w:w="0" w:type="auto"/>
          </w:tcPr>
          <w:p w:rsidR="00E32353" w:rsidRDefault="00E32353" w:rsidP="00D53A16">
            <w:pPr>
              <w:jc w:val="center"/>
            </w:pPr>
            <w:r>
              <w:rPr>
                <w:rFonts w:hint="eastAsia"/>
              </w:rPr>
              <w:t>32</w:t>
            </w:r>
          </w:p>
        </w:tc>
        <w:tc>
          <w:tcPr>
            <w:tcW w:w="0" w:type="auto"/>
          </w:tcPr>
          <w:p w:rsidR="00E32353" w:rsidRDefault="00E32353" w:rsidP="009E1099">
            <w:pPr>
              <w:jc w:val="center"/>
            </w:pPr>
            <w:r>
              <w:rPr>
                <w:rFonts w:hint="eastAsia"/>
              </w:rPr>
              <w:t>09</w:t>
            </w:r>
            <w:r>
              <w:rPr>
                <w:rFonts w:hint="eastAsia"/>
              </w:rPr>
              <w:t>：点击开始采集流程</w:t>
            </w:r>
          </w:p>
          <w:p w:rsidR="00E32353" w:rsidRDefault="00E32353" w:rsidP="009E1099">
            <w:pPr>
              <w:jc w:val="center"/>
            </w:pPr>
            <w:r>
              <w:rPr>
                <w:rFonts w:hint="eastAsia"/>
              </w:rPr>
              <w:t>（对应“开始采血”按钮）</w:t>
            </w: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sidRPr="005054E2">
              <w:rPr>
                <w:rFonts w:hint="eastAsia"/>
                <w:highlight w:val="yellow"/>
              </w:rPr>
              <w:t>反馈</w:t>
            </w:r>
          </w:p>
        </w:tc>
        <w:tc>
          <w:tcPr>
            <w:tcW w:w="0" w:type="auto"/>
          </w:tcPr>
          <w:p w:rsidR="00E32353" w:rsidRDefault="00E32353" w:rsidP="00711050">
            <w:pPr>
              <w:jc w:val="center"/>
            </w:pPr>
            <w:del w:id="160" w:author="Lenovo User" w:date="2013-11-20T09:44:00Z">
              <w:r w:rsidDel="005B3299">
                <w:rPr>
                  <w:rFonts w:hint="eastAsia"/>
                </w:rPr>
                <w:delText>31</w:delText>
              </w:r>
            </w:del>
          </w:p>
        </w:tc>
        <w:tc>
          <w:tcPr>
            <w:tcW w:w="0" w:type="auto"/>
          </w:tcPr>
          <w:p w:rsidR="00E32353" w:rsidDel="005B3299" w:rsidRDefault="00E32353" w:rsidP="009E1099">
            <w:pPr>
              <w:jc w:val="center"/>
              <w:rPr>
                <w:del w:id="161" w:author="Lenovo User" w:date="2013-11-20T09:44:00Z"/>
              </w:rPr>
            </w:pPr>
            <w:del w:id="162" w:author="Lenovo User" w:date="2013-11-20T09:44:00Z">
              <w:r w:rsidDel="005B3299">
                <w:rPr>
                  <w:rFonts w:hint="eastAsia"/>
                </w:rPr>
                <w:delText>0A</w:delText>
              </w:r>
              <w:r w:rsidDel="005B3299">
                <w:rPr>
                  <w:rFonts w:hint="eastAsia"/>
                </w:rPr>
                <w:delText>：血液采集完成</w:delText>
              </w:r>
            </w:del>
          </w:p>
          <w:p w:rsidR="00E32353" w:rsidRDefault="00E32353" w:rsidP="009E1099">
            <w:pPr>
              <w:jc w:val="center"/>
            </w:pP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sidRPr="005054E2">
              <w:rPr>
                <w:rFonts w:hint="eastAsia"/>
                <w:highlight w:val="yellow"/>
              </w:rPr>
              <w:t>反馈</w:t>
            </w:r>
          </w:p>
        </w:tc>
        <w:tc>
          <w:tcPr>
            <w:tcW w:w="0" w:type="auto"/>
          </w:tcPr>
          <w:p w:rsidR="00E32353" w:rsidRDefault="00E32353" w:rsidP="00711050">
            <w:pPr>
              <w:jc w:val="center"/>
            </w:pPr>
            <w:del w:id="163" w:author="Lenovo User" w:date="2013-11-20T09:44:00Z">
              <w:r w:rsidDel="005B3299">
                <w:rPr>
                  <w:rFonts w:hint="eastAsia"/>
                </w:rPr>
                <w:delText>31</w:delText>
              </w:r>
            </w:del>
          </w:p>
        </w:tc>
        <w:tc>
          <w:tcPr>
            <w:tcW w:w="0" w:type="auto"/>
          </w:tcPr>
          <w:p w:rsidR="00E32353" w:rsidRDefault="00E32353" w:rsidP="009E1099">
            <w:pPr>
              <w:jc w:val="center"/>
            </w:pPr>
            <w:del w:id="164" w:author="Lenovo User" w:date="2013-11-20T09:44:00Z">
              <w:r w:rsidDel="005B3299">
                <w:rPr>
                  <w:rFonts w:hint="eastAsia"/>
                </w:rPr>
                <w:delText>0B</w:delText>
              </w:r>
              <w:r w:rsidDel="005B3299">
                <w:rPr>
                  <w:rFonts w:hint="eastAsia"/>
                </w:rPr>
                <w:delText>：血液回输完成</w:delText>
              </w:r>
            </w:del>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ins w:id="165" w:author="Lenovo User" w:date="2013-10-21T11:28:00Z"/>
        </w:trPr>
        <w:tc>
          <w:tcPr>
            <w:tcW w:w="0" w:type="auto"/>
          </w:tcPr>
          <w:p w:rsidR="00E32353" w:rsidRPr="005054E2" w:rsidRDefault="00E32353" w:rsidP="00711050">
            <w:pPr>
              <w:jc w:val="center"/>
              <w:rPr>
                <w:ins w:id="166" w:author="Lenovo User" w:date="2013-10-21T11:28:00Z"/>
                <w:highlight w:val="yellow"/>
              </w:rPr>
            </w:pPr>
            <w:ins w:id="167" w:author="Lenovo User" w:date="2013-10-21T11:28:00Z">
              <w:r>
                <w:rPr>
                  <w:rFonts w:hint="eastAsia"/>
                  <w:highlight w:val="yellow"/>
                </w:rPr>
                <w:t>反馈</w:t>
              </w:r>
            </w:ins>
          </w:p>
        </w:tc>
        <w:tc>
          <w:tcPr>
            <w:tcW w:w="0" w:type="auto"/>
          </w:tcPr>
          <w:p w:rsidR="00E32353" w:rsidRDefault="00E32353" w:rsidP="00711050">
            <w:pPr>
              <w:jc w:val="center"/>
              <w:rPr>
                <w:ins w:id="168" w:author="Lenovo User" w:date="2013-10-21T11:28:00Z"/>
              </w:rPr>
            </w:pPr>
            <w:ins w:id="169" w:author="Lenovo User" w:date="2013-10-24T14:42:00Z">
              <w:r>
                <w:rPr>
                  <w:rFonts w:hint="eastAsia"/>
                </w:rPr>
                <w:t>31</w:t>
              </w:r>
            </w:ins>
          </w:p>
        </w:tc>
        <w:tc>
          <w:tcPr>
            <w:tcW w:w="0" w:type="auto"/>
          </w:tcPr>
          <w:p w:rsidR="00E32353" w:rsidRDefault="00E32353">
            <w:pPr>
              <w:tabs>
                <w:tab w:val="center" w:pos="742"/>
              </w:tabs>
              <w:jc w:val="left"/>
              <w:rPr>
                <w:ins w:id="170" w:author="Lenovo User" w:date="2013-10-21T11:28:00Z"/>
              </w:rPr>
              <w:pPrChange w:id="171" w:author="Lenovo User" w:date="2013-10-21T13:49:00Z">
                <w:pPr>
                  <w:jc w:val="center"/>
                </w:pPr>
              </w:pPrChange>
            </w:pPr>
            <w:ins w:id="172" w:author="Lenovo User" w:date="2013-10-21T13:49:00Z">
              <w:r>
                <w:rPr>
                  <w:rFonts w:hint="eastAsia"/>
                </w:rPr>
                <w:t xml:space="preserve">0C: </w:t>
              </w:r>
            </w:ins>
            <w:ins w:id="173" w:author="Lenovo User" w:date="2013-10-21T13:45:00Z">
              <w:r>
                <w:rPr>
                  <w:rFonts w:hint="eastAsia"/>
                </w:rPr>
                <w:t>采血</w:t>
              </w:r>
            </w:ins>
            <w:ins w:id="174" w:author="Lenovo User" w:date="2013-10-21T13:52:00Z">
              <w:r>
                <w:rPr>
                  <w:rFonts w:hint="eastAsia"/>
                </w:rPr>
                <w:t>/</w:t>
              </w:r>
              <w:r>
                <w:rPr>
                  <w:rFonts w:hint="eastAsia"/>
                </w:rPr>
                <w:t>回输</w:t>
              </w:r>
            </w:ins>
            <w:ins w:id="175" w:author="Lenovo User" w:date="2013-10-21T11:29:00Z">
              <w:r>
                <w:rPr>
                  <w:rFonts w:hint="eastAsia"/>
                </w:rPr>
                <w:t>压力</w:t>
              </w:r>
            </w:ins>
          </w:p>
        </w:tc>
        <w:tc>
          <w:tcPr>
            <w:tcW w:w="0" w:type="auto"/>
          </w:tcPr>
          <w:p w:rsidR="00E32353" w:rsidRDefault="00AF2FF2" w:rsidP="009E1099">
            <w:pPr>
              <w:jc w:val="center"/>
              <w:rPr>
                <w:ins w:id="176" w:author="Lenovo User" w:date="2013-10-21T13:52:00Z"/>
              </w:rPr>
            </w:pPr>
            <w:ins w:id="177" w:author="Lenovo User" w:date="2013-12-06T09:03:00Z">
              <w:r>
                <w:t>B</w:t>
              </w:r>
              <w:r>
                <w:rPr>
                  <w:rFonts w:hint="eastAsia"/>
                </w:rPr>
                <w:t>it0</w:t>
              </w:r>
            </w:ins>
            <w:ins w:id="178" w:author="Lenovo User" w:date="2013-10-21T13:52:00Z">
              <w:r w:rsidR="00E32353">
                <w:rPr>
                  <w:rFonts w:hint="eastAsia"/>
                </w:rPr>
                <w:t>：采血压力</w:t>
              </w:r>
            </w:ins>
          </w:p>
          <w:p w:rsidR="00E32353" w:rsidRDefault="00AF2FF2">
            <w:pPr>
              <w:rPr>
                <w:ins w:id="179" w:author="Lenovo User" w:date="2013-12-06T09:05:00Z"/>
              </w:rPr>
              <w:pPrChange w:id="180" w:author="Lenovo User" w:date="2013-12-06T09:05:00Z">
                <w:pPr>
                  <w:jc w:val="center"/>
                </w:pPr>
              </w:pPrChange>
            </w:pPr>
            <w:ins w:id="181" w:author="Lenovo User" w:date="2013-10-21T13:52:00Z">
              <w:r>
                <w:rPr>
                  <w:rFonts w:hint="eastAsia"/>
                </w:rPr>
                <w:t xml:space="preserve">  </w:t>
              </w:r>
            </w:ins>
            <w:ins w:id="182" w:author="Lenovo User" w:date="2013-12-06T09:03:00Z">
              <w:r>
                <w:t>B</w:t>
              </w:r>
              <w:r>
                <w:rPr>
                  <w:rFonts w:hint="eastAsia"/>
                </w:rPr>
                <w:t>it</w:t>
              </w:r>
            </w:ins>
            <w:ins w:id="183" w:author="Lenovo User" w:date="2013-12-06T09:05:00Z">
              <w:r w:rsidR="0038692A">
                <w:rPr>
                  <w:rFonts w:hint="eastAsia"/>
                </w:rPr>
                <w:t>1</w:t>
              </w:r>
            </w:ins>
            <w:ins w:id="184" w:author="Lenovo User" w:date="2013-10-21T13:52:00Z">
              <w:r w:rsidR="00E32353">
                <w:rPr>
                  <w:rFonts w:hint="eastAsia"/>
                </w:rPr>
                <w:t>：回输压力</w:t>
              </w:r>
            </w:ins>
          </w:p>
          <w:p w:rsidR="0038692A" w:rsidRDefault="0038692A">
            <w:pPr>
              <w:rPr>
                <w:ins w:id="185" w:author="Lenovo User" w:date="2013-10-21T11:28:00Z"/>
              </w:rPr>
              <w:pPrChange w:id="186" w:author="Lenovo User" w:date="2013-12-06T09:05:00Z">
                <w:pPr>
                  <w:jc w:val="center"/>
                </w:pPr>
              </w:pPrChange>
            </w:pPr>
            <w:ins w:id="187" w:author="Lenovo User" w:date="2013-12-06T09:05:00Z">
              <w:r>
                <w:t>B</w:t>
              </w:r>
              <w:r>
                <w:rPr>
                  <w:rFonts w:hint="eastAsia"/>
                </w:rPr>
                <w:t>it3</w:t>
              </w:r>
              <w:r>
                <w:rPr>
                  <w:rFonts w:hint="eastAsia"/>
                </w:rPr>
                <w:t>：正负</w:t>
              </w:r>
            </w:ins>
            <w:ins w:id="188" w:author="Lenovo User" w:date="2013-12-06T09:06:00Z">
              <w:r>
                <w:rPr>
                  <w:rFonts w:hint="eastAsia"/>
                </w:rPr>
                <w:t>(1-</w:t>
              </w:r>
              <w:r>
                <w:rPr>
                  <w:rFonts w:hint="eastAsia"/>
                </w:rPr>
                <w:t>负，</w:t>
              </w:r>
              <w:r>
                <w:rPr>
                  <w:rFonts w:hint="eastAsia"/>
                </w:rPr>
                <w:t>0-</w:t>
              </w:r>
              <w:r>
                <w:rPr>
                  <w:rFonts w:hint="eastAsia"/>
                </w:rPr>
                <w:t>正</w:t>
              </w:r>
              <w:r>
                <w:rPr>
                  <w:rFonts w:hint="eastAsia"/>
                </w:rPr>
                <w:t>)</w:t>
              </w:r>
            </w:ins>
          </w:p>
        </w:tc>
        <w:tc>
          <w:tcPr>
            <w:tcW w:w="0" w:type="auto"/>
          </w:tcPr>
          <w:p w:rsidR="00E32353" w:rsidRDefault="00E32353" w:rsidP="009E1099">
            <w:pPr>
              <w:jc w:val="center"/>
              <w:rPr>
                <w:ins w:id="189" w:author="Lenovo User" w:date="2013-10-21T11:28:00Z"/>
              </w:rPr>
            </w:pPr>
            <w:ins w:id="190" w:author="Lenovo User" w:date="2013-10-21T13:53:00Z">
              <w:r>
                <w:rPr>
                  <w:rFonts w:hint="eastAsia"/>
                </w:rPr>
                <w:t>压力值低字节</w:t>
              </w:r>
            </w:ins>
          </w:p>
        </w:tc>
        <w:tc>
          <w:tcPr>
            <w:tcW w:w="0" w:type="auto"/>
          </w:tcPr>
          <w:p w:rsidR="00E32353" w:rsidRPr="008822EB" w:rsidRDefault="00E32353" w:rsidP="009E1099">
            <w:pPr>
              <w:jc w:val="center"/>
              <w:rPr>
                <w:ins w:id="191" w:author="Lenovo User" w:date="2013-10-21T11:28:00Z"/>
              </w:rPr>
            </w:pPr>
            <w:ins w:id="192" w:author="Lenovo User" w:date="2013-10-21T13:53:00Z">
              <w:r>
                <w:rPr>
                  <w:rFonts w:hint="eastAsia"/>
                </w:rPr>
                <w:t>压力值高字节</w:t>
              </w:r>
            </w:ins>
          </w:p>
        </w:tc>
        <w:tc>
          <w:tcPr>
            <w:tcW w:w="0" w:type="auto"/>
          </w:tcPr>
          <w:p w:rsidR="00E32353" w:rsidRPr="008822EB" w:rsidRDefault="00E32353" w:rsidP="009E1099">
            <w:pPr>
              <w:jc w:val="center"/>
              <w:rPr>
                <w:ins w:id="193" w:author="Lenovo User" w:date="2013-10-21T11:28:00Z"/>
              </w:rPr>
            </w:pPr>
          </w:p>
        </w:tc>
        <w:tc>
          <w:tcPr>
            <w:tcW w:w="0" w:type="auto"/>
          </w:tcPr>
          <w:p w:rsidR="00E32353" w:rsidRDefault="00E32353" w:rsidP="009E1099">
            <w:pPr>
              <w:jc w:val="center"/>
              <w:rPr>
                <w:ins w:id="194" w:author="Lenovo User" w:date="2013-10-21T11:28:00Z"/>
              </w:rPr>
            </w:pPr>
          </w:p>
        </w:tc>
        <w:tc>
          <w:tcPr>
            <w:tcW w:w="0" w:type="auto"/>
          </w:tcPr>
          <w:p w:rsidR="00E32353" w:rsidRDefault="00E32353" w:rsidP="00711050">
            <w:pPr>
              <w:jc w:val="center"/>
              <w:rPr>
                <w:ins w:id="195" w:author="Lenovo User" w:date="2013-10-21T11:28:00Z"/>
              </w:rPr>
            </w:pPr>
          </w:p>
        </w:tc>
      </w:tr>
      <w:tr w:rsidR="007B25D3" w:rsidTr="00665586">
        <w:trPr>
          <w:jc w:val="center"/>
          <w:ins w:id="196" w:author="Lenovo User" w:date="2013-10-21T13:53:00Z"/>
        </w:trPr>
        <w:tc>
          <w:tcPr>
            <w:tcW w:w="0" w:type="auto"/>
          </w:tcPr>
          <w:p w:rsidR="00E32353" w:rsidRDefault="00E32353" w:rsidP="00711050">
            <w:pPr>
              <w:jc w:val="center"/>
              <w:rPr>
                <w:ins w:id="197" w:author="Lenovo User" w:date="2013-10-21T13:53:00Z"/>
                <w:highlight w:val="yellow"/>
              </w:rPr>
            </w:pPr>
            <w:ins w:id="198" w:author="Lenovo User" w:date="2013-10-21T13:53:00Z">
              <w:r>
                <w:rPr>
                  <w:rFonts w:hint="eastAsia"/>
                  <w:highlight w:val="yellow"/>
                </w:rPr>
                <w:t>反馈</w:t>
              </w:r>
            </w:ins>
          </w:p>
        </w:tc>
        <w:tc>
          <w:tcPr>
            <w:tcW w:w="0" w:type="auto"/>
          </w:tcPr>
          <w:p w:rsidR="00E32353" w:rsidRDefault="00E32353" w:rsidP="00711050">
            <w:pPr>
              <w:jc w:val="center"/>
              <w:rPr>
                <w:ins w:id="199" w:author="Lenovo User" w:date="2013-10-21T13:53:00Z"/>
              </w:rPr>
            </w:pPr>
            <w:ins w:id="200" w:author="Lenovo User" w:date="2013-10-21T13:53:00Z">
              <w:r>
                <w:rPr>
                  <w:rFonts w:hint="eastAsia"/>
                </w:rPr>
                <w:t>31</w:t>
              </w:r>
            </w:ins>
          </w:p>
        </w:tc>
        <w:tc>
          <w:tcPr>
            <w:tcW w:w="0" w:type="auto"/>
          </w:tcPr>
          <w:p w:rsidR="00E32353" w:rsidRDefault="00E32353" w:rsidP="004E6C91">
            <w:pPr>
              <w:tabs>
                <w:tab w:val="center" w:pos="742"/>
              </w:tabs>
              <w:jc w:val="left"/>
              <w:rPr>
                <w:ins w:id="201" w:author="Lenovo User" w:date="2013-10-21T13:53:00Z"/>
              </w:rPr>
            </w:pPr>
            <w:ins w:id="202" w:author="Lenovo User" w:date="2013-10-21T13:53:00Z">
              <w:r>
                <w:rPr>
                  <w:rFonts w:hint="eastAsia"/>
                </w:rPr>
                <w:t xml:space="preserve">0D: </w:t>
              </w:r>
            </w:ins>
            <w:ins w:id="203" w:author="Lenovo User" w:date="2013-10-21T13:54:00Z">
              <w:r>
                <w:rPr>
                  <w:rFonts w:hint="eastAsia"/>
                </w:rPr>
                <w:t>已采集量</w:t>
              </w:r>
            </w:ins>
            <w:ins w:id="204" w:author="Lenovo User" w:date="2013-11-12T09:58:00Z">
              <w:r w:rsidR="00E326ED">
                <w:rPr>
                  <w:rFonts w:hint="eastAsia"/>
                </w:rPr>
                <w:t>(mL)</w:t>
              </w:r>
            </w:ins>
          </w:p>
        </w:tc>
        <w:tc>
          <w:tcPr>
            <w:tcW w:w="0" w:type="auto"/>
          </w:tcPr>
          <w:p w:rsidR="00E32353" w:rsidRDefault="00E32353" w:rsidP="009E1099">
            <w:pPr>
              <w:jc w:val="center"/>
              <w:rPr>
                <w:ins w:id="205" w:author="Lenovo User" w:date="2013-10-21T13:53:00Z"/>
              </w:rPr>
            </w:pPr>
            <w:ins w:id="206" w:author="Lenovo User" w:date="2013-10-21T13:54:00Z">
              <w:r>
                <w:rPr>
                  <w:rFonts w:hint="eastAsia"/>
                </w:rPr>
                <w:t>已采集血小板</w:t>
              </w:r>
            </w:ins>
            <w:ins w:id="207" w:author="Lenovo User" w:date="2013-10-21T13:55:00Z">
              <w:r>
                <w:rPr>
                  <w:rFonts w:hint="eastAsia"/>
                </w:rPr>
                <w:t>低字节</w:t>
              </w:r>
            </w:ins>
          </w:p>
        </w:tc>
        <w:tc>
          <w:tcPr>
            <w:tcW w:w="0" w:type="auto"/>
          </w:tcPr>
          <w:p w:rsidR="00E32353" w:rsidRDefault="00E32353" w:rsidP="009E1099">
            <w:pPr>
              <w:jc w:val="center"/>
              <w:rPr>
                <w:ins w:id="208" w:author="Lenovo User" w:date="2013-10-21T13:53:00Z"/>
              </w:rPr>
            </w:pPr>
            <w:ins w:id="209" w:author="Lenovo User" w:date="2013-10-21T13:55:00Z">
              <w:r>
                <w:rPr>
                  <w:rFonts w:hint="eastAsia"/>
                </w:rPr>
                <w:t>已采集血小板高字节</w:t>
              </w:r>
            </w:ins>
          </w:p>
        </w:tc>
        <w:tc>
          <w:tcPr>
            <w:tcW w:w="0" w:type="auto"/>
          </w:tcPr>
          <w:p w:rsidR="00E32353" w:rsidRDefault="00E32353" w:rsidP="009E1099">
            <w:pPr>
              <w:jc w:val="center"/>
              <w:rPr>
                <w:ins w:id="210" w:author="Lenovo User" w:date="2013-10-21T13:53:00Z"/>
              </w:rPr>
            </w:pPr>
            <w:ins w:id="211" w:author="Lenovo User" w:date="2013-10-21T13:55:00Z">
              <w:r>
                <w:rPr>
                  <w:rFonts w:hint="eastAsia"/>
                </w:rPr>
                <w:t>已采集血浆低字节</w:t>
              </w:r>
            </w:ins>
          </w:p>
        </w:tc>
        <w:tc>
          <w:tcPr>
            <w:tcW w:w="0" w:type="auto"/>
          </w:tcPr>
          <w:p w:rsidR="00E32353" w:rsidRPr="008822EB" w:rsidRDefault="00E32353" w:rsidP="009E1099">
            <w:pPr>
              <w:jc w:val="center"/>
              <w:rPr>
                <w:ins w:id="212" w:author="Lenovo User" w:date="2013-10-21T13:53:00Z"/>
              </w:rPr>
            </w:pPr>
            <w:ins w:id="213" w:author="Lenovo User" w:date="2013-10-21T13:55:00Z">
              <w:r>
                <w:rPr>
                  <w:rFonts w:hint="eastAsia"/>
                </w:rPr>
                <w:t>已</w:t>
              </w:r>
            </w:ins>
            <w:ins w:id="214" w:author="Lenovo User" w:date="2013-10-21T13:56:00Z">
              <w:r>
                <w:rPr>
                  <w:rFonts w:hint="eastAsia"/>
                </w:rPr>
                <w:t>采集血浆高字节</w:t>
              </w:r>
            </w:ins>
          </w:p>
        </w:tc>
        <w:tc>
          <w:tcPr>
            <w:tcW w:w="0" w:type="auto"/>
          </w:tcPr>
          <w:p w:rsidR="00E32353" w:rsidRDefault="00E32353" w:rsidP="009E1099">
            <w:pPr>
              <w:jc w:val="center"/>
              <w:rPr>
                <w:ins w:id="215" w:author="Lenovo User" w:date="2013-10-21T13:53:00Z"/>
              </w:rPr>
            </w:pPr>
            <w:ins w:id="216" w:author="Lenovo User" w:date="2013-10-21T13:56:00Z">
              <w:r>
                <w:rPr>
                  <w:rFonts w:hint="eastAsia"/>
                </w:rPr>
                <w:t>已采集红细胞低字节</w:t>
              </w:r>
            </w:ins>
          </w:p>
        </w:tc>
        <w:tc>
          <w:tcPr>
            <w:tcW w:w="0" w:type="auto"/>
          </w:tcPr>
          <w:p w:rsidR="00E32353" w:rsidRDefault="00E32353" w:rsidP="00711050">
            <w:pPr>
              <w:jc w:val="center"/>
              <w:rPr>
                <w:ins w:id="217" w:author="Lenovo User" w:date="2013-10-21T13:53:00Z"/>
              </w:rPr>
            </w:pPr>
            <w:ins w:id="218" w:author="Lenovo User" w:date="2013-10-21T13:56:00Z">
              <w:r>
                <w:rPr>
                  <w:rFonts w:hint="eastAsia"/>
                </w:rPr>
                <w:t>已采集红细胞高字节</w:t>
              </w:r>
            </w:ins>
          </w:p>
        </w:tc>
      </w:tr>
      <w:tr w:rsidR="00740CF1" w:rsidTr="00665586">
        <w:trPr>
          <w:jc w:val="center"/>
          <w:ins w:id="219" w:author="Lenovo User" w:date="2013-12-25T13:44:00Z"/>
        </w:trPr>
        <w:tc>
          <w:tcPr>
            <w:tcW w:w="0" w:type="auto"/>
          </w:tcPr>
          <w:p w:rsidR="00740CF1" w:rsidRDefault="00740CF1" w:rsidP="00711050">
            <w:pPr>
              <w:jc w:val="center"/>
              <w:rPr>
                <w:ins w:id="220" w:author="Lenovo User" w:date="2013-12-25T13:44:00Z"/>
                <w:highlight w:val="yellow"/>
              </w:rPr>
            </w:pPr>
            <w:ins w:id="221" w:author="Lenovo User" w:date="2013-12-25T13:44:00Z">
              <w:r>
                <w:rPr>
                  <w:rFonts w:hint="eastAsia"/>
                  <w:highlight w:val="yellow"/>
                </w:rPr>
                <w:t>反馈</w:t>
              </w:r>
            </w:ins>
          </w:p>
        </w:tc>
        <w:tc>
          <w:tcPr>
            <w:tcW w:w="0" w:type="auto"/>
          </w:tcPr>
          <w:p w:rsidR="00740CF1" w:rsidRDefault="00740CF1" w:rsidP="00711050">
            <w:pPr>
              <w:jc w:val="center"/>
              <w:rPr>
                <w:ins w:id="222" w:author="Lenovo User" w:date="2013-12-25T13:44:00Z"/>
              </w:rPr>
            </w:pPr>
            <w:ins w:id="223" w:author="Lenovo User" w:date="2013-12-25T13:44:00Z">
              <w:r>
                <w:rPr>
                  <w:rFonts w:hint="eastAsia"/>
                </w:rPr>
                <w:t>31</w:t>
              </w:r>
            </w:ins>
          </w:p>
        </w:tc>
        <w:tc>
          <w:tcPr>
            <w:tcW w:w="0" w:type="auto"/>
          </w:tcPr>
          <w:p w:rsidR="00740CF1" w:rsidRDefault="00740CF1" w:rsidP="004E6C91">
            <w:pPr>
              <w:tabs>
                <w:tab w:val="center" w:pos="742"/>
              </w:tabs>
              <w:jc w:val="left"/>
              <w:rPr>
                <w:ins w:id="224" w:author="Lenovo User" w:date="2013-12-25T13:44:00Z"/>
              </w:rPr>
            </w:pPr>
            <w:ins w:id="225" w:author="Lenovo User" w:date="2013-12-25T13:44:00Z">
              <w:r>
                <w:rPr>
                  <w:rFonts w:hint="eastAsia"/>
                </w:rPr>
                <w:t>0E</w:t>
              </w:r>
              <w:r>
                <w:rPr>
                  <w:rFonts w:hint="eastAsia"/>
                </w:rPr>
                <w:t>：泵校准</w:t>
              </w:r>
              <w:r>
                <w:rPr>
                  <w:rFonts w:hint="eastAsia"/>
                </w:rPr>
                <w:t>k</w:t>
              </w:r>
              <w:r>
                <w:rPr>
                  <w:rFonts w:hint="eastAsia"/>
                </w:rPr>
                <w:t>值</w:t>
              </w:r>
            </w:ins>
          </w:p>
        </w:tc>
        <w:tc>
          <w:tcPr>
            <w:tcW w:w="0" w:type="auto"/>
          </w:tcPr>
          <w:p w:rsidR="00740CF1" w:rsidRDefault="00740CF1" w:rsidP="009E1099">
            <w:pPr>
              <w:jc w:val="center"/>
              <w:rPr>
                <w:ins w:id="226" w:author="Lenovo User" w:date="2013-12-25T13:44:00Z"/>
              </w:rPr>
            </w:pPr>
            <w:ins w:id="227" w:author="Lenovo User" w:date="2013-12-25T13:44:00Z">
              <w:r>
                <w:rPr>
                  <w:rFonts w:hint="eastAsia"/>
                </w:rPr>
                <w:t>采血泵</w:t>
              </w:r>
            </w:ins>
          </w:p>
        </w:tc>
        <w:tc>
          <w:tcPr>
            <w:tcW w:w="0" w:type="auto"/>
          </w:tcPr>
          <w:p w:rsidR="00740CF1" w:rsidRDefault="00740CF1" w:rsidP="009E1099">
            <w:pPr>
              <w:jc w:val="center"/>
              <w:rPr>
                <w:ins w:id="228" w:author="Lenovo User" w:date="2013-12-25T13:44:00Z"/>
              </w:rPr>
            </w:pPr>
            <w:ins w:id="229" w:author="Lenovo User" w:date="2013-12-25T13:44:00Z">
              <w:r>
                <w:rPr>
                  <w:rFonts w:hint="eastAsia"/>
                </w:rPr>
                <w:t>AC</w:t>
              </w:r>
              <w:r>
                <w:rPr>
                  <w:rFonts w:hint="eastAsia"/>
                </w:rPr>
                <w:t>泵</w:t>
              </w:r>
            </w:ins>
          </w:p>
        </w:tc>
        <w:tc>
          <w:tcPr>
            <w:tcW w:w="0" w:type="auto"/>
          </w:tcPr>
          <w:p w:rsidR="00740CF1" w:rsidRDefault="00740CF1" w:rsidP="009E1099">
            <w:pPr>
              <w:jc w:val="center"/>
              <w:rPr>
                <w:ins w:id="230" w:author="Lenovo User" w:date="2013-12-25T13:44:00Z"/>
              </w:rPr>
            </w:pPr>
            <w:ins w:id="231" w:author="Lenovo User" w:date="2013-12-25T13:44:00Z">
              <w:r>
                <w:rPr>
                  <w:rFonts w:hint="eastAsia"/>
                </w:rPr>
                <w:t>回输泵</w:t>
              </w:r>
            </w:ins>
          </w:p>
        </w:tc>
        <w:tc>
          <w:tcPr>
            <w:tcW w:w="0" w:type="auto"/>
          </w:tcPr>
          <w:p w:rsidR="00740CF1" w:rsidRDefault="00740CF1" w:rsidP="009E1099">
            <w:pPr>
              <w:jc w:val="center"/>
              <w:rPr>
                <w:ins w:id="232" w:author="Lenovo User" w:date="2013-12-25T13:44:00Z"/>
              </w:rPr>
            </w:pPr>
            <w:ins w:id="233" w:author="Lenovo User" w:date="2013-12-25T13:45:00Z">
              <w:r>
                <w:rPr>
                  <w:rFonts w:hint="eastAsia"/>
                </w:rPr>
                <w:t>血浆泵</w:t>
              </w:r>
            </w:ins>
          </w:p>
        </w:tc>
        <w:tc>
          <w:tcPr>
            <w:tcW w:w="0" w:type="auto"/>
          </w:tcPr>
          <w:p w:rsidR="00740CF1" w:rsidRDefault="00740CF1">
            <w:pPr>
              <w:rPr>
                <w:ins w:id="234" w:author="Lenovo User" w:date="2013-12-25T13:44:00Z"/>
              </w:rPr>
              <w:pPrChange w:id="235" w:author="Lenovo User" w:date="2013-12-25T13:45:00Z">
                <w:pPr>
                  <w:jc w:val="center"/>
                </w:pPr>
              </w:pPrChange>
            </w:pPr>
            <w:ins w:id="236" w:author="Lenovo User" w:date="2013-12-25T13:45:00Z">
              <w:r>
                <w:rPr>
                  <w:rFonts w:hint="eastAsia"/>
                </w:rPr>
                <w:t>血小板泵</w:t>
              </w:r>
            </w:ins>
          </w:p>
        </w:tc>
        <w:tc>
          <w:tcPr>
            <w:tcW w:w="0" w:type="auto"/>
          </w:tcPr>
          <w:p w:rsidR="00740CF1" w:rsidRDefault="00740CF1" w:rsidP="00711050">
            <w:pPr>
              <w:jc w:val="center"/>
              <w:rPr>
                <w:ins w:id="237" w:author="Lenovo User" w:date="2013-12-25T13:44:00Z"/>
              </w:rPr>
            </w:pPr>
          </w:p>
        </w:tc>
      </w:tr>
    </w:tbl>
    <w:p w:rsidR="000A460B" w:rsidRPr="000A460B" w:rsidRDefault="000A460B" w:rsidP="00D220A3"/>
    <w:p w:rsidR="00087660" w:rsidRDefault="00E00B21" w:rsidP="00E00B21">
      <w:pPr>
        <w:pStyle w:val="3"/>
      </w:pPr>
      <w:bookmarkStart w:id="238" w:name="_Toc362269525"/>
      <w:r>
        <w:rPr>
          <w:rFonts w:hint="eastAsia"/>
        </w:rPr>
        <w:t>执行调整和更改</w:t>
      </w:r>
      <w:bookmarkEnd w:id="238"/>
    </w:p>
    <w:p w:rsidR="00616F39" w:rsidRDefault="001C2FCB" w:rsidP="00616F39">
      <w:r>
        <w:rPr>
          <w:rFonts w:hint="eastAsia"/>
        </w:rPr>
        <w:t>工控数据库实时记录当前的运行状态，如果流速调整引起操作程序变化，则上位重新根据计算得到的操作时间选择操作程序。</w:t>
      </w:r>
    </w:p>
    <w:p w:rsidR="00DF5BA2" w:rsidRDefault="00DF5BA2" w:rsidP="00616F39">
      <w:r>
        <w:rPr>
          <w:rFonts w:hint="eastAsia"/>
        </w:rPr>
        <w:t>用户重新输入献血者参数或者也可能引起当前操作程序参数表的变化，当前操作程序表参数发生变化时需要将那些变化的参数再次发送到中控</w:t>
      </w:r>
      <w:r w:rsidR="00AF04C9">
        <w:rPr>
          <w:rFonts w:hint="eastAsia"/>
        </w:rPr>
        <w:t>(</w:t>
      </w:r>
      <w:r w:rsidR="00AF04C9">
        <w:rPr>
          <w:rFonts w:hint="eastAsia"/>
        </w:rPr>
        <w:t>参考上节中的程序参数</w:t>
      </w:r>
      <w:r w:rsidR="00AF04C9">
        <w:rPr>
          <w:rFonts w:hint="eastAsia"/>
        </w:rPr>
        <w:t>)</w:t>
      </w:r>
      <w:r>
        <w:rPr>
          <w:rFonts w:hint="eastAsia"/>
        </w:rPr>
        <w:t>，中控更改</w:t>
      </w:r>
      <w:r w:rsidR="00AF44BF">
        <w:rPr>
          <w:rFonts w:hint="eastAsia"/>
        </w:rPr>
        <w:t>结束后告之工控。</w:t>
      </w:r>
    </w:p>
    <w:p w:rsidR="00D16E72" w:rsidRDefault="002052FC" w:rsidP="00616F39">
      <w:pPr>
        <w:rPr>
          <w:ins w:id="239" w:author="Lenovo User" w:date="2013-10-25T09:35:00Z"/>
        </w:rPr>
      </w:pPr>
      <w:ins w:id="240" w:author="Lenovo User" w:date="2013-10-25T09:35:00Z">
        <w:r>
          <w:rPr>
            <w:rFonts w:hint="eastAsia"/>
          </w:rPr>
          <w:t>注意：</w:t>
        </w:r>
      </w:ins>
    </w:p>
    <w:p w:rsidR="002052FC" w:rsidRDefault="002052FC">
      <w:pPr>
        <w:pStyle w:val="a4"/>
        <w:numPr>
          <w:ilvl w:val="0"/>
          <w:numId w:val="7"/>
        </w:numPr>
        <w:rPr>
          <w:ins w:id="241" w:author="Lenovo User" w:date="2013-10-25T09:37:00Z"/>
        </w:rPr>
        <w:pPrChange w:id="242" w:author="Lenovo User" w:date="2013-10-25T09:35:00Z">
          <w:pPr/>
        </w:pPrChange>
      </w:pPr>
      <w:ins w:id="243" w:author="Lenovo User" w:date="2013-10-25T09:35:00Z">
        <w:r>
          <w:rPr>
            <w:rFonts w:hint="eastAsia"/>
          </w:rPr>
          <w:t>上位每次点击都</w:t>
        </w:r>
      </w:ins>
      <w:ins w:id="244" w:author="Lenovo User" w:date="2013-10-25T09:36:00Z">
        <w:r>
          <w:rPr>
            <w:rFonts w:hint="eastAsia"/>
          </w:rPr>
          <w:t>可以立即生效，通过事件告之中控</w:t>
        </w:r>
      </w:ins>
    </w:p>
    <w:p w:rsidR="009E667D" w:rsidRDefault="009E667D">
      <w:pPr>
        <w:pStyle w:val="a4"/>
        <w:numPr>
          <w:ilvl w:val="0"/>
          <w:numId w:val="7"/>
        </w:numPr>
        <w:rPr>
          <w:ins w:id="245" w:author="Lenovo User" w:date="2013-10-25T09:40:00Z"/>
        </w:rPr>
        <w:pPrChange w:id="246" w:author="Lenovo User" w:date="2013-10-25T09:35:00Z">
          <w:pPr/>
        </w:pPrChange>
      </w:pPr>
      <w:ins w:id="247" w:author="Lenovo User" w:date="2013-10-25T09:44:00Z">
        <w:r>
          <w:rPr>
            <w:rFonts w:hint="eastAsia"/>
          </w:rPr>
          <w:t>工控在进入</w:t>
        </w:r>
        <w:r>
          <w:rPr>
            <w:rFonts w:hint="eastAsia"/>
          </w:rPr>
          <w:t>/</w:t>
        </w:r>
        <w:r>
          <w:rPr>
            <w:rFonts w:hint="eastAsia"/>
          </w:rPr>
          <w:t>离开调整界面后需要</w:t>
        </w:r>
      </w:ins>
      <w:ins w:id="248" w:author="Lenovo User" w:date="2013-10-25T09:45:00Z">
        <w:r>
          <w:rPr>
            <w:rFonts w:hint="eastAsia"/>
          </w:rPr>
          <w:t>告之中控，中控将当前的流速</w:t>
        </w:r>
      </w:ins>
      <w:ins w:id="249" w:author="Lenovo User" w:date="2013-10-25T10:14:00Z">
        <w:r w:rsidR="00285FEA">
          <w:rPr>
            <w:rFonts w:hint="eastAsia"/>
          </w:rPr>
          <w:t>周期性</w:t>
        </w:r>
        <w:r w:rsidR="00285FEA">
          <w:rPr>
            <w:rFonts w:hint="eastAsia"/>
          </w:rPr>
          <w:t>(1s)</w:t>
        </w:r>
        <w:r w:rsidR="00285FEA">
          <w:rPr>
            <w:rFonts w:hint="eastAsia"/>
          </w:rPr>
          <w:t>返回给工控</w:t>
        </w:r>
      </w:ins>
    </w:p>
    <w:p w:rsidR="009E667D" w:rsidRDefault="008A28EA">
      <w:pPr>
        <w:pStyle w:val="a4"/>
        <w:numPr>
          <w:ilvl w:val="0"/>
          <w:numId w:val="7"/>
        </w:numPr>
        <w:pPrChange w:id="250" w:author="Lenovo User" w:date="2013-10-25T09:44:00Z">
          <w:pPr/>
        </w:pPrChange>
      </w:pPr>
      <w:ins w:id="251" w:author="Lenovo User" w:date="2013-10-25T09:41:00Z">
        <w:r>
          <w:rPr>
            <w:rFonts w:hint="eastAsia"/>
          </w:rPr>
          <w:t>上位需要保存当前最新的</w:t>
        </w:r>
      </w:ins>
      <w:ins w:id="252" w:author="Lenovo User" w:date="2013-10-25T09:44:00Z">
        <w:r w:rsidR="00E3532A">
          <w:rPr>
            <w:rFonts w:hint="eastAsia"/>
          </w:rPr>
          <w:t>调整</w:t>
        </w:r>
      </w:ins>
      <w:ins w:id="253" w:author="Lenovo User" w:date="2013-10-25T09:41:00Z">
        <w:r>
          <w:rPr>
            <w:rFonts w:hint="eastAsia"/>
          </w:rPr>
          <w:t>参数</w:t>
        </w:r>
        <w:r w:rsidR="00662D3B">
          <w:rPr>
            <w:rFonts w:hint="eastAsia"/>
          </w:rPr>
          <w:t>。</w:t>
        </w:r>
      </w:ins>
    </w:p>
    <w:p w:rsidR="001A70A1" w:rsidRDefault="00D16E72" w:rsidP="00616F39">
      <w:pPr>
        <w:rPr>
          <w:b/>
        </w:rPr>
      </w:pPr>
      <w:r w:rsidRPr="00FD1576">
        <w:rPr>
          <w:rFonts w:hint="eastAsia"/>
          <w:b/>
        </w:rPr>
        <w:t>注意：</w:t>
      </w:r>
    </w:p>
    <w:p w:rsidR="00D16E72" w:rsidRPr="001A70A1" w:rsidDel="00266C31" w:rsidRDefault="00FD1576" w:rsidP="001A70A1">
      <w:pPr>
        <w:pStyle w:val="a4"/>
        <w:numPr>
          <w:ilvl w:val="0"/>
          <w:numId w:val="6"/>
        </w:numPr>
        <w:rPr>
          <w:del w:id="254" w:author="Lenovo User" w:date="2013-11-22T08:55:00Z"/>
          <w:b/>
        </w:rPr>
      </w:pPr>
      <w:del w:id="255" w:author="Lenovo User" w:date="2013-11-22T08:55:00Z">
        <w:r w:rsidRPr="001A70A1" w:rsidDel="00266C31">
          <w:rPr>
            <w:rFonts w:hint="eastAsia"/>
            <w:b/>
          </w:rPr>
          <w:delText>上位每做一次调整，下位调整成功后都需要实时的反馈调整后生效的结果给上位，以做数据同步！</w:delText>
        </w:r>
      </w:del>
    </w:p>
    <w:p w:rsidR="001A70A1" w:rsidDel="00266C31" w:rsidRDefault="001A70A1" w:rsidP="001A70A1">
      <w:pPr>
        <w:pStyle w:val="a4"/>
        <w:numPr>
          <w:ilvl w:val="0"/>
          <w:numId w:val="6"/>
        </w:numPr>
        <w:rPr>
          <w:del w:id="256" w:author="Lenovo User" w:date="2013-11-22T08:55:00Z"/>
          <w:b/>
        </w:rPr>
      </w:pPr>
      <w:del w:id="257" w:author="Lenovo User" w:date="2013-11-22T08:55:00Z">
        <w:r w:rsidDel="00266C31">
          <w:rPr>
            <w:rFonts w:hint="eastAsia"/>
            <w:b/>
          </w:rPr>
          <w:lastRenderedPageBreak/>
          <w:delText>每一次进入和退出调整界面，上位都需要申请一次相关计算</w:delText>
        </w:r>
        <w:r w:rsidR="00EC171B" w:rsidDel="00266C31">
          <w:rPr>
            <w:rFonts w:hint="eastAsia"/>
            <w:b/>
          </w:rPr>
          <w:delText>参数立刻由中控更新给上位，以确定当前的参数是否影响了流程的更改！</w:delText>
        </w:r>
      </w:del>
    </w:p>
    <w:p w:rsidR="001A70A1" w:rsidDel="00266C31" w:rsidRDefault="001A70A1" w:rsidP="001A70A1">
      <w:pPr>
        <w:pStyle w:val="a4"/>
        <w:numPr>
          <w:ilvl w:val="0"/>
          <w:numId w:val="6"/>
        </w:numPr>
        <w:rPr>
          <w:del w:id="258" w:author="Lenovo User" w:date="2013-11-22T08:55:00Z"/>
          <w:b/>
        </w:rPr>
      </w:pPr>
      <w:del w:id="259" w:author="Lenovo User" w:date="2013-11-22T08:55:00Z">
        <w:r w:rsidDel="00266C31">
          <w:rPr>
            <w:rFonts w:hint="eastAsia"/>
            <w:b/>
          </w:rPr>
          <w:delText>调整完成后，最后随调整界面的“继续”按钮一起生效，不存在单步调整立刻</w:delText>
        </w:r>
        <w:r w:rsidR="00393C32" w:rsidDel="00266C31">
          <w:rPr>
            <w:rFonts w:hint="eastAsia"/>
            <w:b/>
          </w:rPr>
          <w:delText>生效！</w:delText>
        </w:r>
      </w:del>
    </w:p>
    <w:p w:rsidR="0066166F" w:rsidRPr="001A70A1" w:rsidRDefault="0066166F" w:rsidP="001A70A1">
      <w:pPr>
        <w:pStyle w:val="a4"/>
        <w:numPr>
          <w:ilvl w:val="0"/>
          <w:numId w:val="6"/>
        </w:numPr>
        <w:rPr>
          <w:b/>
        </w:rPr>
      </w:pPr>
      <w:del w:id="260" w:author="Lenovo User" w:date="2013-11-22T08:55:00Z">
        <w:r w:rsidDel="00266C31">
          <w:rPr>
            <w:rFonts w:hint="eastAsia"/>
            <w:b/>
          </w:rPr>
          <w:delText>每次调整完成后，上位都需要实时保存最新的调整参数，便于后续的准确计算！</w:delText>
        </w:r>
      </w:del>
    </w:p>
    <w:tbl>
      <w:tblPr>
        <w:tblStyle w:val="a3"/>
        <w:tblW w:w="0" w:type="auto"/>
        <w:jc w:val="center"/>
        <w:tblLook w:val="04A0" w:firstRow="1" w:lastRow="0" w:firstColumn="1" w:lastColumn="0" w:noHBand="0" w:noVBand="1"/>
      </w:tblPr>
      <w:tblGrid>
        <w:gridCol w:w="642"/>
        <w:gridCol w:w="825"/>
        <w:gridCol w:w="1660"/>
        <w:gridCol w:w="1629"/>
        <w:gridCol w:w="826"/>
        <w:gridCol w:w="735"/>
        <w:gridCol w:w="735"/>
        <w:gridCol w:w="735"/>
        <w:gridCol w:w="735"/>
      </w:tblGrid>
      <w:tr w:rsidR="00D858C5" w:rsidTr="00A40CDF">
        <w:trPr>
          <w:jc w:val="center"/>
        </w:trPr>
        <w:tc>
          <w:tcPr>
            <w:tcW w:w="0" w:type="auto"/>
          </w:tcPr>
          <w:p w:rsidR="003639CF" w:rsidRDefault="003639CF" w:rsidP="00483720">
            <w:pPr>
              <w:jc w:val="center"/>
            </w:pPr>
          </w:p>
        </w:tc>
        <w:tc>
          <w:tcPr>
            <w:tcW w:w="0" w:type="auto"/>
          </w:tcPr>
          <w:p w:rsidR="003639CF" w:rsidRDefault="003639CF" w:rsidP="00483720">
            <w:pPr>
              <w:jc w:val="center"/>
            </w:pPr>
            <w:r>
              <w:rPr>
                <w:rFonts w:hint="eastAsia"/>
              </w:rPr>
              <w:t>Byte</w:t>
            </w:r>
            <w:r w:rsidR="00E13ED6">
              <w:rPr>
                <w:rFonts w:hint="eastAsia"/>
              </w:rPr>
              <w:t>0</w:t>
            </w:r>
          </w:p>
        </w:tc>
        <w:tc>
          <w:tcPr>
            <w:tcW w:w="0" w:type="auto"/>
          </w:tcPr>
          <w:p w:rsidR="003639CF" w:rsidRDefault="003639CF" w:rsidP="00483720">
            <w:pPr>
              <w:jc w:val="center"/>
            </w:pPr>
            <w:r>
              <w:rPr>
                <w:rFonts w:hint="eastAsia"/>
              </w:rPr>
              <w:t>Byte</w:t>
            </w:r>
            <w:r w:rsidR="00E13ED6">
              <w:rPr>
                <w:rFonts w:hint="eastAsia"/>
              </w:rPr>
              <w:t>1</w:t>
            </w:r>
          </w:p>
        </w:tc>
        <w:tc>
          <w:tcPr>
            <w:tcW w:w="0" w:type="auto"/>
          </w:tcPr>
          <w:p w:rsidR="003639CF" w:rsidRDefault="003639CF" w:rsidP="00483720">
            <w:pPr>
              <w:jc w:val="center"/>
            </w:pPr>
            <w:r>
              <w:rPr>
                <w:rFonts w:hint="eastAsia"/>
              </w:rPr>
              <w:t>Byte</w:t>
            </w:r>
            <w:r w:rsidR="00E13ED6">
              <w:rPr>
                <w:rFonts w:hint="eastAsia"/>
              </w:rPr>
              <w:t>2</w:t>
            </w:r>
          </w:p>
        </w:tc>
        <w:tc>
          <w:tcPr>
            <w:tcW w:w="0" w:type="auto"/>
          </w:tcPr>
          <w:p w:rsidR="003639CF" w:rsidRDefault="003639CF" w:rsidP="00483720">
            <w:pPr>
              <w:jc w:val="center"/>
            </w:pPr>
            <w:r>
              <w:rPr>
                <w:rFonts w:hint="eastAsia"/>
              </w:rPr>
              <w:t>Byte</w:t>
            </w:r>
            <w:r w:rsidR="00E13ED6">
              <w:rPr>
                <w:rFonts w:hint="eastAsia"/>
              </w:rPr>
              <w:t>3</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4</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5</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6</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7</w:t>
            </w:r>
          </w:p>
        </w:tc>
      </w:tr>
      <w:tr w:rsidR="00D858C5" w:rsidTr="00A40CDF">
        <w:trPr>
          <w:jc w:val="center"/>
        </w:trPr>
        <w:tc>
          <w:tcPr>
            <w:tcW w:w="0" w:type="auto"/>
          </w:tcPr>
          <w:p w:rsidR="003639CF" w:rsidRDefault="003639CF" w:rsidP="00483720">
            <w:pPr>
              <w:jc w:val="center"/>
            </w:pPr>
            <w:r>
              <w:rPr>
                <w:rFonts w:hint="eastAsia"/>
              </w:rPr>
              <w:t>格式说明</w:t>
            </w:r>
          </w:p>
        </w:tc>
        <w:tc>
          <w:tcPr>
            <w:tcW w:w="0" w:type="auto"/>
          </w:tcPr>
          <w:p w:rsidR="003639CF" w:rsidRDefault="003639CF" w:rsidP="00483720">
            <w:pPr>
              <w:jc w:val="center"/>
            </w:pPr>
            <w:r>
              <w:rPr>
                <w:rFonts w:hint="eastAsia"/>
              </w:rPr>
              <w:t>模块标示</w:t>
            </w:r>
          </w:p>
        </w:tc>
        <w:tc>
          <w:tcPr>
            <w:tcW w:w="0" w:type="auto"/>
          </w:tcPr>
          <w:p w:rsidR="003639CF" w:rsidRDefault="003639CF" w:rsidP="00483720">
            <w:pPr>
              <w:jc w:val="center"/>
            </w:pPr>
            <w:r>
              <w:rPr>
                <w:rFonts w:hint="eastAsia"/>
              </w:rPr>
              <w:t>事件类型</w:t>
            </w:r>
          </w:p>
        </w:tc>
        <w:tc>
          <w:tcPr>
            <w:tcW w:w="0" w:type="auto"/>
          </w:tcPr>
          <w:p w:rsidR="003639CF" w:rsidRDefault="003639CF" w:rsidP="00483720">
            <w:pPr>
              <w:jc w:val="center"/>
            </w:pPr>
            <w:r>
              <w:rPr>
                <w:rFonts w:hint="eastAsia"/>
              </w:rPr>
              <w:t>参数</w:t>
            </w:r>
            <w:r>
              <w:rPr>
                <w:rFonts w:hint="eastAsia"/>
              </w:rPr>
              <w:t>1</w:t>
            </w:r>
          </w:p>
        </w:tc>
        <w:tc>
          <w:tcPr>
            <w:tcW w:w="0" w:type="auto"/>
            <w:tcBorders>
              <w:bottom w:val="single" w:sz="4" w:space="0" w:color="auto"/>
              <w:right w:val="single" w:sz="4" w:space="0" w:color="auto"/>
            </w:tcBorders>
          </w:tcPr>
          <w:p w:rsidR="003639CF" w:rsidRDefault="003639CF" w:rsidP="00483720">
            <w:pPr>
              <w:jc w:val="center"/>
            </w:pPr>
            <w:r>
              <w:rPr>
                <w:rFonts w:hint="eastAsia"/>
              </w:rPr>
              <w:t>参数</w:t>
            </w:r>
            <w:r>
              <w:rPr>
                <w:rFonts w:hint="eastAsia"/>
              </w:rPr>
              <w:t>2</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3</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4</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5</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6</w:t>
            </w:r>
          </w:p>
        </w:tc>
      </w:tr>
      <w:tr w:rsidR="00D858C5" w:rsidTr="00A40CDF">
        <w:trPr>
          <w:jc w:val="center"/>
        </w:trPr>
        <w:tc>
          <w:tcPr>
            <w:tcW w:w="0" w:type="auto"/>
          </w:tcPr>
          <w:p w:rsidR="00E12021" w:rsidRPr="0076027B" w:rsidRDefault="00AA5FF2" w:rsidP="0076027B">
            <w:pPr>
              <w:rPr>
                <w:highlight w:val="darkGray"/>
              </w:rPr>
            </w:pPr>
            <w:r w:rsidRPr="00AA5FF2">
              <w:rPr>
                <w:rFonts w:hint="eastAsia"/>
              </w:rPr>
              <w:t>发送</w:t>
            </w:r>
          </w:p>
        </w:tc>
        <w:tc>
          <w:tcPr>
            <w:tcW w:w="0" w:type="auto"/>
            <w:vMerge w:val="restart"/>
          </w:tcPr>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76027B">
            <w:pPr>
              <w:jc w:val="center"/>
            </w:pPr>
            <w:r w:rsidRPr="00A07AFB">
              <w:rPr>
                <w:rFonts w:hint="eastAsia"/>
              </w:rPr>
              <w:t>40</w:t>
            </w:r>
          </w:p>
        </w:tc>
        <w:tc>
          <w:tcPr>
            <w:tcW w:w="0" w:type="auto"/>
          </w:tcPr>
          <w:p w:rsidR="00E12021" w:rsidRPr="0076027B" w:rsidRDefault="00AA5FF2" w:rsidP="0076027B">
            <w:r>
              <w:rPr>
                <w:rFonts w:hint="eastAsia"/>
              </w:rPr>
              <w:t>01</w:t>
            </w:r>
            <w:r>
              <w:rPr>
                <w:rFonts w:hint="eastAsia"/>
              </w:rPr>
              <w:t>：流速调整</w:t>
            </w:r>
          </w:p>
        </w:tc>
        <w:tc>
          <w:tcPr>
            <w:tcW w:w="0" w:type="auto"/>
            <w:shd w:val="clear" w:color="auto" w:fill="auto"/>
          </w:tcPr>
          <w:p w:rsidR="00E12021" w:rsidRPr="0076027B" w:rsidRDefault="00E12021" w:rsidP="00483720">
            <w:pPr>
              <w:jc w:val="center"/>
            </w:pPr>
            <w:r w:rsidRPr="0076027B">
              <w:rPr>
                <w:rFonts w:hint="eastAsia"/>
              </w:rPr>
              <w:t>调整类型</w:t>
            </w:r>
          </w:p>
          <w:p w:rsidR="00E12021" w:rsidRPr="0076027B" w:rsidRDefault="00E12021" w:rsidP="00483720">
            <w:pPr>
              <w:jc w:val="center"/>
            </w:pPr>
            <w:r w:rsidRPr="0076027B">
              <w:rPr>
                <w:rFonts w:hint="eastAsia"/>
              </w:rPr>
              <w:t>01</w:t>
            </w:r>
            <w:r w:rsidRPr="0076027B">
              <w:rPr>
                <w:rFonts w:hint="eastAsia"/>
              </w:rPr>
              <w:t>：采血流速</w:t>
            </w:r>
          </w:p>
          <w:p w:rsidR="00E12021" w:rsidRPr="0076027B" w:rsidRDefault="00E12021" w:rsidP="00483720">
            <w:pPr>
              <w:jc w:val="center"/>
            </w:pPr>
            <w:r w:rsidRPr="0076027B">
              <w:rPr>
                <w:rFonts w:hint="eastAsia"/>
              </w:rPr>
              <w:t>02</w:t>
            </w:r>
            <w:r w:rsidRPr="0076027B">
              <w:rPr>
                <w:rFonts w:hint="eastAsia"/>
              </w:rPr>
              <w:t>：回输流速</w:t>
            </w:r>
          </w:p>
          <w:p w:rsidR="00E12021" w:rsidRPr="0076027B" w:rsidRDefault="00E12021" w:rsidP="00483720">
            <w:pPr>
              <w:jc w:val="center"/>
            </w:pPr>
            <w:r w:rsidRPr="0076027B">
              <w:rPr>
                <w:rFonts w:hint="eastAsia"/>
              </w:rPr>
              <w:t>03</w:t>
            </w:r>
            <w:r w:rsidRPr="0076027B">
              <w:rPr>
                <w:rFonts w:hint="eastAsia"/>
              </w:rPr>
              <w:t>：抗凝剂反应</w:t>
            </w:r>
          </w:p>
          <w:p w:rsidR="00E12021" w:rsidRPr="0076027B" w:rsidRDefault="00E12021" w:rsidP="00483720">
            <w:pPr>
              <w:jc w:val="center"/>
            </w:pPr>
            <w:r w:rsidRPr="0076027B">
              <w:rPr>
                <w:rFonts w:hint="eastAsia"/>
              </w:rPr>
              <w:t>04</w:t>
            </w:r>
            <w:r w:rsidRPr="0076027B">
              <w:rPr>
                <w:rFonts w:hint="eastAsia"/>
              </w:rPr>
              <w:t>：血小板凝集</w:t>
            </w:r>
          </w:p>
        </w:tc>
        <w:tc>
          <w:tcPr>
            <w:tcW w:w="0" w:type="auto"/>
            <w:tcBorders>
              <w:right w:val="single" w:sz="4" w:space="0" w:color="auto"/>
              <w:tl2br w:val="nil"/>
            </w:tcBorders>
            <w:shd w:val="clear" w:color="auto" w:fill="auto"/>
          </w:tcPr>
          <w:p w:rsidR="00E12021" w:rsidRPr="00FF1FC2" w:rsidRDefault="00E12021" w:rsidP="00483720">
            <w:pPr>
              <w:jc w:val="center"/>
            </w:pPr>
            <w:r w:rsidRPr="00FF1FC2">
              <w:rPr>
                <w:rFonts w:hint="eastAsia"/>
              </w:rPr>
              <w:t>调整方向</w:t>
            </w:r>
          </w:p>
          <w:p w:rsidR="00E12021" w:rsidRPr="00FF1FC2" w:rsidRDefault="00E12021" w:rsidP="00483720">
            <w:pPr>
              <w:jc w:val="center"/>
            </w:pPr>
            <w:r w:rsidRPr="00FF1FC2">
              <w:rPr>
                <w:rFonts w:hint="eastAsia"/>
              </w:rPr>
              <w:t>01</w:t>
            </w:r>
            <w:r w:rsidRPr="00FF1FC2">
              <w:rPr>
                <w:rFonts w:hint="eastAsia"/>
              </w:rPr>
              <w:t>：增加</w:t>
            </w:r>
          </w:p>
          <w:p w:rsidR="00E12021" w:rsidRPr="00FF1FC2" w:rsidRDefault="00E12021" w:rsidP="00483720">
            <w:pPr>
              <w:jc w:val="center"/>
              <w:rPr>
                <w:highlight w:val="darkGray"/>
              </w:rPr>
            </w:pPr>
            <w:r w:rsidRPr="00FF1FC2">
              <w:rPr>
                <w:rFonts w:hint="eastAsia"/>
              </w:rPr>
              <w:t>02</w:t>
            </w:r>
            <w:r w:rsidRPr="00FF1FC2">
              <w:rPr>
                <w:rFonts w:hint="eastAsia"/>
              </w:rPr>
              <w:t>：减少</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FF1FC2"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r>
      <w:tr w:rsidR="00D858C5" w:rsidTr="00A40CDF">
        <w:trPr>
          <w:jc w:val="center"/>
        </w:trPr>
        <w:tc>
          <w:tcPr>
            <w:tcW w:w="0" w:type="auto"/>
          </w:tcPr>
          <w:p w:rsidR="00E12021" w:rsidRPr="00770943" w:rsidRDefault="00E12021" w:rsidP="00483720">
            <w:pPr>
              <w:jc w:val="center"/>
            </w:pPr>
            <w:r w:rsidRPr="00F84F21">
              <w:rPr>
                <w:rFonts w:hint="eastAsia"/>
                <w:highlight w:val="yellow"/>
              </w:rPr>
              <w:t>反馈</w:t>
            </w:r>
          </w:p>
          <w:p w:rsidR="00E12021" w:rsidRPr="00447523" w:rsidRDefault="00E12021" w:rsidP="00483720">
            <w:pPr>
              <w:jc w:val="center"/>
              <w:rPr>
                <w:highlight w:val="darkGray"/>
              </w:rPr>
            </w:pPr>
          </w:p>
        </w:tc>
        <w:tc>
          <w:tcPr>
            <w:tcW w:w="0" w:type="auto"/>
            <w:vMerge/>
          </w:tcPr>
          <w:p w:rsidR="00E12021" w:rsidRPr="00447523" w:rsidRDefault="00E12021" w:rsidP="00850A53">
            <w:pPr>
              <w:jc w:val="center"/>
              <w:rPr>
                <w:highlight w:val="darkGray"/>
              </w:rPr>
            </w:pPr>
          </w:p>
        </w:tc>
        <w:tc>
          <w:tcPr>
            <w:tcW w:w="0" w:type="auto"/>
            <w:shd w:val="clear" w:color="auto" w:fill="auto"/>
          </w:tcPr>
          <w:p w:rsidR="00E12021" w:rsidRPr="00770943" w:rsidRDefault="00E12021" w:rsidP="00483720">
            <w:pPr>
              <w:jc w:val="center"/>
            </w:pPr>
            <w:r w:rsidRPr="00770943">
              <w:rPr>
                <w:rFonts w:hint="eastAsia"/>
              </w:rPr>
              <w:t>01</w:t>
            </w:r>
            <w:r w:rsidRPr="00770943">
              <w:rPr>
                <w:rFonts w:hint="eastAsia"/>
              </w:rPr>
              <w:t>：调整结果</w:t>
            </w:r>
          </w:p>
        </w:tc>
        <w:tc>
          <w:tcPr>
            <w:tcW w:w="0" w:type="auto"/>
          </w:tcPr>
          <w:p w:rsidR="00E12021" w:rsidRPr="00770943" w:rsidRDefault="00E12021" w:rsidP="00483720">
            <w:pPr>
              <w:jc w:val="center"/>
            </w:pPr>
            <w:r w:rsidRPr="00770943">
              <w:rPr>
                <w:rFonts w:hint="eastAsia"/>
              </w:rPr>
              <w:t>0</w:t>
            </w:r>
            <w:r w:rsidR="00B07846">
              <w:rPr>
                <w:rFonts w:hint="eastAsia"/>
              </w:rPr>
              <w:t>0</w:t>
            </w:r>
            <w:r w:rsidRPr="00770943">
              <w:rPr>
                <w:rFonts w:hint="eastAsia"/>
              </w:rPr>
              <w:t>：调整成功</w:t>
            </w:r>
          </w:p>
          <w:p w:rsidR="00E12021" w:rsidRPr="00770943" w:rsidRDefault="00B07846" w:rsidP="00483720">
            <w:pPr>
              <w:jc w:val="center"/>
            </w:pPr>
            <w:r>
              <w:rPr>
                <w:rFonts w:hint="eastAsia"/>
              </w:rPr>
              <w:t>01</w:t>
            </w:r>
            <w:r w:rsidR="00E12021" w:rsidRPr="00770943">
              <w:rPr>
                <w:rFonts w:hint="eastAsia"/>
              </w:rPr>
              <w:t>：调整失败</w:t>
            </w:r>
          </w:p>
          <w:p w:rsidR="00E12021" w:rsidRPr="00770943" w:rsidRDefault="00E12021" w:rsidP="00483720">
            <w:pPr>
              <w:jc w:val="center"/>
            </w:pPr>
          </w:p>
        </w:tc>
        <w:tc>
          <w:tcPr>
            <w:tcW w:w="0" w:type="auto"/>
            <w:tcBorders>
              <w:bottom w:val="single" w:sz="4" w:space="0" w:color="auto"/>
              <w:right w:val="single" w:sz="4" w:space="0" w:color="auto"/>
            </w:tcBorders>
          </w:tcPr>
          <w:p w:rsidR="00E12021" w:rsidRPr="00447523"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447523"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02</w:t>
            </w:r>
            <w:r>
              <w:rPr>
                <w:rFonts w:hint="eastAsia"/>
              </w:rPr>
              <w:t>：红细胞溢流调整</w:t>
            </w:r>
          </w:p>
          <w:p w:rsidR="00E12021" w:rsidRDefault="00E12021" w:rsidP="00483720">
            <w:pPr>
              <w:jc w:val="center"/>
            </w:pPr>
            <w:r>
              <w:rPr>
                <w:rFonts w:hint="eastAsia"/>
              </w:rPr>
              <w:t>（引起动作流程的变化）</w:t>
            </w:r>
          </w:p>
        </w:tc>
        <w:tc>
          <w:tcPr>
            <w:tcW w:w="0" w:type="auto"/>
          </w:tcPr>
          <w:p w:rsidR="00E12021" w:rsidRDefault="00E12021" w:rsidP="00483720">
            <w:pPr>
              <w:jc w:val="center"/>
            </w:pPr>
          </w:p>
        </w:tc>
        <w:tc>
          <w:tcPr>
            <w:tcW w:w="0" w:type="auto"/>
            <w:tcBorders>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02</w:t>
            </w:r>
            <w:r>
              <w:rPr>
                <w:rFonts w:hint="eastAsia"/>
              </w:rPr>
              <w:t>：红细胞溢流调整结果</w:t>
            </w:r>
          </w:p>
        </w:tc>
        <w:tc>
          <w:tcPr>
            <w:tcW w:w="0" w:type="auto"/>
          </w:tcPr>
          <w:p w:rsidR="00E12021" w:rsidDel="0048029F" w:rsidRDefault="00B07846" w:rsidP="00483720">
            <w:pPr>
              <w:jc w:val="center"/>
              <w:rPr>
                <w:del w:id="261" w:author="Lenovo User" w:date="2013-12-10T17:15:00Z"/>
              </w:rPr>
            </w:pPr>
            <w:del w:id="262" w:author="Lenovo User" w:date="2013-12-10T17:15:00Z">
              <w:r w:rsidDel="0048029F">
                <w:rPr>
                  <w:rFonts w:hint="eastAsia"/>
                </w:rPr>
                <w:delText>00</w:delText>
              </w:r>
              <w:r w:rsidR="00E12021" w:rsidDel="0048029F">
                <w:rPr>
                  <w:rFonts w:hint="eastAsia"/>
                </w:rPr>
                <w:delText>：成功</w:delText>
              </w:r>
            </w:del>
          </w:p>
          <w:p w:rsidR="00E12021" w:rsidRDefault="00E12021" w:rsidP="00393882">
            <w:pPr>
              <w:jc w:val="center"/>
              <w:rPr>
                <w:ins w:id="263" w:author="Lenovo User" w:date="2013-12-10T17:15:00Z"/>
              </w:rPr>
            </w:pPr>
            <w:del w:id="264" w:author="Lenovo User" w:date="2013-12-10T17:15:00Z">
              <w:r w:rsidDel="0048029F">
                <w:rPr>
                  <w:rFonts w:hint="eastAsia"/>
                </w:rPr>
                <w:delText>0</w:delText>
              </w:r>
              <w:r w:rsidR="00B07846" w:rsidDel="0048029F">
                <w:rPr>
                  <w:rFonts w:hint="eastAsia"/>
                </w:rPr>
                <w:delText>1</w:delText>
              </w:r>
              <w:r w:rsidDel="0048029F">
                <w:rPr>
                  <w:rFonts w:hint="eastAsia"/>
                </w:rPr>
                <w:delText>：失败</w:delText>
              </w:r>
            </w:del>
          </w:p>
          <w:p w:rsidR="00963B2E" w:rsidRDefault="00963B2E" w:rsidP="00393882">
            <w:pPr>
              <w:jc w:val="center"/>
              <w:rPr>
                <w:ins w:id="265" w:author="Lenovo User" w:date="2013-12-10T17:15:00Z"/>
              </w:rPr>
            </w:pPr>
            <w:ins w:id="266" w:author="Lenovo User" w:date="2013-12-10T17:15:00Z">
              <w:r>
                <w:rPr>
                  <w:rFonts w:hint="eastAsia"/>
                </w:rPr>
                <w:t>01</w:t>
              </w:r>
              <w:r>
                <w:rPr>
                  <w:rFonts w:hint="eastAsia"/>
                </w:rPr>
                <w:t>：开始调整</w:t>
              </w:r>
            </w:ins>
          </w:p>
          <w:p w:rsidR="00963B2E" w:rsidRPr="00C33602" w:rsidRDefault="00963B2E" w:rsidP="00393882">
            <w:pPr>
              <w:jc w:val="center"/>
            </w:pPr>
            <w:ins w:id="267" w:author="Lenovo User" w:date="2013-12-10T17:15:00Z">
              <w:r>
                <w:rPr>
                  <w:rFonts w:hint="eastAsia"/>
                </w:rPr>
                <w:t>02</w:t>
              </w:r>
              <w:r>
                <w:rPr>
                  <w:rFonts w:hint="eastAsia"/>
                </w:rPr>
                <w:t>：调整结束</w:t>
              </w:r>
            </w:ins>
          </w:p>
        </w:tc>
        <w:tc>
          <w:tcPr>
            <w:tcW w:w="0" w:type="auto"/>
            <w:tcBorders>
              <w:bottom w:val="single" w:sz="4" w:space="0" w:color="auto"/>
              <w:right w:val="single" w:sz="4" w:space="0" w:color="auto"/>
            </w:tcBorders>
          </w:tcPr>
          <w:p w:rsidR="0048029F" w:rsidRDefault="0048029F" w:rsidP="0048029F">
            <w:pPr>
              <w:jc w:val="center"/>
              <w:rPr>
                <w:ins w:id="268" w:author="Lenovo User" w:date="2013-12-10T17:15:00Z"/>
              </w:rPr>
            </w:pPr>
            <w:ins w:id="269" w:author="Lenovo User" w:date="2013-12-10T17:15:00Z">
              <w:r>
                <w:rPr>
                  <w:rFonts w:hint="eastAsia"/>
                </w:rPr>
                <w:t>00</w:t>
              </w:r>
              <w:r>
                <w:rPr>
                  <w:rFonts w:hint="eastAsia"/>
                </w:rPr>
                <w:t>：成功</w:t>
              </w:r>
            </w:ins>
          </w:p>
          <w:p w:rsidR="00E12021" w:rsidRPr="0048029F" w:rsidRDefault="0048029F" w:rsidP="0048029F">
            <w:pPr>
              <w:jc w:val="center"/>
            </w:pPr>
            <w:ins w:id="270" w:author="Lenovo User" w:date="2013-12-10T17:15:00Z">
              <w:r>
                <w:rPr>
                  <w:rFonts w:hint="eastAsia"/>
                </w:rPr>
                <w:t>01</w:t>
              </w:r>
              <w:r>
                <w:rPr>
                  <w:rFonts w:hint="eastAsia"/>
                </w:rPr>
                <w:t>：失败</w:t>
              </w:r>
            </w:ins>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03</w:t>
            </w:r>
            <w:r>
              <w:rPr>
                <w:rFonts w:hint="eastAsia"/>
              </w:rPr>
              <w:t>：血浆管</w:t>
            </w:r>
            <w:r>
              <w:rPr>
                <w:rFonts w:hint="eastAsia"/>
              </w:rPr>
              <w:t>/</w:t>
            </w:r>
            <w:r>
              <w:rPr>
                <w:rFonts w:hint="eastAsia"/>
              </w:rPr>
              <w:t>血小板管有空气调整</w:t>
            </w:r>
          </w:p>
          <w:p w:rsidR="00E12021" w:rsidRDefault="00E12021" w:rsidP="00483720">
            <w:pPr>
              <w:jc w:val="center"/>
            </w:pPr>
            <w:r>
              <w:rPr>
                <w:rFonts w:hint="eastAsia"/>
              </w:rPr>
              <w:t>（引起动作流程的变化）</w:t>
            </w:r>
          </w:p>
        </w:tc>
        <w:tc>
          <w:tcPr>
            <w:tcW w:w="0" w:type="auto"/>
          </w:tcPr>
          <w:p w:rsidR="00E12021" w:rsidRPr="00C33602" w:rsidRDefault="00E12021" w:rsidP="00483720">
            <w:pPr>
              <w:jc w:val="center"/>
            </w:pPr>
          </w:p>
        </w:tc>
        <w:tc>
          <w:tcPr>
            <w:tcW w:w="0" w:type="auto"/>
            <w:tcBorders>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03</w:t>
            </w:r>
            <w:r>
              <w:rPr>
                <w:rFonts w:hint="eastAsia"/>
              </w:rPr>
              <w:t>：空气调整结果</w:t>
            </w:r>
          </w:p>
        </w:tc>
        <w:tc>
          <w:tcPr>
            <w:tcW w:w="0" w:type="auto"/>
          </w:tcPr>
          <w:p w:rsidR="00E12021" w:rsidDel="00F36A61" w:rsidRDefault="00B07846" w:rsidP="00483720">
            <w:pPr>
              <w:jc w:val="center"/>
              <w:rPr>
                <w:del w:id="271" w:author="Lenovo User" w:date="2013-12-10T17:17:00Z"/>
              </w:rPr>
            </w:pPr>
            <w:del w:id="272" w:author="Lenovo User" w:date="2013-12-10T17:17:00Z">
              <w:r w:rsidDel="00F36A61">
                <w:rPr>
                  <w:rFonts w:hint="eastAsia"/>
                </w:rPr>
                <w:delText>00</w:delText>
              </w:r>
              <w:r w:rsidR="00E12021" w:rsidDel="00F36A61">
                <w:rPr>
                  <w:rFonts w:hint="eastAsia"/>
                </w:rPr>
                <w:delText>：成功</w:delText>
              </w:r>
            </w:del>
          </w:p>
          <w:p w:rsidR="00963B2E" w:rsidRDefault="00E12021" w:rsidP="00963B2E">
            <w:pPr>
              <w:jc w:val="center"/>
              <w:rPr>
                <w:ins w:id="273" w:author="Lenovo User" w:date="2013-12-10T17:17:00Z"/>
              </w:rPr>
            </w:pPr>
            <w:del w:id="274" w:author="Lenovo User" w:date="2013-12-10T17:17:00Z">
              <w:r w:rsidDel="00F36A61">
                <w:rPr>
                  <w:rFonts w:hint="eastAsia"/>
                </w:rPr>
                <w:delText>0</w:delText>
              </w:r>
              <w:r w:rsidR="00B07846" w:rsidDel="00F36A61">
                <w:rPr>
                  <w:rFonts w:hint="eastAsia"/>
                </w:rPr>
                <w:delText>1</w:delText>
              </w:r>
              <w:r w:rsidDel="00F36A61">
                <w:rPr>
                  <w:rFonts w:hint="eastAsia"/>
                </w:rPr>
                <w:delText>：失败</w:delText>
              </w:r>
            </w:del>
            <w:ins w:id="275" w:author="Lenovo User" w:date="2013-12-10T17:17:00Z">
              <w:r w:rsidR="00963B2E">
                <w:rPr>
                  <w:rFonts w:hint="eastAsia"/>
                </w:rPr>
                <w:t>01</w:t>
              </w:r>
              <w:r w:rsidR="00963B2E">
                <w:rPr>
                  <w:rFonts w:hint="eastAsia"/>
                </w:rPr>
                <w:t>：开始调整</w:t>
              </w:r>
            </w:ins>
          </w:p>
          <w:p w:rsidR="00963B2E" w:rsidRDefault="00963B2E" w:rsidP="00963B2E">
            <w:pPr>
              <w:jc w:val="center"/>
            </w:pPr>
            <w:ins w:id="276" w:author="Lenovo User" w:date="2013-12-10T17:17:00Z">
              <w:r>
                <w:rPr>
                  <w:rFonts w:hint="eastAsia"/>
                </w:rPr>
                <w:t>02</w:t>
              </w:r>
              <w:r>
                <w:rPr>
                  <w:rFonts w:hint="eastAsia"/>
                </w:rPr>
                <w:t>：调整结束</w:t>
              </w:r>
            </w:ins>
          </w:p>
        </w:tc>
        <w:tc>
          <w:tcPr>
            <w:tcW w:w="0" w:type="auto"/>
            <w:tcBorders>
              <w:right w:val="single" w:sz="4" w:space="0" w:color="auto"/>
            </w:tcBorders>
          </w:tcPr>
          <w:p w:rsidR="00F36A61" w:rsidRDefault="00F36A61" w:rsidP="00F36A61">
            <w:pPr>
              <w:jc w:val="center"/>
              <w:rPr>
                <w:ins w:id="277" w:author="Lenovo User" w:date="2013-12-10T17:17:00Z"/>
              </w:rPr>
            </w:pPr>
            <w:ins w:id="278" w:author="Lenovo User" w:date="2013-12-10T17:17:00Z">
              <w:r>
                <w:rPr>
                  <w:rFonts w:hint="eastAsia"/>
                </w:rPr>
                <w:t>00</w:t>
              </w:r>
              <w:r>
                <w:rPr>
                  <w:rFonts w:hint="eastAsia"/>
                </w:rPr>
                <w:t>：成功</w:t>
              </w:r>
            </w:ins>
          </w:p>
          <w:p w:rsidR="00F36A61" w:rsidRDefault="00F36A61" w:rsidP="00F36A61">
            <w:pPr>
              <w:jc w:val="center"/>
              <w:rPr>
                <w:ins w:id="279" w:author="Lenovo User" w:date="2013-12-10T17:17:00Z"/>
              </w:rPr>
            </w:pPr>
            <w:ins w:id="280" w:author="Lenovo User" w:date="2013-12-10T17:17:00Z">
              <w:r>
                <w:rPr>
                  <w:rFonts w:hint="eastAsia"/>
                </w:rPr>
                <w:t>01</w:t>
              </w:r>
              <w:r>
                <w:rPr>
                  <w:rFonts w:hint="eastAsia"/>
                </w:rPr>
                <w:t>：失败</w:t>
              </w:r>
            </w:ins>
          </w:p>
          <w:p w:rsidR="00E12021" w:rsidRPr="00F36A6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04</w:t>
            </w:r>
            <w:r>
              <w:rPr>
                <w:rFonts w:hint="eastAsia"/>
              </w:rPr>
              <w:t>：注入大量生理盐水</w:t>
            </w:r>
          </w:p>
          <w:p w:rsidR="00E12021" w:rsidRDefault="00E12021" w:rsidP="00483720">
            <w:pPr>
              <w:jc w:val="center"/>
            </w:pPr>
            <w:r>
              <w:rPr>
                <w:rFonts w:hint="eastAsia"/>
              </w:rPr>
              <w:t>（引起动作流程的变化）</w:t>
            </w:r>
          </w:p>
        </w:tc>
        <w:tc>
          <w:tcPr>
            <w:tcW w:w="0" w:type="auto"/>
          </w:tcPr>
          <w:p w:rsidR="00E12021" w:rsidRPr="00941221" w:rsidRDefault="00E12021" w:rsidP="00483720">
            <w:pPr>
              <w:jc w:val="center"/>
            </w:pP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04</w:t>
            </w:r>
            <w:r>
              <w:rPr>
                <w:rFonts w:hint="eastAsia"/>
              </w:rPr>
              <w:t>：注入大量生理盐水</w:t>
            </w:r>
          </w:p>
        </w:tc>
        <w:tc>
          <w:tcPr>
            <w:tcW w:w="0" w:type="auto"/>
          </w:tcPr>
          <w:p w:rsidR="00E12021" w:rsidRDefault="00B07846" w:rsidP="00483720">
            <w:pPr>
              <w:jc w:val="center"/>
            </w:pPr>
            <w:r>
              <w:rPr>
                <w:rFonts w:hint="eastAsia"/>
              </w:rPr>
              <w:t>00</w:t>
            </w:r>
            <w:r w:rsidR="00E12021">
              <w:rPr>
                <w:rFonts w:hint="eastAsia"/>
              </w:rPr>
              <w:t>：成功</w:t>
            </w:r>
          </w:p>
          <w:p w:rsidR="00E12021" w:rsidRDefault="00E12021" w:rsidP="00393882">
            <w:pPr>
              <w:jc w:val="center"/>
            </w:pPr>
            <w:r>
              <w:rPr>
                <w:rFonts w:hint="eastAsia"/>
              </w:rPr>
              <w:t>0</w:t>
            </w:r>
            <w:r w:rsidR="00B07846">
              <w:rPr>
                <w:rFonts w:hint="eastAsia"/>
              </w:rPr>
              <w:t>1</w:t>
            </w:r>
            <w:r>
              <w:rPr>
                <w:rFonts w:hint="eastAsia"/>
              </w:rPr>
              <w:t>：失败</w:t>
            </w: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7530C8" w:rsidP="00483720">
            <w:pPr>
              <w:jc w:val="center"/>
            </w:pPr>
            <w:ins w:id="281" w:author="Lenovo User" w:date="2013-11-22T10:07:00Z">
              <w:r>
                <w:rPr>
                  <w:rFonts w:hint="eastAsia"/>
                </w:rPr>
                <w:t>反馈</w:t>
              </w:r>
            </w:ins>
          </w:p>
        </w:tc>
        <w:tc>
          <w:tcPr>
            <w:tcW w:w="0" w:type="auto"/>
            <w:vMerge/>
          </w:tcPr>
          <w:p w:rsidR="00E12021" w:rsidRDefault="00E12021" w:rsidP="00850A53">
            <w:pPr>
              <w:jc w:val="center"/>
            </w:pPr>
          </w:p>
        </w:tc>
        <w:tc>
          <w:tcPr>
            <w:tcW w:w="0" w:type="auto"/>
          </w:tcPr>
          <w:p w:rsidR="00E12021" w:rsidRDefault="007530C8" w:rsidP="00C44317">
            <w:pPr>
              <w:jc w:val="center"/>
            </w:pPr>
            <w:ins w:id="282" w:author="Lenovo User" w:date="2013-11-22T10:07:00Z">
              <w:r>
                <w:rPr>
                  <w:rFonts w:hint="eastAsia"/>
                </w:rPr>
                <w:t>0x05</w:t>
              </w:r>
              <w:r>
                <w:rPr>
                  <w:rFonts w:hint="eastAsia"/>
                </w:rPr>
                <w:t>：流程异常状态</w:t>
              </w:r>
            </w:ins>
          </w:p>
        </w:tc>
        <w:tc>
          <w:tcPr>
            <w:tcW w:w="0" w:type="auto"/>
          </w:tcPr>
          <w:p w:rsidR="00E12021" w:rsidRDefault="007530C8" w:rsidP="00D16BEE">
            <w:pPr>
              <w:jc w:val="center"/>
              <w:rPr>
                <w:ins w:id="283" w:author="Lenovo User" w:date="2013-11-22T10:07:00Z"/>
              </w:rPr>
            </w:pPr>
            <w:ins w:id="284" w:author="Lenovo User" w:date="2013-11-22T10:07:00Z">
              <w:r>
                <w:rPr>
                  <w:rFonts w:hint="eastAsia"/>
                </w:rPr>
                <w:t>0x01</w:t>
              </w:r>
              <w:r>
                <w:rPr>
                  <w:rFonts w:hint="eastAsia"/>
                </w:rPr>
                <w:t>：红细胞溢流</w:t>
              </w:r>
            </w:ins>
          </w:p>
          <w:p w:rsidR="007530C8" w:rsidRDefault="007530C8" w:rsidP="00D16BEE">
            <w:pPr>
              <w:jc w:val="center"/>
              <w:rPr>
                <w:ins w:id="285" w:author="Lenovo User" w:date="2013-11-22T11:18:00Z"/>
              </w:rPr>
            </w:pPr>
            <w:ins w:id="286" w:author="Lenovo User" w:date="2013-11-22T10:07:00Z">
              <w:r>
                <w:rPr>
                  <w:rFonts w:hint="eastAsia"/>
                </w:rPr>
                <w:t>0x02</w:t>
              </w:r>
              <w:r>
                <w:rPr>
                  <w:rFonts w:hint="eastAsia"/>
                </w:rPr>
                <w:t>：消除气栓</w:t>
              </w:r>
            </w:ins>
          </w:p>
          <w:p w:rsidR="009E4ECB" w:rsidRPr="009E4ECB" w:rsidRDefault="009E4ECB" w:rsidP="00D16BEE">
            <w:pPr>
              <w:jc w:val="center"/>
              <w:rPr>
                <w:ins w:id="287" w:author="Lenovo User" w:date="2013-11-22T10:08:00Z"/>
              </w:rPr>
            </w:pPr>
            <w:ins w:id="288" w:author="Lenovo User" w:date="2013-11-22T11:18:00Z">
              <w:r>
                <w:rPr>
                  <w:rFonts w:hint="eastAsia"/>
                </w:rPr>
                <w:t>0x03</w:t>
              </w:r>
              <w:r>
                <w:rPr>
                  <w:rFonts w:hint="eastAsia"/>
                </w:rPr>
                <w:t>：前十分钟</w:t>
              </w:r>
            </w:ins>
            <w:ins w:id="289" w:author="Lenovo User" w:date="2013-11-22T11:22:00Z">
              <w:r w:rsidR="00A41FD1">
                <w:rPr>
                  <w:rFonts w:hint="eastAsia"/>
                </w:rPr>
                <w:lastRenderedPageBreak/>
                <w:t>第一个阶段</w:t>
              </w:r>
            </w:ins>
            <w:ins w:id="290" w:author="Lenovo User" w:date="2013-11-22T11:18:00Z">
              <w:r>
                <w:rPr>
                  <w:rFonts w:hint="eastAsia"/>
                </w:rPr>
                <w:t>调整</w:t>
              </w:r>
            </w:ins>
          </w:p>
          <w:p w:rsidR="002E2103" w:rsidRDefault="002E2103" w:rsidP="00D16BEE">
            <w:pPr>
              <w:jc w:val="center"/>
            </w:pP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Del="00EC6659" w:rsidTr="00EF0666">
        <w:trPr>
          <w:jc w:val="center"/>
          <w:del w:id="291" w:author="Lenovo User" w:date="2013-12-30T13:59:00Z"/>
        </w:trPr>
        <w:tc>
          <w:tcPr>
            <w:tcW w:w="0" w:type="auto"/>
          </w:tcPr>
          <w:p w:rsidR="00ED69F6" w:rsidDel="00EC6659" w:rsidRDefault="00ED69F6" w:rsidP="00483720">
            <w:pPr>
              <w:jc w:val="center"/>
              <w:rPr>
                <w:del w:id="292" w:author="Lenovo User" w:date="2013-12-30T13:59:00Z"/>
              </w:rPr>
            </w:pPr>
          </w:p>
        </w:tc>
        <w:tc>
          <w:tcPr>
            <w:tcW w:w="0" w:type="auto"/>
          </w:tcPr>
          <w:p w:rsidR="00ED69F6" w:rsidDel="00EC6659" w:rsidRDefault="00ED69F6" w:rsidP="00483720">
            <w:pPr>
              <w:jc w:val="center"/>
              <w:rPr>
                <w:del w:id="293" w:author="Lenovo User" w:date="2013-12-30T13:59:00Z"/>
              </w:rPr>
            </w:pPr>
          </w:p>
        </w:tc>
        <w:tc>
          <w:tcPr>
            <w:tcW w:w="0" w:type="auto"/>
          </w:tcPr>
          <w:p w:rsidR="00ED69F6" w:rsidDel="00EC6659" w:rsidRDefault="00ED69F6" w:rsidP="00483720">
            <w:pPr>
              <w:jc w:val="center"/>
              <w:rPr>
                <w:del w:id="294" w:author="Lenovo User" w:date="2013-12-30T13:59:00Z"/>
              </w:rPr>
            </w:pPr>
          </w:p>
          <w:p w:rsidR="006D54E1" w:rsidRPr="006D54E1" w:rsidDel="00EC6659" w:rsidRDefault="006D54E1" w:rsidP="00F90B24">
            <w:pPr>
              <w:jc w:val="center"/>
              <w:rPr>
                <w:del w:id="295" w:author="Lenovo User" w:date="2013-12-30T13:59:00Z"/>
              </w:rPr>
            </w:pPr>
          </w:p>
        </w:tc>
        <w:tc>
          <w:tcPr>
            <w:tcW w:w="0" w:type="auto"/>
          </w:tcPr>
          <w:p w:rsidR="00ED69F6" w:rsidDel="00EC6659" w:rsidRDefault="00ED69F6" w:rsidP="00483720">
            <w:pPr>
              <w:jc w:val="center"/>
              <w:rPr>
                <w:del w:id="296" w:author="Lenovo User" w:date="2013-12-30T13:59:00Z"/>
              </w:rPr>
            </w:pPr>
          </w:p>
        </w:tc>
        <w:tc>
          <w:tcPr>
            <w:tcW w:w="0" w:type="auto"/>
            <w:tcBorders>
              <w:right w:val="single" w:sz="4" w:space="0" w:color="auto"/>
            </w:tcBorders>
          </w:tcPr>
          <w:p w:rsidR="00ED69F6" w:rsidDel="00EC6659" w:rsidRDefault="00ED69F6" w:rsidP="00483720">
            <w:pPr>
              <w:jc w:val="center"/>
              <w:rPr>
                <w:del w:id="297"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298"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299"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0"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1" w:author="Lenovo User" w:date="2013-12-30T13:59:00Z"/>
              </w:rPr>
            </w:pPr>
          </w:p>
        </w:tc>
      </w:tr>
    </w:tbl>
    <w:p w:rsidR="00E00B21" w:rsidRDefault="00E00B21" w:rsidP="00E00B21"/>
    <w:p w:rsidR="00156B4F" w:rsidRDefault="008E6743" w:rsidP="008E6743">
      <w:pPr>
        <w:pStyle w:val="3"/>
      </w:pPr>
      <w:bookmarkStart w:id="302" w:name="_Toc362269526"/>
      <w:r>
        <w:rPr>
          <w:rFonts w:hint="eastAsia"/>
        </w:rPr>
        <w:t>采集后的操作</w:t>
      </w:r>
      <w:bookmarkEnd w:id="302"/>
    </w:p>
    <w:p w:rsidR="008F595B" w:rsidRPr="008F595B" w:rsidRDefault="00AF6E1C" w:rsidP="008F595B">
      <w:r>
        <w:rPr>
          <w:rFonts w:hint="eastAsia"/>
        </w:rPr>
        <w:t>采集后主要是</w:t>
      </w:r>
      <w:r w:rsidR="00392D4C">
        <w:rPr>
          <w:rFonts w:hint="eastAsia"/>
        </w:rPr>
        <w:t>中控</w:t>
      </w:r>
      <w:r w:rsidR="006B5052">
        <w:rPr>
          <w:rFonts w:hint="eastAsia"/>
        </w:rPr>
        <w:t>将程序运行结果</w:t>
      </w:r>
      <w:r>
        <w:rPr>
          <w:rFonts w:hint="eastAsia"/>
        </w:rPr>
        <w:t>传入到工控。</w:t>
      </w:r>
    </w:p>
    <w:tbl>
      <w:tblPr>
        <w:tblStyle w:val="a3"/>
        <w:tblW w:w="9027" w:type="dxa"/>
        <w:jc w:val="center"/>
        <w:tblInd w:w="-130" w:type="dxa"/>
        <w:tblLook w:val="04A0" w:firstRow="1" w:lastRow="0" w:firstColumn="1" w:lastColumn="0" w:noHBand="0" w:noVBand="1"/>
      </w:tblPr>
      <w:tblGrid>
        <w:gridCol w:w="787"/>
        <w:gridCol w:w="1057"/>
        <w:gridCol w:w="1701"/>
        <w:gridCol w:w="1701"/>
        <w:gridCol w:w="965"/>
        <w:gridCol w:w="704"/>
        <w:gridCol w:w="704"/>
        <w:gridCol w:w="704"/>
        <w:gridCol w:w="704"/>
      </w:tblGrid>
      <w:tr w:rsidR="00151427" w:rsidTr="00151427">
        <w:trPr>
          <w:jc w:val="center"/>
        </w:trPr>
        <w:tc>
          <w:tcPr>
            <w:tcW w:w="787" w:type="dxa"/>
          </w:tcPr>
          <w:p w:rsidR="00151427" w:rsidRDefault="00151427" w:rsidP="00C139CF">
            <w:pPr>
              <w:jc w:val="center"/>
            </w:pPr>
          </w:p>
        </w:tc>
        <w:tc>
          <w:tcPr>
            <w:tcW w:w="1057" w:type="dxa"/>
          </w:tcPr>
          <w:p w:rsidR="00151427" w:rsidRDefault="00151427" w:rsidP="00C139CF">
            <w:pPr>
              <w:jc w:val="center"/>
            </w:pPr>
            <w:r>
              <w:rPr>
                <w:rFonts w:hint="eastAsia"/>
              </w:rPr>
              <w:t>Byte</w:t>
            </w:r>
            <w:r w:rsidR="0009342F">
              <w:rPr>
                <w:rFonts w:hint="eastAsia"/>
              </w:rPr>
              <w:t>0</w:t>
            </w:r>
          </w:p>
        </w:tc>
        <w:tc>
          <w:tcPr>
            <w:tcW w:w="1701" w:type="dxa"/>
          </w:tcPr>
          <w:p w:rsidR="00151427" w:rsidRDefault="00151427" w:rsidP="00C139CF">
            <w:pPr>
              <w:jc w:val="center"/>
            </w:pPr>
            <w:r>
              <w:rPr>
                <w:rFonts w:hint="eastAsia"/>
              </w:rPr>
              <w:t>Byte</w:t>
            </w:r>
            <w:r w:rsidR="0009342F">
              <w:rPr>
                <w:rFonts w:hint="eastAsia"/>
              </w:rPr>
              <w:t>1</w:t>
            </w:r>
          </w:p>
        </w:tc>
        <w:tc>
          <w:tcPr>
            <w:tcW w:w="1701" w:type="dxa"/>
          </w:tcPr>
          <w:p w:rsidR="00151427" w:rsidRDefault="00151427" w:rsidP="00C139CF">
            <w:pPr>
              <w:jc w:val="center"/>
            </w:pPr>
            <w:r>
              <w:rPr>
                <w:rFonts w:hint="eastAsia"/>
              </w:rPr>
              <w:t>Byte</w:t>
            </w:r>
            <w:r w:rsidR="0009342F">
              <w:rPr>
                <w:rFonts w:hint="eastAsia"/>
              </w:rPr>
              <w:t>2</w:t>
            </w:r>
          </w:p>
        </w:tc>
        <w:tc>
          <w:tcPr>
            <w:tcW w:w="965" w:type="dxa"/>
            <w:tcBorders>
              <w:bottom w:val="single" w:sz="4" w:space="0" w:color="auto"/>
            </w:tcBorders>
          </w:tcPr>
          <w:p w:rsidR="00151427" w:rsidRDefault="00151427" w:rsidP="00C139CF">
            <w:pPr>
              <w:jc w:val="center"/>
            </w:pPr>
            <w:r>
              <w:rPr>
                <w:rFonts w:hint="eastAsia"/>
              </w:rPr>
              <w:t>Byte</w:t>
            </w:r>
            <w:r w:rsidR="0009342F">
              <w:rPr>
                <w:rFonts w:hint="eastAsia"/>
              </w:rPr>
              <w:t>3</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4</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5</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6</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7</w:t>
            </w:r>
          </w:p>
        </w:tc>
      </w:tr>
      <w:tr w:rsidR="00151427" w:rsidTr="00151427">
        <w:trPr>
          <w:jc w:val="center"/>
        </w:trPr>
        <w:tc>
          <w:tcPr>
            <w:tcW w:w="787" w:type="dxa"/>
          </w:tcPr>
          <w:p w:rsidR="00151427" w:rsidRDefault="00151427" w:rsidP="00C139CF">
            <w:pPr>
              <w:jc w:val="center"/>
            </w:pPr>
            <w:r>
              <w:rPr>
                <w:rFonts w:hint="eastAsia"/>
              </w:rPr>
              <w:t>格式说明</w:t>
            </w:r>
          </w:p>
        </w:tc>
        <w:tc>
          <w:tcPr>
            <w:tcW w:w="1057" w:type="dxa"/>
          </w:tcPr>
          <w:p w:rsidR="00151427" w:rsidRDefault="00151427" w:rsidP="00C139CF">
            <w:pPr>
              <w:jc w:val="center"/>
            </w:pPr>
            <w:r>
              <w:rPr>
                <w:rFonts w:hint="eastAsia"/>
              </w:rPr>
              <w:t>模块标示</w:t>
            </w:r>
          </w:p>
        </w:tc>
        <w:tc>
          <w:tcPr>
            <w:tcW w:w="1701" w:type="dxa"/>
          </w:tcPr>
          <w:p w:rsidR="00151427" w:rsidRDefault="00151427" w:rsidP="00C139CF">
            <w:pPr>
              <w:jc w:val="center"/>
            </w:pPr>
            <w:r>
              <w:rPr>
                <w:rFonts w:hint="eastAsia"/>
              </w:rPr>
              <w:t>事件类型</w:t>
            </w:r>
          </w:p>
        </w:tc>
        <w:tc>
          <w:tcPr>
            <w:tcW w:w="1701" w:type="dxa"/>
            <w:tcBorders>
              <w:bottom w:val="single" w:sz="4" w:space="0" w:color="auto"/>
            </w:tcBorders>
          </w:tcPr>
          <w:p w:rsidR="00151427" w:rsidRDefault="00151427" w:rsidP="00C139CF">
            <w:pPr>
              <w:jc w:val="center"/>
            </w:pPr>
            <w:r>
              <w:rPr>
                <w:rFonts w:hint="eastAsia"/>
              </w:rPr>
              <w:t>参数</w:t>
            </w:r>
            <w:r>
              <w:rPr>
                <w:rFonts w:hint="eastAsia"/>
              </w:rPr>
              <w:t>1</w:t>
            </w:r>
          </w:p>
        </w:tc>
        <w:tc>
          <w:tcPr>
            <w:tcW w:w="965" w:type="dxa"/>
            <w:tcBorders>
              <w:tl2br w:val="nil"/>
            </w:tcBorders>
            <w:shd w:val="clear" w:color="auto" w:fill="auto"/>
          </w:tcPr>
          <w:p w:rsidR="00151427" w:rsidRDefault="00151427" w:rsidP="00C139CF">
            <w:pPr>
              <w:jc w:val="center"/>
            </w:pPr>
            <w:r>
              <w:rPr>
                <w:rFonts w:hint="eastAsia"/>
              </w:rPr>
              <w:t>参数</w:t>
            </w:r>
            <w:r>
              <w:rPr>
                <w:rFonts w:hint="eastAsia"/>
              </w:rPr>
              <w:t>2</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3</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4</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5</w:t>
            </w:r>
          </w:p>
        </w:tc>
        <w:tc>
          <w:tcPr>
            <w:tcW w:w="704" w:type="dxa"/>
            <w:tcBorders>
              <w:tl2br w:val="nil"/>
            </w:tcBorders>
          </w:tcPr>
          <w:p w:rsidR="00151427" w:rsidRDefault="00151427" w:rsidP="00C139CF">
            <w:pPr>
              <w:jc w:val="center"/>
            </w:pPr>
            <w:r>
              <w:rPr>
                <w:rFonts w:hint="eastAsia"/>
              </w:rPr>
              <w:t>参数</w:t>
            </w:r>
            <w:r>
              <w:rPr>
                <w:rFonts w:hint="eastAsia"/>
              </w:rPr>
              <w:t>6</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Align w:val="center"/>
          </w:tcPr>
          <w:p w:rsidR="00151427" w:rsidRDefault="00151427" w:rsidP="00C139CF">
            <w:pPr>
              <w:jc w:val="center"/>
            </w:pPr>
            <w:r>
              <w:rPr>
                <w:rFonts w:hint="eastAsia"/>
              </w:rPr>
              <w:t>50</w:t>
            </w:r>
          </w:p>
        </w:tc>
        <w:tc>
          <w:tcPr>
            <w:tcW w:w="1701" w:type="dxa"/>
          </w:tcPr>
          <w:p w:rsidR="00151427" w:rsidRDefault="00151427" w:rsidP="00C139CF">
            <w:pPr>
              <w:jc w:val="center"/>
            </w:pPr>
            <w:r>
              <w:rPr>
                <w:rFonts w:hint="eastAsia"/>
              </w:rPr>
              <w:t>01</w:t>
            </w:r>
            <w:r>
              <w:rPr>
                <w:rFonts w:hint="eastAsia"/>
              </w:rPr>
              <w:t>：采集结束</w:t>
            </w:r>
          </w:p>
        </w:tc>
        <w:tc>
          <w:tcPr>
            <w:tcW w:w="1701" w:type="dxa"/>
            <w:tcBorders>
              <w:tl2br w:val="nil"/>
            </w:tcBorders>
            <w:shd w:val="clear" w:color="auto" w:fill="auto"/>
          </w:tcPr>
          <w:p w:rsidR="00151427" w:rsidRDefault="00151427" w:rsidP="00C139CF">
            <w:pPr>
              <w:jc w:val="center"/>
            </w:pPr>
            <w:r>
              <w:rPr>
                <w:rFonts w:hint="eastAsia"/>
              </w:rPr>
              <w:t>0001</w:t>
            </w:r>
            <w:r>
              <w:rPr>
                <w:rFonts w:hint="eastAsia"/>
              </w:rPr>
              <w:t>：血小板</w:t>
            </w:r>
          </w:p>
          <w:p w:rsidR="00151427" w:rsidRDefault="00151427" w:rsidP="00C139CF">
            <w:pPr>
              <w:jc w:val="center"/>
            </w:pPr>
            <w:r>
              <w:rPr>
                <w:rFonts w:hint="eastAsia"/>
              </w:rPr>
              <w:t>0010</w:t>
            </w:r>
            <w:r>
              <w:rPr>
                <w:rFonts w:hint="eastAsia"/>
              </w:rPr>
              <w:t>：红细胞</w:t>
            </w:r>
          </w:p>
          <w:p w:rsidR="00151427" w:rsidRDefault="00151427" w:rsidP="00C139CF">
            <w:pPr>
              <w:jc w:val="center"/>
            </w:pPr>
            <w:r>
              <w:rPr>
                <w:rFonts w:hint="eastAsia"/>
              </w:rPr>
              <w:t>0100</w:t>
            </w:r>
            <w:r>
              <w:rPr>
                <w:rFonts w:hint="eastAsia"/>
              </w:rPr>
              <w:t>：血浆</w:t>
            </w:r>
          </w:p>
          <w:p w:rsidR="00151427" w:rsidRPr="004B0848" w:rsidRDefault="00151427" w:rsidP="00C139CF">
            <w:pPr>
              <w:jc w:val="center"/>
            </w:pPr>
            <w:r>
              <w:rPr>
                <w:rFonts w:hint="eastAsia"/>
              </w:rPr>
              <w:t>0111</w:t>
            </w:r>
            <w:r>
              <w:rPr>
                <w:rFonts w:hint="eastAsia"/>
              </w:rPr>
              <w:t>：全部</w:t>
            </w:r>
          </w:p>
        </w:tc>
        <w:tc>
          <w:tcPr>
            <w:tcW w:w="965"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tcPr>
          <w:p w:rsidR="00151427" w:rsidRDefault="00151427" w:rsidP="00C139CF">
            <w:pPr>
              <w:jc w:val="center"/>
            </w:pPr>
          </w:p>
        </w:tc>
      </w:tr>
      <w:tr w:rsidR="00797D5B" w:rsidTr="00151427">
        <w:trPr>
          <w:jc w:val="center"/>
          <w:ins w:id="303" w:author="Lenovo User" w:date="2013-11-20T09:38:00Z"/>
        </w:trPr>
        <w:tc>
          <w:tcPr>
            <w:tcW w:w="787" w:type="dxa"/>
          </w:tcPr>
          <w:p w:rsidR="00797D5B" w:rsidRPr="00D43439" w:rsidRDefault="00797D5B" w:rsidP="00C139CF">
            <w:pPr>
              <w:jc w:val="center"/>
              <w:rPr>
                <w:ins w:id="304" w:author="Lenovo User" w:date="2013-11-20T09:38:00Z"/>
                <w:highlight w:val="yellow"/>
              </w:rPr>
            </w:pPr>
            <w:ins w:id="305" w:author="Lenovo User" w:date="2013-11-20T09:38:00Z">
              <w:r>
                <w:rPr>
                  <w:rFonts w:hint="eastAsia"/>
                  <w:highlight w:val="yellow"/>
                </w:rPr>
                <w:t>反馈</w:t>
              </w:r>
            </w:ins>
          </w:p>
        </w:tc>
        <w:tc>
          <w:tcPr>
            <w:tcW w:w="1057" w:type="dxa"/>
            <w:vAlign w:val="center"/>
          </w:tcPr>
          <w:p w:rsidR="00797D5B" w:rsidRDefault="00797D5B" w:rsidP="00C139CF">
            <w:pPr>
              <w:jc w:val="center"/>
              <w:rPr>
                <w:ins w:id="306" w:author="Lenovo User" w:date="2013-11-20T09:38:00Z"/>
              </w:rPr>
            </w:pPr>
            <w:ins w:id="307" w:author="Lenovo User" w:date="2013-11-20T09:38:00Z">
              <w:r>
                <w:rPr>
                  <w:rFonts w:hint="eastAsia"/>
                </w:rPr>
                <w:t>50</w:t>
              </w:r>
            </w:ins>
          </w:p>
        </w:tc>
        <w:tc>
          <w:tcPr>
            <w:tcW w:w="1701" w:type="dxa"/>
          </w:tcPr>
          <w:p w:rsidR="00797D5B" w:rsidRDefault="00797D5B" w:rsidP="00C139CF">
            <w:pPr>
              <w:jc w:val="center"/>
              <w:rPr>
                <w:ins w:id="308" w:author="Lenovo User" w:date="2013-11-20T09:38:00Z"/>
              </w:rPr>
            </w:pPr>
            <w:ins w:id="309" w:author="Lenovo User" w:date="2013-11-20T09:38:00Z">
              <w:r>
                <w:rPr>
                  <w:rFonts w:hint="eastAsia"/>
                </w:rPr>
                <w:t>02</w:t>
              </w:r>
              <w:r>
                <w:rPr>
                  <w:rFonts w:hint="eastAsia"/>
                </w:rPr>
                <w:t>：回输结束</w:t>
              </w:r>
            </w:ins>
          </w:p>
        </w:tc>
        <w:tc>
          <w:tcPr>
            <w:tcW w:w="1701" w:type="dxa"/>
            <w:tcBorders>
              <w:bottom w:val="single" w:sz="4" w:space="0" w:color="auto"/>
            </w:tcBorders>
          </w:tcPr>
          <w:p w:rsidR="00797D5B" w:rsidRDefault="00797D5B" w:rsidP="00C139CF">
            <w:pPr>
              <w:jc w:val="center"/>
              <w:rPr>
                <w:ins w:id="310" w:author="Lenovo User" w:date="2013-11-20T09:38:00Z"/>
              </w:rPr>
            </w:pPr>
            <w:ins w:id="311" w:author="Lenovo User" w:date="2013-11-20T09:38:00Z">
              <w:r>
                <w:rPr>
                  <w:rFonts w:hint="eastAsia"/>
                </w:rPr>
                <w:t>00</w:t>
              </w:r>
              <w:r>
                <w:rPr>
                  <w:rFonts w:hint="eastAsia"/>
                </w:rPr>
                <w:t>：成功</w:t>
              </w:r>
            </w:ins>
          </w:p>
          <w:p w:rsidR="00797D5B" w:rsidRDefault="00797D5B" w:rsidP="00C139CF">
            <w:pPr>
              <w:jc w:val="center"/>
              <w:rPr>
                <w:ins w:id="312" w:author="Lenovo User" w:date="2013-11-20T09:38:00Z"/>
              </w:rPr>
            </w:pPr>
            <w:ins w:id="313" w:author="Lenovo User" w:date="2013-11-20T09:38:00Z">
              <w:r>
                <w:rPr>
                  <w:rFonts w:hint="eastAsia"/>
                </w:rPr>
                <w:t>01</w:t>
              </w:r>
              <w:r>
                <w:rPr>
                  <w:rFonts w:hint="eastAsia"/>
                </w:rPr>
                <w:t>：失败</w:t>
              </w:r>
            </w:ins>
          </w:p>
        </w:tc>
        <w:tc>
          <w:tcPr>
            <w:tcW w:w="965" w:type="dxa"/>
            <w:tcBorders>
              <w:tl2br w:val="nil"/>
            </w:tcBorders>
            <w:shd w:val="clear" w:color="auto" w:fill="auto"/>
          </w:tcPr>
          <w:p w:rsidR="00797D5B" w:rsidRDefault="00797D5B" w:rsidP="00C139CF">
            <w:pPr>
              <w:jc w:val="center"/>
              <w:rPr>
                <w:ins w:id="314" w:author="Lenovo User" w:date="2013-11-20T09:38:00Z"/>
              </w:rPr>
            </w:pPr>
          </w:p>
        </w:tc>
        <w:tc>
          <w:tcPr>
            <w:tcW w:w="704" w:type="dxa"/>
            <w:tcBorders>
              <w:tl2br w:val="nil"/>
            </w:tcBorders>
            <w:shd w:val="clear" w:color="auto" w:fill="auto"/>
          </w:tcPr>
          <w:p w:rsidR="00797D5B" w:rsidRDefault="00797D5B" w:rsidP="00C139CF">
            <w:pPr>
              <w:jc w:val="center"/>
              <w:rPr>
                <w:ins w:id="315" w:author="Lenovo User" w:date="2013-11-20T09:38:00Z"/>
                <w:highlight w:val="darkYellow"/>
              </w:rPr>
            </w:pPr>
          </w:p>
        </w:tc>
        <w:tc>
          <w:tcPr>
            <w:tcW w:w="704" w:type="dxa"/>
            <w:tcBorders>
              <w:tl2br w:val="nil"/>
            </w:tcBorders>
            <w:shd w:val="clear" w:color="auto" w:fill="auto"/>
          </w:tcPr>
          <w:p w:rsidR="00797D5B" w:rsidRDefault="00797D5B" w:rsidP="00C139CF">
            <w:pPr>
              <w:jc w:val="center"/>
              <w:rPr>
                <w:ins w:id="316" w:author="Lenovo User" w:date="2013-11-20T09:38:00Z"/>
                <w:highlight w:val="darkYellow"/>
              </w:rPr>
            </w:pPr>
          </w:p>
        </w:tc>
        <w:tc>
          <w:tcPr>
            <w:tcW w:w="704" w:type="dxa"/>
            <w:tcBorders>
              <w:tl2br w:val="nil"/>
            </w:tcBorders>
            <w:shd w:val="clear" w:color="auto" w:fill="auto"/>
          </w:tcPr>
          <w:p w:rsidR="00797D5B" w:rsidRDefault="00797D5B" w:rsidP="00C139CF">
            <w:pPr>
              <w:jc w:val="center"/>
              <w:rPr>
                <w:ins w:id="317" w:author="Lenovo User" w:date="2013-11-20T09:38:00Z"/>
                <w:highlight w:val="darkYellow"/>
              </w:rPr>
            </w:pPr>
          </w:p>
        </w:tc>
        <w:tc>
          <w:tcPr>
            <w:tcW w:w="704" w:type="dxa"/>
            <w:tcBorders>
              <w:tl2br w:val="nil"/>
            </w:tcBorders>
          </w:tcPr>
          <w:p w:rsidR="00797D5B" w:rsidRDefault="00797D5B" w:rsidP="00C139CF">
            <w:pPr>
              <w:jc w:val="center"/>
              <w:rPr>
                <w:ins w:id="318" w:author="Lenovo User" w:date="2013-11-20T09:38:00Z"/>
                <w:highlight w:val="darkYellow"/>
              </w:rPr>
            </w:pPr>
          </w:p>
        </w:tc>
      </w:tr>
      <w:tr w:rsidR="00AF6FC2" w:rsidTr="00151427">
        <w:trPr>
          <w:jc w:val="center"/>
        </w:trPr>
        <w:tc>
          <w:tcPr>
            <w:tcW w:w="787" w:type="dxa"/>
          </w:tcPr>
          <w:p w:rsidR="00AF6FC2" w:rsidRPr="00D43439" w:rsidRDefault="00AF6FC2" w:rsidP="00C139CF">
            <w:pPr>
              <w:jc w:val="center"/>
              <w:rPr>
                <w:highlight w:val="yellow"/>
              </w:rPr>
            </w:pPr>
            <w:r w:rsidRPr="00AF6FC2">
              <w:rPr>
                <w:rFonts w:hint="eastAsia"/>
              </w:rPr>
              <w:t>发送</w:t>
            </w:r>
          </w:p>
        </w:tc>
        <w:tc>
          <w:tcPr>
            <w:tcW w:w="1057" w:type="dxa"/>
            <w:vAlign w:val="center"/>
          </w:tcPr>
          <w:p w:rsidR="00AF6FC2" w:rsidRDefault="00AF6FC2" w:rsidP="00C139CF">
            <w:pPr>
              <w:jc w:val="center"/>
            </w:pPr>
            <w:r>
              <w:rPr>
                <w:rFonts w:hint="eastAsia"/>
              </w:rPr>
              <w:t>50</w:t>
            </w:r>
          </w:p>
        </w:tc>
        <w:tc>
          <w:tcPr>
            <w:tcW w:w="1701" w:type="dxa"/>
          </w:tcPr>
          <w:p w:rsidR="00AF6FC2" w:rsidRDefault="00AF6FC2" w:rsidP="00AF6FC2">
            <w:pPr>
              <w:jc w:val="center"/>
            </w:pPr>
            <w:r>
              <w:rPr>
                <w:rFonts w:hint="eastAsia"/>
              </w:rPr>
              <w:t>01</w:t>
            </w:r>
            <w:r>
              <w:rPr>
                <w:rFonts w:hint="eastAsia"/>
              </w:rPr>
              <w:t>：卸载套件</w:t>
            </w:r>
          </w:p>
        </w:tc>
        <w:tc>
          <w:tcPr>
            <w:tcW w:w="1701" w:type="dxa"/>
            <w:tcBorders>
              <w:bottom w:val="single" w:sz="4" w:space="0" w:color="auto"/>
            </w:tcBorders>
          </w:tcPr>
          <w:p w:rsidR="00AF6FC2" w:rsidRDefault="00AF6FC2" w:rsidP="00C139CF">
            <w:pPr>
              <w:jc w:val="center"/>
            </w:pPr>
          </w:p>
        </w:tc>
        <w:tc>
          <w:tcPr>
            <w:tcW w:w="965" w:type="dxa"/>
            <w:tcBorders>
              <w:tl2br w:val="nil"/>
            </w:tcBorders>
            <w:shd w:val="clear" w:color="auto" w:fill="auto"/>
          </w:tcPr>
          <w:p w:rsidR="00AF6FC2" w:rsidRDefault="00AF6FC2" w:rsidP="00C139CF">
            <w:pPr>
              <w:jc w:val="cente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tcPr>
          <w:p w:rsidR="00AF6FC2" w:rsidRDefault="00AF6FC2" w:rsidP="00C139CF">
            <w:pPr>
              <w:jc w:val="center"/>
              <w:rPr>
                <w:highlight w:val="darkYellow"/>
              </w:rPr>
            </w:pPr>
          </w:p>
        </w:tc>
      </w:tr>
      <w:tr w:rsidR="00CC18C7" w:rsidTr="00151427">
        <w:trPr>
          <w:jc w:val="center"/>
        </w:trPr>
        <w:tc>
          <w:tcPr>
            <w:tcW w:w="787" w:type="dxa"/>
          </w:tcPr>
          <w:p w:rsidR="00CC18C7" w:rsidRDefault="00CC18C7" w:rsidP="00C139CF">
            <w:pPr>
              <w:jc w:val="center"/>
            </w:pPr>
            <w:r w:rsidRPr="00C17CBC">
              <w:rPr>
                <w:rFonts w:hint="eastAsia"/>
                <w:highlight w:val="yellow"/>
              </w:rPr>
              <w:t>反馈</w:t>
            </w:r>
          </w:p>
        </w:tc>
        <w:tc>
          <w:tcPr>
            <w:tcW w:w="1057" w:type="dxa"/>
            <w:vAlign w:val="center"/>
          </w:tcPr>
          <w:p w:rsidR="00CC18C7" w:rsidRDefault="00CC18C7" w:rsidP="00C139CF">
            <w:pPr>
              <w:jc w:val="center"/>
            </w:pPr>
            <w:r>
              <w:rPr>
                <w:rFonts w:hint="eastAsia"/>
              </w:rPr>
              <w:t>50</w:t>
            </w:r>
          </w:p>
        </w:tc>
        <w:tc>
          <w:tcPr>
            <w:tcW w:w="1701" w:type="dxa"/>
          </w:tcPr>
          <w:p w:rsidR="00CC18C7" w:rsidRDefault="00CC18C7" w:rsidP="00AF6FC2">
            <w:pPr>
              <w:jc w:val="center"/>
            </w:pPr>
            <w:r>
              <w:rPr>
                <w:rFonts w:hint="eastAsia"/>
              </w:rPr>
              <w:t>03</w:t>
            </w:r>
            <w:r>
              <w:rPr>
                <w:rFonts w:hint="eastAsia"/>
              </w:rPr>
              <w:t>：卸载结束</w:t>
            </w:r>
          </w:p>
        </w:tc>
        <w:tc>
          <w:tcPr>
            <w:tcW w:w="1701" w:type="dxa"/>
            <w:tcBorders>
              <w:bottom w:val="single" w:sz="4" w:space="0" w:color="auto"/>
            </w:tcBorders>
          </w:tcPr>
          <w:p w:rsidR="00CC18C7" w:rsidRDefault="00CC18C7" w:rsidP="00C139CF">
            <w:pPr>
              <w:jc w:val="center"/>
            </w:pPr>
            <w:r>
              <w:rPr>
                <w:rFonts w:hint="eastAsia"/>
              </w:rPr>
              <w:t>00</w:t>
            </w:r>
            <w:r>
              <w:rPr>
                <w:rFonts w:hint="eastAsia"/>
              </w:rPr>
              <w:t>：成功</w:t>
            </w:r>
          </w:p>
          <w:p w:rsidR="00CC18C7" w:rsidRDefault="00CC18C7" w:rsidP="00C139CF">
            <w:pPr>
              <w:jc w:val="center"/>
            </w:pPr>
            <w:r>
              <w:rPr>
                <w:rFonts w:hint="eastAsia"/>
              </w:rPr>
              <w:t>01</w:t>
            </w:r>
            <w:r>
              <w:rPr>
                <w:rFonts w:hint="eastAsia"/>
              </w:rPr>
              <w:t>：失败</w:t>
            </w:r>
          </w:p>
        </w:tc>
        <w:tc>
          <w:tcPr>
            <w:tcW w:w="965" w:type="dxa"/>
            <w:tcBorders>
              <w:tl2br w:val="nil"/>
            </w:tcBorders>
            <w:shd w:val="clear" w:color="auto" w:fill="auto"/>
          </w:tcPr>
          <w:p w:rsidR="00CC18C7" w:rsidRDefault="00CC18C7" w:rsidP="00C139CF">
            <w:pPr>
              <w:jc w:val="cente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tcPr>
          <w:p w:rsidR="00CC18C7" w:rsidRDefault="00CC18C7" w:rsidP="00C139CF">
            <w:pPr>
              <w:jc w:val="center"/>
              <w:rPr>
                <w:highlight w:val="darkYellow"/>
              </w:rPr>
            </w:pPr>
          </w:p>
        </w:tc>
      </w:tr>
      <w:tr w:rsidR="00AF6FC2" w:rsidTr="00151427">
        <w:trPr>
          <w:jc w:val="center"/>
        </w:trPr>
        <w:tc>
          <w:tcPr>
            <w:tcW w:w="787" w:type="dxa"/>
          </w:tcPr>
          <w:p w:rsidR="00AF6FC2" w:rsidRPr="00D43439" w:rsidRDefault="00AF6FC2" w:rsidP="00C139CF">
            <w:pPr>
              <w:jc w:val="center"/>
              <w:rPr>
                <w:highlight w:val="yellow"/>
              </w:rPr>
            </w:pPr>
            <w:r w:rsidRPr="00AF6FC2">
              <w:rPr>
                <w:rFonts w:hint="eastAsia"/>
              </w:rPr>
              <w:t>发送</w:t>
            </w:r>
          </w:p>
        </w:tc>
        <w:tc>
          <w:tcPr>
            <w:tcW w:w="1057" w:type="dxa"/>
            <w:vAlign w:val="center"/>
          </w:tcPr>
          <w:p w:rsidR="00AF6FC2" w:rsidRDefault="00AF6FC2" w:rsidP="00745C71">
            <w:pPr>
              <w:jc w:val="center"/>
            </w:pPr>
            <w:r>
              <w:rPr>
                <w:rFonts w:hint="eastAsia"/>
              </w:rPr>
              <w:t>5</w:t>
            </w:r>
            <w:r w:rsidR="00745C71">
              <w:rPr>
                <w:rFonts w:hint="eastAsia"/>
              </w:rPr>
              <w:t>2</w:t>
            </w:r>
          </w:p>
        </w:tc>
        <w:tc>
          <w:tcPr>
            <w:tcW w:w="1701" w:type="dxa"/>
          </w:tcPr>
          <w:p w:rsidR="00AF6FC2" w:rsidRDefault="00AF6FC2" w:rsidP="00AF6FC2">
            <w:pPr>
              <w:jc w:val="center"/>
            </w:pPr>
            <w:r>
              <w:rPr>
                <w:rFonts w:hint="eastAsia"/>
              </w:rPr>
              <w:t>02</w:t>
            </w:r>
            <w:r>
              <w:rPr>
                <w:rFonts w:hint="eastAsia"/>
              </w:rPr>
              <w:t>：显示汇总量</w:t>
            </w:r>
          </w:p>
        </w:tc>
        <w:tc>
          <w:tcPr>
            <w:tcW w:w="1701" w:type="dxa"/>
            <w:tcBorders>
              <w:bottom w:val="single" w:sz="4" w:space="0" w:color="auto"/>
            </w:tcBorders>
          </w:tcPr>
          <w:p w:rsidR="00AF6FC2" w:rsidRDefault="00AF6FC2" w:rsidP="00C139CF">
            <w:pPr>
              <w:jc w:val="center"/>
            </w:pPr>
          </w:p>
        </w:tc>
        <w:tc>
          <w:tcPr>
            <w:tcW w:w="965" w:type="dxa"/>
            <w:tcBorders>
              <w:tl2br w:val="nil"/>
            </w:tcBorders>
            <w:shd w:val="clear" w:color="auto" w:fill="auto"/>
          </w:tcPr>
          <w:p w:rsidR="00AF6FC2" w:rsidRDefault="00AF6FC2" w:rsidP="00C139CF">
            <w:pPr>
              <w:jc w:val="cente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tcPr>
          <w:p w:rsidR="00AF6FC2" w:rsidRDefault="00AF6FC2" w:rsidP="00C139CF">
            <w:pPr>
              <w:jc w:val="center"/>
              <w:rPr>
                <w:highlight w:val="darkYellow"/>
              </w:rPr>
            </w:pP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val="restart"/>
            <w:vAlign w:val="center"/>
          </w:tcPr>
          <w:p w:rsidR="00151427" w:rsidRDefault="00151427" w:rsidP="00C139CF">
            <w:pPr>
              <w:jc w:val="center"/>
            </w:pPr>
            <w:r>
              <w:rPr>
                <w:rFonts w:hint="eastAsia"/>
              </w:rPr>
              <w:t>51</w:t>
            </w:r>
          </w:p>
        </w:tc>
        <w:tc>
          <w:tcPr>
            <w:tcW w:w="1701" w:type="dxa"/>
          </w:tcPr>
          <w:p w:rsidR="00151427" w:rsidRDefault="002E0156" w:rsidP="00C139CF">
            <w:pPr>
              <w:jc w:val="center"/>
            </w:pPr>
            <w:r>
              <w:rPr>
                <w:rFonts w:hint="eastAsia"/>
              </w:rPr>
              <w:t>0</w:t>
            </w:r>
            <w:r w:rsidR="0067102E">
              <w:rPr>
                <w:rFonts w:hint="eastAsia"/>
              </w:rPr>
              <w:t>3</w:t>
            </w:r>
            <w:r w:rsidR="00151427">
              <w:rPr>
                <w:rFonts w:hint="eastAsia"/>
              </w:rPr>
              <w:t>：</w:t>
            </w:r>
            <w:r w:rsidR="00C777A3">
              <w:rPr>
                <w:rFonts w:hint="eastAsia"/>
              </w:rPr>
              <w:t>使用抗凝剂总量</w:t>
            </w:r>
            <w:r w:rsidR="00F868D5">
              <w:rPr>
                <w:rFonts w:hint="eastAsia"/>
              </w:rPr>
              <w:t>（</w:t>
            </w:r>
            <w:r w:rsidR="00F868D5">
              <w:rPr>
                <w:rFonts w:hint="eastAsia"/>
              </w:rPr>
              <w:t>ml</w:t>
            </w:r>
            <w:r w:rsidR="00F868D5">
              <w:rPr>
                <w:rFonts w:hint="eastAsia"/>
              </w:rPr>
              <w:t>）</w:t>
            </w:r>
          </w:p>
          <w:p w:rsidR="00C777A3" w:rsidRDefault="0067102E" w:rsidP="00C139CF">
            <w:pPr>
              <w:jc w:val="center"/>
            </w:pPr>
            <w:r>
              <w:rPr>
                <w:rFonts w:hint="eastAsia"/>
                <w:highlight w:val="darkYellow"/>
              </w:rPr>
              <w:t>03</w:t>
            </w:r>
            <w:r w:rsidR="00C777A3" w:rsidRPr="000801A2">
              <w:rPr>
                <w:rFonts w:hint="eastAsia"/>
                <w:highlight w:val="darkYellow"/>
              </w:rPr>
              <w:t>：给献血者的试剂抗凝剂量</w:t>
            </w:r>
            <w:r w:rsidR="00F868D5" w:rsidRPr="000801A2">
              <w:rPr>
                <w:rFonts w:hint="eastAsia"/>
                <w:highlight w:val="darkYellow"/>
              </w:rPr>
              <w:t>（</w:t>
            </w:r>
            <w:r w:rsidR="00F868D5" w:rsidRPr="000801A2">
              <w:rPr>
                <w:rFonts w:hint="eastAsia"/>
                <w:highlight w:val="darkYellow"/>
              </w:rPr>
              <w:t>ml</w:t>
            </w:r>
            <w:r w:rsidR="00F868D5" w:rsidRPr="000801A2">
              <w:rPr>
                <w:rFonts w:hint="eastAsia"/>
                <w:highlight w:val="darkYellow"/>
              </w:rPr>
              <w:t>）</w:t>
            </w:r>
          </w:p>
          <w:p w:rsidR="00C777A3" w:rsidRDefault="0067102E" w:rsidP="00C139CF">
            <w:pPr>
              <w:jc w:val="center"/>
            </w:pPr>
            <w:r>
              <w:rPr>
                <w:rFonts w:hint="eastAsia"/>
                <w:highlight w:val="darkYellow"/>
              </w:rPr>
              <w:t>03</w:t>
            </w:r>
            <w:r w:rsidR="00C777A3" w:rsidRPr="00482C12">
              <w:rPr>
                <w:rFonts w:hint="eastAsia"/>
                <w:highlight w:val="darkYellow"/>
              </w:rPr>
              <w:t>：运行总时长</w:t>
            </w:r>
            <w:r w:rsidR="00F868D5">
              <w:rPr>
                <w:rFonts w:hint="eastAsia"/>
                <w:highlight w:val="darkYellow"/>
              </w:rPr>
              <w:t>（</w:t>
            </w:r>
            <w:r w:rsidR="00F868D5">
              <w:rPr>
                <w:rFonts w:hint="eastAsia"/>
                <w:highlight w:val="darkYellow"/>
              </w:rPr>
              <w:t>min</w:t>
            </w:r>
            <w:r w:rsidR="00F868D5">
              <w:rPr>
                <w:rFonts w:hint="eastAsia"/>
                <w:highlight w:val="darkYellow"/>
              </w:rPr>
              <w:t>）</w:t>
            </w:r>
            <w:r w:rsidR="00482C12" w:rsidRPr="00482C12">
              <w:rPr>
                <w:rFonts w:hint="eastAsia"/>
                <w:highlight w:val="darkYellow"/>
              </w:rPr>
              <w:t>（预留）</w:t>
            </w:r>
          </w:p>
        </w:tc>
        <w:tc>
          <w:tcPr>
            <w:tcW w:w="1701" w:type="dxa"/>
            <w:tcBorders>
              <w:bottom w:val="single" w:sz="4" w:space="0" w:color="auto"/>
            </w:tcBorders>
          </w:tcPr>
          <w:p w:rsidR="00151427" w:rsidRDefault="00625AE2" w:rsidP="00C139CF">
            <w:pPr>
              <w:jc w:val="center"/>
            </w:pPr>
            <w:r>
              <w:rPr>
                <w:rFonts w:hint="eastAsia"/>
              </w:rPr>
              <w:t>抗凝剂总量低</w:t>
            </w:r>
            <w:r w:rsidR="00482C12">
              <w:rPr>
                <w:rFonts w:hint="eastAsia"/>
              </w:rPr>
              <w:t>字节</w:t>
            </w:r>
          </w:p>
        </w:tc>
        <w:tc>
          <w:tcPr>
            <w:tcW w:w="965" w:type="dxa"/>
            <w:tcBorders>
              <w:tl2br w:val="nil"/>
            </w:tcBorders>
            <w:shd w:val="clear" w:color="auto" w:fill="auto"/>
          </w:tcPr>
          <w:p w:rsidR="00151427" w:rsidRDefault="00625AE2" w:rsidP="00C139CF">
            <w:pPr>
              <w:jc w:val="center"/>
            </w:pPr>
            <w:r>
              <w:rPr>
                <w:rFonts w:hint="eastAsia"/>
              </w:rPr>
              <w:t>抗凝剂总量高</w:t>
            </w:r>
            <w:r w:rsidR="00482C12">
              <w:rPr>
                <w:rFonts w:hint="eastAsia"/>
              </w:rPr>
              <w:t>字节</w:t>
            </w:r>
          </w:p>
        </w:tc>
        <w:tc>
          <w:tcPr>
            <w:tcW w:w="704" w:type="dxa"/>
            <w:tcBorders>
              <w:tl2br w:val="nil"/>
            </w:tcBorders>
            <w:shd w:val="clear" w:color="auto" w:fill="auto"/>
          </w:tcPr>
          <w:p w:rsidR="00151427" w:rsidRPr="000801A2" w:rsidRDefault="00625AE2" w:rsidP="00C139CF">
            <w:pPr>
              <w:jc w:val="center"/>
              <w:rPr>
                <w:highlight w:val="darkYellow"/>
              </w:rPr>
            </w:pPr>
            <w:r>
              <w:rPr>
                <w:rFonts w:hint="eastAsia"/>
                <w:highlight w:val="darkYellow"/>
              </w:rPr>
              <w:t>给献血者抗凝剂量低</w:t>
            </w:r>
            <w:r w:rsidR="00482C12" w:rsidRPr="000801A2">
              <w:rPr>
                <w:rFonts w:hint="eastAsia"/>
                <w:highlight w:val="darkYellow"/>
              </w:rPr>
              <w:t>字节</w:t>
            </w:r>
          </w:p>
        </w:tc>
        <w:tc>
          <w:tcPr>
            <w:tcW w:w="704" w:type="dxa"/>
            <w:tcBorders>
              <w:tl2br w:val="nil"/>
            </w:tcBorders>
            <w:shd w:val="clear" w:color="auto" w:fill="auto"/>
          </w:tcPr>
          <w:p w:rsidR="00151427" w:rsidRPr="000801A2" w:rsidRDefault="00625AE2" w:rsidP="00C139CF">
            <w:pPr>
              <w:jc w:val="center"/>
              <w:rPr>
                <w:highlight w:val="darkYellow"/>
              </w:rPr>
            </w:pPr>
            <w:r>
              <w:rPr>
                <w:rFonts w:hint="eastAsia"/>
                <w:highlight w:val="darkYellow"/>
              </w:rPr>
              <w:t>给献血者抗凝剂量高</w:t>
            </w:r>
            <w:r w:rsidR="00482C12" w:rsidRPr="000801A2">
              <w:rPr>
                <w:rFonts w:hint="eastAsia"/>
                <w:highlight w:val="darkYellow"/>
              </w:rPr>
              <w:t>字节</w:t>
            </w:r>
          </w:p>
        </w:tc>
        <w:tc>
          <w:tcPr>
            <w:tcW w:w="704" w:type="dxa"/>
            <w:tcBorders>
              <w:tl2br w:val="nil"/>
            </w:tcBorders>
            <w:shd w:val="clear" w:color="auto" w:fill="auto"/>
          </w:tcPr>
          <w:p w:rsidR="00151427" w:rsidRPr="00AD7E9B" w:rsidRDefault="00625AE2" w:rsidP="00C139CF">
            <w:pPr>
              <w:jc w:val="center"/>
              <w:rPr>
                <w:highlight w:val="darkYellow"/>
              </w:rPr>
            </w:pPr>
            <w:r>
              <w:rPr>
                <w:rFonts w:hint="eastAsia"/>
                <w:highlight w:val="darkYellow"/>
              </w:rPr>
              <w:t>运行总时长低</w:t>
            </w:r>
            <w:r w:rsidR="00482C12" w:rsidRPr="00AD7E9B">
              <w:rPr>
                <w:rFonts w:hint="eastAsia"/>
                <w:highlight w:val="darkYellow"/>
              </w:rPr>
              <w:t>字节</w:t>
            </w:r>
          </w:p>
        </w:tc>
        <w:tc>
          <w:tcPr>
            <w:tcW w:w="704" w:type="dxa"/>
            <w:tcBorders>
              <w:tl2br w:val="nil"/>
            </w:tcBorders>
          </w:tcPr>
          <w:p w:rsidR="00151427" w:rsidRPr="00AD7E9B" w:rsidRDefault="00625AE2" w:rsidP="00C139CF">
            <w:pPr>
              <w:jc w:val="center"/>
              <w:rPr>
                <w:highlight w:val="darkYellow"/>
              </w:rPr>
            </w:pPr>
            <w:r>
              <w:rPr>
                <w:rFonts w:hint="eastAsia"/>
                <w:highlight w:val="darkYellow"/>
              </w:rPr>
              <w:t>运行总时长高</w:t>
            </w:r>
            <w:r w:rsidR="00482C12" w:rsidRPr="00AD7E9B">
              <w:rPr>
                <w:rFonts w:hint="eastAsia"/>
                <w:highlight w:val="darkYellow"/>
              </w:rPr>
              <w:t>字节</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tcPr>
          <w:p w:rsidR="00151427" w:rsidRDefault="00151427" w:rsidP="00C139CF">
            <w:pPr>
              <w:jc w:val="center"/>
            </w:pPr>
          </w:p>
        </w:tc>
        <w:tc>
          <w:tcPr>
            <w:tcW w:w="1701" w:type="dxa"/>
          </w:tcPr>
          <w:p w:rsidR="00151427" w:rsidRDefault="0067102E" w:rsidP="00C139CF">
            <w:pPr>
              <w:jc w:val="center"/>
            </w:pPr>
            <w:r>
              <w:rPr>
                <w:rFonts w:hint="eastAsia"/>
              </w:rPr>
              <w:t>04</w:t>
            </w:r>
            <w:r w:rsidR="002E0156">
              <w:rPr>
                <w:rFonts w:hint="eastAsia"/>
              </w:rPr>
              <w:t>：</w:t>
            </w:r>
            <w:r w:rsidR="00F868D5">
              <w:rPr>
                <w:rFonts w:hint="eastAsia"/>
              </w:rPr>
              <w:t>处理的总血量（</w:t>
            </w:r>
            <w:r w:rsidR="00F868D5">
              <w:rPr>
                <w:rFonts w:hint="eastAsia"/>
              </w:rPr>
              <w:t>ml</w:t>
            </w:r>
            <w:r w:rsidR="00F868D5">
              <w:rPr>
                <w:rFonts w:hint="eastAsia"/>
              </w:rPr>
              <w:t>）</w:t>
            </w:r>
          </w:p>
          <w:p w:rsidR="00F868D5" w:rsidRDefault="0067102E" w:rsidP="00C139CF">
            <w:pPr>
              <w:jc w:val="center"/>
            </w:pPr>
            <w:r>
              <w:rPr>
                <w:rFonts w:hint="eastAsia"/>
              </w:rPr>
              <w:t>04</w:t>
            </w:r>
            <w:r w:rsidR="00F868D5">
              <w:rPr>
                <w:rFonts w:hint="eastAsia"/>
              </w:rPr>
              <w:t>：使用生理盐水量（</w:t>
            </w:r>
            <w:r w:rsidR="00F868D5">
              <w:rPr>
                <w:rFonts w:hint="eastAsia"/>
              </w:rPr>
              <w:t>ml</w:t>
            </w:r>
            <w:r w:rsidR="00F868D5">
              <w:rPr>
                <w:rFonts w:hint="eastAsia"/>
              </w:rPr>
              <w:t>）</w:t>
            </w:r>
          </w:p>
          <w:p w:rsidR="001A3E90" w:rsidRDefault="0067102E" w:rsidP="00C139CF">
            <w:pPr>
              <w:jc w:val="center"/>
            </w:pPr>
            <w:r>
              <w:rPr>
                <w:rFonts w:hint="eastAsia"/>
              </w:rPr>
              <w:t>04</w:t>
            </w:r>
            <w:r w:rsidR="001A3E90">
              <w:rPr>
                <w:rFonts w:hint="eastAsia"/>
              </w:rPr>
              <w:t>：平均输入流速（</w:t>
            </w:r>
            <w:r w:rsidR="001A3E90">
              <w:rPr>
                <w:rFonts w:hint="eastAsia"/>
              </w:rPr>
              <w:t>ml/min</w:t>
            </w:r>
            <w:r w:rsidR="001A3E90">
              <w:rPr>
                <w:rFonts w:hint="eastAsia"/>
              </w:rPr>
              <w:t>）</w:t>
            </w:r>
          </w:p>
        </w:tc>
        <w:tc>
          <w:tcPr>
            <w:tcW w:w="1701" w:type="dxa"/>
            <w:tcBorders>
              <w:tl2br w:val="nil"/>
            </w:tcBorders>
            <w:shd w:val="clear" w:color="auto" w:fill="auto"/>
          </w:tcPr>
          <w:p w:rsidR="00151427" w:rsidRDefault="00B70467" w:rsidP="00C139CF">
            <w:pPr>
              <w:jc w:val="center"/>
            </w:pPr>
            <w:r>
              <w:rPr>
                <w:rFonts w:hint="eastAsia"/>
              </w:rPr>
              <w:t>处理的总血量低</w:t>
            </w:r>
            <w:r w:rsidR="002D3505">
              <w:rPr>
                <w:rFonts w:hint="eastAsia"/>
              </w:rPr>
              <w:t>字节</w:t>
            </w:r>
          </w:p>
        </w:tc>
        <w:tc>
          <w:tcPr>
            <w:tcW w:w="965" w:type="dxa"/>
            <w:tcBorders>
              <w:tl2br w:val="nil"/>
            </w:tcBorders>
            <w:shd w:val="clear" w:color="auto" w:fill="auto"/>
          </w:tcPr>
          <w:p w:rsidR="00151427" w:rsidRDefault="00B70467" w:rsidP="00C139CF">
            <w:pPr>
              <w:jc w:val="center"/>
            </w:pPr>
            <w:r>
              <w:rPr>
                <w:rFonts w:hint="eastAsia"/>
              </w:rPr>
              <w:t>处理的总血量高</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使用生理盐水低</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使用生理盐水高</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平均输入流速低</w:t>
            </w:r>
            <w:r w:rsidR="002D3505">
              <w:rPr>
                <w:rFonts w:hint="eastAsia"/>
              </w:rPr>
              <w:t>字节</w:t>
            </w:r>
          </w:p>
        </w:tc>
        <w:tc>
          <w:tcPr>
            <w:tcW w:w="704" w:type="dxa"/>
            <w:tcBorders>
              <w:tl2br w:val="nil"/>
            </w:tcBorders>
          </w:tcPr>
          <w:p w:rsidR="00151427" w:rsidRDefault="00B70467" w:rsidP="00C139CF">
            <w:pPr>
              <w:jc w:val="center"/>
            </w:pPr>
            <w:r>
              <w:rPr>
                <w:rFonts w:hint="eastAsia"/>
              </w:rPr>
              <w:t>平均输入流速高</w:t>
            </w:r>
            <w:r w:rsidR="002D3505">
              <w:rPr>
                <w:rFonts w:hint="eastAsia"/>
              </w:rPr>
              <w:t>字节</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tcPr>
          <w:p w:rsidR="00151427" w:rsidRDefault="00151427" w:rsidP="00C139CF">
            <w:pPr>
              <w:jc w:val="center"/>
            </w:pPr>
          </w:p>
        </w:tc>
        <w:tc>
          <w:tcPr>
            <w:tcW w:w="1701" w:type="dxa"/>
          </w:tcPr>
          <w:p w:rsidR="00151427" w:rsidRDefault="0067102E" w:rsidP="00C139CF">
            <w:pPr>
              <w:jc w:val="center"/>
            </w:pPr>
            <w:r>
              <w:rPr>
                <w:rFonts w:hint="eastAsia"/>
              </w:rPr>
              <w:t>05</w:t>
            </w:r>
            <w:r w:rsidR="00151427">
              <w:rPr>
                <w:rFonts w:hint="eastAsia"/>
              </w:rPr>
              <w:t>：</w:t>
            </w:r>
            <w:r w:rsidR="00BB4AC7">
              <w:rPr>
                <w:rFonts w:hint="eastAsia"/>
              </w:rPr>
              <w:t>采集的血小板总量</w:t>
            </w:r>
          </w:p>
          <w:p w:rsidR="00BB4AC7" w:rsidRDefault="0067102E" w:rsidP="00C139CF">
            <w:pPr>
              <w:jc w:val="center"/>
            </w:pPr>
            <w:r>
              <w:rPr>
                <w:rFonts w:hint="eastAsia"/>
              </w:rPr>
              <w:t>05</w:t>
            </w:r>
            <w:r w:rsidR="00BB4AC7">
              <w:rPr>
                <w:rFonts w:hint="eastAsia"/>
              </w:rPr>
              <w:t>：采集的血浆总量</w:t>
            </w:r>
          </w:p>
          <w:p w:rsidR="00BB4AC7" w:rsidRPr="00BB4AC7" w:rsidRDefault="0067102E" w:rsidP="00C139CF">
            <w:pPr>
              <w:jc w:val="center"/>
            </w:pPr>
            <w:r>
              <w:rPr>
                <w:rFonts w:hint="eastAsia"/>
              </w:rPr>
              <w:t>05</w:t>
            </w:r>
            <w:r w:rsidR="00BB4AC7">
              <w:rPr>
                <w:rFonts w:hint="eastAsia"/>
              </w:rPr>
              <w:t>：采集的红细胞总量</w:t>
            </w:r>
          </w:p>
        </w:tc>
        <w:tc>
          <w:tcPr>
            <w:tcW w:w="1701" w:type="dxa"/>
            <w:tcBorders>
              <w:bottom w:val="single" w:sz="4" w:space="0" w:color="auto"/>
            </w:tcBorders>
          </w:tcPr>
          <w:p w:rsidR="00151427" w:rsidRDefault="00CC0233" w:rsidP="00C139CF">
            <w:pPr>
              <w:jc w:val="center"/>
            </w:pPr>
            <w:r>
              <w:rPr>
                <w:rFonts w:hint="eastAsia"/>
              </w:rPr>
              <w:t>血小板总量低</w:t>
            </w:r>
            <w:r w:rsidR="00BB4AC7">
              <w:rPr>
                <w:rFonts w:hint="eastAsia"/>
              </w:rPr>
              <w:t>字节</w:t>
            </w:r>
          </w:p>
        </w:tc>
        <w:tc>
          <w:tcPr>
            <w:tcW w:w="965" w:type="dxa"/>
            <w:tcBorders>
              <w:tl2br w:val="nil"/>
            </w:tcBorders>
            <w:shd w:val="clear" w:color="auto" w:fill="auto"/>
          </w:tcPr>
          <w:p w:rsidR="00151427" w:rsidRDefault="00CC0233" w:rsidP="00C139CF">
            <w:pPr>
              <w:jc w:val="center"/>
            </w:pPr>
            <w:r>
              <w:rPr>
                <w:rFonts w:hint="eastAsia"/>
              </w:rPr>
              <w:t>血小板总量高</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血浆总量低</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血浆总量高</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红细胞总量低</w:t>
            </w:r>
            <w:r w:rsidR="00BB4AC7">
              <w:rPr>
                <w:rFonts w:hint="eastAsia"/>
              </w:rPr>
              <w:t>字节</w:t>
            </w:r>
          </w:p>
        </w:tc>
        <w:tc>
          <w:tcPr>
            <w:tcW w:w="704" w:type="dxa"/>
            <w:tcBorders>
              <w:tl2br w:val="nil"/>
            </w:tcBorders>
          </w:tcPr>
          <w:p w:rsidR="00151427" w:rsidRDefault="00CC0233" w:rsidP="00C139CF">
            <w:pPr>
              <w:jc w:val="center"/>
            </w:pPr>
            <w:r>
              <w:rPr>
                <w:rFonts w:hint="eastAsia"/>
              </w:rPr>
              <w:t>红细胞总量高</w:t>
            </w:r>
            <w:r w:rsidR="00BB4AC7">
              <w:rPr>
                <w:rFonts w:hint="eastAsia"/>
              </w:rPr>
              <w:t>字节</w:t>
            </w:r>
          </w:p>
        </w:tc>
      </w:tr>
      <w:tr w:rsidR="00151427" w:rsidTr="00151427">
        <w:trPr>
          <w:jc w:val="center"/>
        </w:trPr>
        <w:tc>
          <w:tcPr>
            <w:tcW w:w="787" w:type="dxa"/>
          </w:tcPr>
          <w:p w:rsidR="00151427" w:rsidRDefault="00D43439" w:rsidP="00C139CF">
            <w:pPr>
              <w:jc w:val="center"/>
            </w:pPr>
            <w:r>
              <w:rPr>
                <w:rFonts w:hint="eastAsia"/>
              </w:rPr>
              <w:t>发送</w:t>
            </w:r>
          </w:p>
        </w:tc>
        <w:tc>
          <w:tcPr>
            <w:tcW w:w="1057" w:type="dxa"/>
          </w:tcPr>
          <w:p w:rsidR="00151427" w:rsidRDefault="00151427" w:rsidP="00C139CF">
            <w:pPr>
              <w:jc w:val="center"/>
            </w:pPr>
            <w:r>
              <w:rPr>
                <w:rFonts w:hint="eastAsia"/>
              </w:rPr>
              <w:t>50</w:t>
            </w:r>
          </w:p>
        </w:tc>
        <w:tc>
          <w:tcPr>
            <w:tcW w:w="1701" w:type="dxa"/>
          </w:tcPr>
          <w:p w:rsidR="00151427" w:rsidRDefault="0067102E" w:rsidP="00C139CF">
            <w:pPr>
              <w:jc w:val="center"/>
            </w:pPr>
            <w:r>
              <w:rPr>
                <w:rFonts w:hint="eastAsia"/>
              </w:rPr>
              <w:t>0</w:t>
            </w:r>
            <w:r w:rsidR="00A72011">
              <w:rPr>
                <w:rFonts w:hint="eastAsia"/>
              </w:rPr>
              <w:t>3</w:t>
            </w:r>
            <w:r w:rsidR="00C139CF">
              <w:rPr>
                <w:rFonts w:hint="eastAsia"/>
              </w:rPr>
              <w:t>：</w:t>
            </w:r>
            <w:r w:rsidR="00151427">
              <w:rPr>
                <w:rFonts w:hint="eastAsia"/>
              </w:rPr>
              <w:t>重置机器</w:t>
            </w:r>
          </w:p>
          <w:p w:rsidR="00D43439" w:rsidRDefault="00D43439" w:rsidP="00C139CF">
            <w:pPr>
              <w:jc w:val="center"/>
            </w:pPr>
            <w:r>
              <w:rPr>
                <w:rFonts w:hint="eastAsia"/>
              </w:rPr>
              <w:lastRenderedPageBreak/>
              <w:t>（开始卸载耗材，重新初始化</w:t>
            </w:r>
            <w:r>
              <w:rPr>
                <w:rFonts w:hint="eastAsia"/>
              </w:rPr>
              <w:t>Trima</w:t>
            </w:r>
            <w:r>
              <w:rPr>
                <w:rFonts w:hint="eastAsia"/>
              </w:rPr>
              <w:t>并进行自我诊断，成功后进入下一个操作程序主屏幕）</w:t>
            </w:r>
          </w:p>
        </w:tc>
        <w:tc>
          <w:tcPr>
            <w:tcW w:w="1701" w:type="dxa"/>
          </w:tcPr>
          <w:p w:rsidR="00151427" w:rsidRDefault="00151427" w:rsidP="00C139CF">
            <w:pPr>
              <w:jc w:val="center"/>
            </w:pPr>
          </w:p>
        </w:tc>
        <w:tc>
          <w:tcPr>
            <w:tcW w:w="965"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tcPr>
          <w:p w:rsidR="00151427" w:rsidRDefault="00151427" w:rsidP="00C139CF">
            <w:pPr>
              <w:jc w:val="center"/>
            </w:pPr>
          </w:p>
        </w:tc>
      </w:tr>
    </w:tbl>
    <w:p w:rsidR="001B4634" w:rsidRDefault="001B4634" w:rsidP="00790A09"/>
    <w:p w:rsidR="00AB72F5" w:rsidRDefault="00AB72F5" w:rsidP="00790A09"/>
    <w:p w:rsidR="00AB72F5" w:rsidRDefault="00AB72F5" w:rsidP="00D43439">
      <w:pPr>
        <w:jc w:val="center"/>
      </w:pPr>
    </w:p>
    <w:p w:rsidR="001B4634" w:rsidRDefault="00CB5A9E" w:rsidP="00CB5A9E">
      <w:pPr>
        <w:pStyle w:val="3"/>
      </w:pPr>
      <w:bookmarkStart w:id="319" w:name="_Toc362269527"/>
      <w:r>
        <w:rPr>
          <w:rFonts w:hint="eastAsia"/>
        </w:rPr>
        <w:t>响应系统信息和系统监控</w:t>
      </w:r>
      <w:bookmarkEnd w:id="319"/>
    </w:p>
    <w:tbl>
      <w:tblPr>
        <w:tblStyle w:val="a3"/>
        <w:tblW w:w="0" w:type="auto"/>
        <w:jc w:val="center"/>
        <w:tblInd w:w="-389" w:type="dxa"/>
        <w:tblLook w:val="04A0" w:firstRow="1" w:lastRow="0" w:firstColumn="1" w:lastColumn="0" w:noHBand="0" w:noVBand="1"/>
      </w:tblPr>
      <w:tblGrid>
        <w:gridCol w:w="451"/>
        <w:gridCol w:w="719"/>
        <w:gridCol w:w="1182"/>
        <w:gridCol w:w="1029"/>
        <w:gridCol w:w="993"/>
        <w:gridCol w:w="984"/>
        <w:gridCol w:w="1276"/>
        <w:gridCol w:w="1276"/>
        <w:gridCol w:w="1001"/>
      </w:tblGrid>
      <w:tr w:rsidR="00012F5A" w:rsidTr="007E6379">
        <w:trPr>
          <w:jc w:val="center"/>
        </w:trPr>
        <w:tc>
          <w:tcPr>
            <w:tcW w:w="0" w:type="auto"/>
          </w:tcPr>
          <w:p w:rsidR="00833827" w:rsidRDefault="00833827" w:rsidP="00D521EA">
            <w:pPr>
              <w:jc w:val="center"/>
            </w:pPr>
          </w:p>
        </w:tc>
        <w:tc>
          <w:tcPr>
            <w:tcW w:w="0" w:type="auto"/>
          </w:tcPr>
          <w:p w:rsidR="00833827" w:rsidRDefault="00833827" w:rsidP="00D521EA">
            <w:pPr>
              <w:jc w:val="center"/>
            </w:pPr>
            <w:r>
              <w:rPr>
                <w:rFonts w:hint="eastAsia"/>
              </w:rPr>
              <w:t>Byte</w:t>
            </w:r>
            <w:r w:rsidR="00281DD6">
              <w:rPr>
                <w:rFonts w:hint="eastAsia"/>
              </w:rPr>
              <w:t>0</w:t>
            </w:r>
          </w:p>
        </w:tc>
        <w:tc>
          <w:tcPr>
            <w:tcW w:w="1182" w:type="dxa"/>
          </w:tcPr>
          <w:p w:rsidR="00833827" w:rsidRDefault="00833827" w:rsidP="00D521EA">
            <w:pPr>
              <w:jc w:val="center"/>
            </w:pPr>
            <w:r>
              <w:rPr>
                <w:rFonts w:hint="eastAsia"/>
              </w:rPr>
              <w:t>Byte</w:t>
            </w:r>
            <w:r w:rsidR="00281DD6">
              <w:rPr>
                <w:rFonts w:hint="eastAsia"/>
              </w:rPr>
              <w:t>1</w:t>
            </w:r>
          </w:p>
        </w:tc>
        <w:tc>
          <w:tcPr>
            <w:tcW w:w="1029" w:type="dxa"/>
          </w:tcPr>
          <w:p w:rsidR="00833827" w:rsidRDefault="00833827" w:rsidP="00D521EA">
            <w:pPr>
              <w:jc w:val="center"/>
            </w:pPr>
            <w:r>
              <w:rPr>
                <w:rFonts w:hint="eastAsia"/>
              </w:rPr>
              <w:t>Byte</w:t>
            </w:r>
            <w:r w:rsidR="00281DD6">
              <w:rPr>
                <w:rFonts w:hint="eastAsia"/>
              </w:rPr>
              <w:t>2</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3</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4</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5</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6</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7</w:t>
            </w:r>
          </w:p>
        </w:tc>
      </w:tr>
      <w:tr w:rsidR="00012F5A" w:rsidTr="007E6379">
        <w:trPr>
          <w:jc w:val="center"/>
        </w:trPr>
        <w:tc>
          <w:tcPr>
            <w:tcW w:w="0" w:type="auto"/>
          </w:tcPr>
          <w:p w:rsidR="00833827" w:rsidRDefault="00833827" w:rsidP="00D521EA">
            <w:pPr>
              <w:jc w:val="center"/>
            </w:pPr>
            <w:r>
              <w:rPr>
                <w:rFonts w:hint="eastAsia"/>
              </w:rPr>
              <w:t>格式说明</w:t>
            </w:r>
          </w:p>
        </w:tc>
        <w:tc>
          <w:tcPr>
            <w:tcW w:w="0" w:type="auto"/>
          </w:tcPr>
          <w:p w:rsidR="00833827" w:rsidRDefault="00833827" w:rsidP="00D521EA">
            <w:pPr>
              <w:jc w:val="center"/>
            </w:pPr>
            <w:r>
              <w:rPr>
                <w:rFonts w:hint="eastAsia"/>
              </w:rPr>
              <w:t>模块标示</w:t>
            </w:r>
          </w:p>
        </w:tc>
        <w:tc>
          <w:tcPr>
            <w:tcW w:w="1182" w:type="dxa"/>
          </w:tcPr>
          <w:p w:rsidR="00833827" w:rsidRDefault="00833827" w:rsidP="00D521EA">
            <w:pPr>
              <w:jc w:val="center"/>
            </w:pPr>
            <w:r>
              <w:rPr>
                <w:rFonts w:hint="eastAsia"/>
              </w:rPr>
              <w:t>事件类型</w:t>
            </w:r>
          </w:p>
        </w:tc>
        <w:tc>
          <w:tcPr>
            <w:tcW w:w="1029" w:type="dxa"/>
            <w:tcBorders>
              <w:bottom w:val="single" w:sz="4" w:space="0" w:color="auto"/>
            </w:tcBorders>
          </w:tcPr>
          <w:p w:rsidR="00833827" w:rsidRDefault="00833827" w:rsidP="00D521EA">
            <w:pPr>
              <w:jc w:val="center"/>
            </w:pPr>
            <w:r>
              <w:rPr>
                <w:rFonts w:hint="eastAsia"/>
              </w:rPr>
              <w:t>参数</w:t>
            </w:r>
            <w:r>
              <w:rPr>
                <w:rFonts w:hint="eastAsia"/>
              </w:rPr>
              <w:t>1</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2</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3</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4</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5</w:t>
            </w:r>
          </w:p>
        </w:tc>
        <w:tc>
          <w:tcPr>
            <w:tcW w:w="0" w:type="auto"/>
            <w:tcBorders>
              <w:tl2br w:val="nil"/>
            </w:tcBorders>
          </w:tcPr>
          <w:p w:rsidR="00833827" w:rsidRDefault="00057D29" w:rsidP="00D521EA">
            <w:pPr>
              <w:jc w:val="center"/>
            </w:pPr>
            <w:r>
              <w:rPr>
                <w:rFonts w:hint="eastAsia"/>
              </w:rPr>
              <w:t>参数</w:t>
            </w:r>
            <w:r>
              <w:rPr>
                <w:rFonts w:hint="eastAsia"/>
              </w:rPr>
              <w:t>6</w:t>
            </w:r>
          </w:p>
        </w:tc>
      </w:tr>
      <w:tr w:rsidR="00012F5A" w:rsidTr="007E6379">
        <w:trPr>
          <w:jc w:val="center"/>
        </w:trPr>
        <w:tc>
          <w:tcPr>
            <w:tcW w:w="0" w:type="auto"/>
          </w:tcPr>
          <w:p w:rsidR="00833827" w:rsidRDefault="0000741E" w:rsidP="00D521EA">
            <w:pPr>
              <w:jc w:val="center"/>
            </w:pPr>
            <w:r>
              <w:rPr>
                <w:rFonts w:hint="eastAsia"/>
              </w:rPr>
              <w:t>发送</w:t>
            </w:r>
          </w:p>
        </w:tc>
        <w:tc>
          <w:tcPr>
            <w:tcW w:w="0" w:type="auto"/>
            <w:vAlign w:val="center"/>
          </w:tcPr>
          <w:p w:rsidR="00833827" w:rsidRDefault="00670C5C" w:rsidP="00D521EA">
            <w:pPr>
              <w:jc w:val="center"/>
            </w:pPr>
            <w:r>
              <w:rPr>
                <w:rFonts w:hint="eastAsia"/>
              </w:rPr>
              <w:t>6</w:t>
            </w:r>
            <w:r w:rsidR="00833827">
              <w:rPr>
                <w:rFonts w:hint="eastAsia"/>
              </w:rPr>
              <w:t>0</w:t>
            </w:r>
          </w:p>
        </w:tc>
        <w:tc>
          <w:tcPr>
            <w:tcW w:w="1182" w:type="dxa"/>
          </w:tcPr>
          <w:p w:rsidR="00833827" w:rsidRDefault="00833827" w:rsidP="00D521EA">
            <w:pPr>
              <w:jc w:val="center"/>
            </w:pPr>
            <w:r>
              <w:rPr>
                <w:rFonts w:hint="eastAsia"/>
              </w:rPr>
              <w:t>01</w:t>
            </w:r>
            <w:r>
              <w:rPr>
                <w:rFonts w:hint="eastAsia"/>
              </w:rPr>
              <w:t>：终止运行</w:t>
            </w:r>
          </w:p>
        </w:tc>
        <w:tc>
          <w:tcPr>
            <w:tcW w:w="1029" w:type="dxa"/>
            <w:tcBorders>
              <w:tl2br w:val="nil"/>
            </w:tcBorders>
            <w:shd w:val="clear" w:color="auto" w:fill="auto"/>
          </w:tcPr>
          <w:p w:rsidR="00833827" w:rsidRDefault="00833827" w:rsidP="00D521EA">
            <w:pPr>
              <w:jc w:val="center"/>
            </w:pPr>
            <w:r>
              <w:rPr>
                <w:rFonts w:hint="eastAsia"/>
              </w:rPr>
              <w:t>01</w:t>
            </w:r>
            <w:r>
              <w:rPr>
                <w:rFonts w:hint="eastAsia"/>
              </w:rPr>
              <w:t>：回输之前</w:t>
            </w:r>
          </w:p>
          <w:p w:rsidR="00833827" w:rsidRDefault="00833827" w:rsidP="00D521EA">
            <w:pPr>
              <w:jc w:val="center"/>
            </w:pPr>
            <w:r>
              <w:rPr>
                <w:rFonts w:hint="eastAsia"/>
              </w:rPr>
              <w:t>02</w:t>
            </w:r>
            <w:r>
              <w:rPr>
                <w:rFonts w:hint="eastAsia"/>
              </w:rPr>
              <w:t>：回输过程中</w:t>
            </w: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tcPr>
          <w:p w:rsidR="00833827" w:rsidRDefault="00833827" w:rsidP="00D521EA">
            <w:pPr>
              <w:jc w:val="center"/>
            </w:pPr>
          </w:p>
        </w:tc>
      </w:tr>
      <w:tr w:rsidR="00012F5A" w:rsidTr="007E6379">
        <w:trPr>
          <w:jc w:val="center"/>
        </w:trPr>
        <w:tc>
          <w:tcPr>
            <w:tcW w:w="0" w:type="auto"/>
          </w:tcPr>
          <w:p w:rsidR="00F02CE3" w:rsidRDefault="00F02CE3" w:rsidP="00D521EA">
            <w:pPr>
              <w:jc w:val="center"/>
            </w:pPr>
            <w:r>
              <w:rPr>
                <w:rFonts w:hint="eastAsia"/>
              </w:rPr>
              <w:t>发送</w:t>
            </w:r>
          </w:p>
        </w:tc>
        <w:tc>
          <w:tcPr>
            <w:tcW w:w="0" w:type="auto"/>
            <w:vAlign w:val="center"/>
          </w:tcPr>
          <w:p w:rsidR="00F02CE3" w:rsidRDefault="00F02CE3" w:rsidP="00D521EA">
            <w:pPr>
              <w:jc w:val="center"/>
            </w:pPr>
            <w:r>
              <w:rPr>
                <w:rFonts w:hint="eastAsia"/>
              </w:rPr>
              <w:t>60</w:t>
            </w:r>
          </w:p>
        </w:tc>
        <w:tc>
          <w:tcPr>
            <w:tcW w:w="1182" w:type="dxa"/>
          </w:tcPr>
          <w:p w:rsidR="00F02CE3" w:rsidRDefault="00F02CE3" w:rsidP="00D521EA">
            <w:pPr>
              <w:jc w:val="center"/>
            </w:pPr>
            <w:r>
              <w:rPr>
                <w:rFonts w:hint="eastAsia"/>
              </w:rPr>
              <w:t>02</w:t>
            </w:r>
            <w:r>
              <w:rPr>
                <w:rFonts w:hint="eastAsia"/>
              </w:rPr>
              <w:t>：暂停运行</w:t>
            </w:r>
          </w:p>
        </w:tc>
        <w:tc>
          <w:tcPr>
            <w:tcW w:w="1029" w:type="dxa"/>
            <w:tcBorders>
              <w:tl2br w:val="nil"/>
            </w:tcBorders>
            <w:shd w:val="clear" w:color="auto" w:fill="auto"/>
          </w:tcPr>
          <w:p w:rsidR="00F02CE3" w:rsidRDefault="00F02CE3" w:rsidP="00D521EA">
            <w:pPr>
              <w:jc w:val="center"/>
            </w:pPr>
            <w:r>
              <w:rPr>
                <w:rFonts w:hint="eastAsia"/>
              </w:rPr>
              <w:t>01</w:t>
            </w:r>
            <w:r>
              <w:rPr>
                <w:rFonts w:hint="eastAsia"/>
              </w:rPr>
              <w:t>：回输之前</w:t>
            </w:r>
          </w:p>
          <w:p w:rsidR="00F02CE3" w:rsidRDefault="00F02CE3" w:rsidP="00D521EA">
            <w:pPr>
              <w:jc w:val="center"/>
            </w:pPr>
            <w:r>
              <w:rPr>
                <w:rFonts w:hint="eastAsia"/>
              </w:rPr>
              <w:t>02</w:t>
            </w:r>
            <w:r>
              <w:rPr>
                <w:rFonts w:hint="eastAsia"/>
              </w:rPr>
              <w:t>：回输过程中</w:t>
            </w: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tcPr>
          <w:p w:rsidR="00F02CE3" w:rsidRDefault="00F02CE3" w:rsidP="00D521EA">
            <w:pPr>
              <w:jc w:val="center"/>
            </w:pPr>
          </w:p>
        </w:tc>
      </w:tr>
      <w:tr w:rsidR="00012F5A" w:rsidTr="007E6379">
        <w:trPr>
          <w:jc w:val="center"/>
        </w:trPr>
        <w:tc>
          <w:tcPr>
            <w:tcW w:w="0" w:type="auto"/>
          </w:tcPr>
          <w:p w:rsidR="002303AB" w:rsidRDefault="002303AB" w:rsidP="00D521EA">
            <w:pPr>
              <w:jc w:val="center"/>
            </w:pPr>
            <w:r>
              <w:rPr>
                <w:rFonts w:hint="eastAsia"/>
              </w:rPr>
              <w:t>发送</w:t>
            </w:r>
          </w:p>
        </w:tc>
        <w:tc>
          <w:tcPr>
            <w:tcW w:w="0" w:type="auto"/>
            <w:vAlign w:val="center"/>
          </w:tcPr>
          <w:p w:rsidR="002303AB" w:rsidRDefault="002303AB" w:rsidP="00D521EA">
            <w:pPr>
              <w:jc w:val="center"/>
            </w:pPr>
            <w:r>
              <w:rPr>
                <w:rFonts w:hint="eastAsia"/>
              </w:rPr>
              <w:t>60</w:t>
            </w:r>
          </w:p>
        </w:tc>
        <w:tc>
          <w:tcPr>
            <w:tcW w:w="1182" w:type="dxa"/>
          </w:tcPr>
          <w:p w:rsidR="002303AB" w:rsidRDefault="002303AB" w:rsidP="00D521EA">
            <w:pPr>
              <w:jc w:val="center"/>
            </w:pPr>
            <w:r>
              <w:rPr>
                <w:rFonts w:hint="eastAsia"/>
              </w:rPr>
              <w:t>03</w:t>
            </w:r>
            <w:r>
              <w:rPr>
                <w:rFonts w:hint="eastAsia"/>
              </w:rPr>
              <w:t>：继续</w:t>
            </w:r>
          </w:p>
        </w:tc>
        <w:tc>
          <w:tcPr>
            <w:tcW w:w="1029" w:type="dxa"/>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tcPr>
          <w:p w:rsidR="002303AB" w:rsidRDefault="002303AB" w:rsidP="00D521EA">
            <w:pPr>
              <w:jc w:val="center"/>
            </w:pPr>
          </w:p>
        </w:tc>
      </w:tr>
      <w:tr w:rsidR="00012F5A" w:rsidTr="007E6379">
        <w:trPr>
          <w:jc w:val="center"/>
        </w:trPr>
        <w:tc>
          <w:tcPr>
            <w:tcW w:w="0" w:type="auto"/>
          </w:tcPr>
          <w:p w:rsidR="002303AB" w:rsidRDefault="002303AB" w:rsidP="00D521EA">
            <w:pPr>
              <w:jc w:val="center"/>
            </w:pPr>
            <w:r>
              <w:rPr>
                <w:rFonts w:hint="eastAsia"/>
              </w:rPr>
              <w:t>发送</w:t>
            </w:r>
          </w:p>
        </w:tc>
        <w:tc>
          <w:tcPr>
            <w:tcW w:w="0" w:type="auto"/>
            <w:vAlign w:val="center"/>
          </w:tcPr>
          <w:p w:rsidR="002303AB" w:rsidRDefault="002303AB" w:rsidP="00D521EA">
            <w:pPr>
              <w:jc w:val="center"/>
            </w:pPr>
            <w:r>
              <w:rPr>
                <w:rFonts w:hint="eastAsia"/>
              </w:rPr>
              <w:t>60</w:t>
            </w:r>
          </w:p>
        </w:tc>
        <w:tc>
          <w:tcPr>
            <w:tcW w:w="1182" w:type="dxa"/>
          </w:tcPr>
          <w:p w:rsidR="002303AB" w:rsidRDefault="002303AB" w:rsidP="0038692A">
            <w:pPr>
              <w:jc w:val="center"/>
            </w:pPr>
            <w:r>
              <w:rPr>
                <w:rFonts w:hint="eastAsia"/>
              </w:rPr>
              <w:t>04</w:t>
            </w:r>
            <w:r>
              <w:rPr>
                <w:rFonts w:hint="eastAsia"/>
              </w:rPr>
              <w:t>：</w:t>
            </w:r>
            <w:del w:id="320" w:author="Lenovo User" w:date="2013-12-06T09:08:00Z">
              <w:r w:rsidDel="0038692A">
                <w:rPr>
                  <w:rFonts w:hint="eastAsia"/>
                </w:rPr>
                <w:delText>卸载</w:delText>
              </w:r>
            </w:del>
            <w:ins w:id="321" w:author="Lenovo User" w:date="2013-12-06T09:08:00Z">
              <w:r w:rsidR="0038692A">
                <w:rPr>
                  <w:rFonts w:hint="eastAsia"/>
                </w:rPr>
                <w:t>回输</w:t>
              </w:r>
            </w:ins>
          </w:p>
        </w:tc>
        <w:tc>
          <w:tcPr>
            <w:tcW w:w="1029" w:type="dxa"/>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tcPr>
          <w:p w:rsidR="002303AB" w:rsidRDefault="002303AB" w:rsidP="00D521EA">
            <w:pPr>
              <w:jc w:val="center"/>
            </w:pPr>
          </w:p>
        </w:tc>
      </w:tr>
      <w:tr w:rsidR="00012F5A" w:rsidTr="007E6379">
        <w:trPr>
          <w:jc w:val="center"/>
        </w:trPr>
        <w:tc>
          <w:tcPr>
            <w:tcW w:w="0" w:type="auto"/>
          </w:tcPr>
          <w:p w:rsidR="00833827" w:rsidRDefault="00833827" w:rsidP="00D521EA">
            <w:pPr>
              <w:jc w:val="center"/>
            </w:pPr>
            <w:r>
              <w:rPr>
                <w:rFonts w:hint="eastAsia"/>
              </w:rPr>
              <w:t>反馈</w:t>
            </w:r>
          </w:p>
        </w:tc>
        <w:tc>
          <w:tcPr>
            <w:tcW w:w="0" w:type="auto"/>
            <w:vAlign w:val="center"/>
          </w:tcPr>
          <w:p w:rsidR="00833827" w:rsidRDefault="00670C5C" w:rsidP="00D521EA">
            <w:pPr>
              <w:jc w:val="center"/>
            </w:pPr>
            <w:r>
              <w:rPr>
                <w:rFonts w:hint="eastAsia"/>
              </w:rPr>
              <w:t>6</w:t>
            </w:r>
            <w:r w:rsidR="008058EF">
              <w:rPr>
                <w:rFonts w:hint="eastAsia"/>
              </w:rPr>
              <w:t>1</w:t>
            </w:r>
          </w:p>
        </w:tc>
        <w:tc>
          <w:tcPr>
            <w:tcW w:w="1182" w:type="dxa"/>
          </w:tcPr>
          <w:p w:rsidR="00833827" w:rsidRDefault="008058EF" w:rsidP="00D521EA">
            <w:pPr>
              <w:jc w:val="center"/>
            </w:pPr>
            <w:r>
              <w:rPr>
                <w:rFonts w:hint="eastAsia"/>
              </w:rPr>
              <w:t>05</w:t>
            </w:r>
            <w:r w:rsidR="00833827">
              <w:rPr>
                <w:rFonts w:hint="eastAsia"/>
              </w:rPr>
              <w:t>：</w:t>
            </w:r>
            <w:r>
              <w:rPr>
                <w:rFonts w:hint="eastAsia"/>
              </w:rPr>
              <w:t>当前运行状态</w:t>
            </w:r>
          </w:p>
        </w:tc>
        <w:tc>
          <w:tcPr>
            <w:tcW w:w="1029" w:type="dxa"/>
            <w:tcBorders>
              <w:bottom w:val="single" w:sz="4" w:space="0" w:color="auto"/>
            </w:tcBorders>
          </w:tcPr>
          <w:p w:rsidR="00833827" w:rsidRDefault="00833827" w:rsidP="00D521EA">
            <w:pPr>
              <w:jc w:val="center"/>
            </w:pPr>
            <w:r>
              <w:rPr>
                <w:rFonts w:hint="eastAsia"/>
              </w:rPr>
              <w:t>01</w:t>
            </w:r>
            <w:r w:rsidR="008E207A">
              <w:rPr>
                <w:rFonts w:hint="eastAsia"/>
              </w:rPr>
              <w:t>：正常</w:t>
            </w:r>
          </w:p>
          <w:p w:rsidR="00833827" w:rsidRDefault="00833827" w:rsidP="00D521EA">
            <w:pPr>
              <w:jc w:val="center"/>
            </w:pPr>
            <w:r>
              <w:rPr>
                <w:rFonts w:hint="eastAsia"/>
              </w:rPr>
              <w:t>02</w:t>
            </w:r>
            <w:r>
              <w:rPr>
                <w:rFonts w:hint="eastAsia"/>
              </w:rPr>
              <w:t>：</w:t>
            </w:r>
            <w:r w:rsidR="008E207A">
              <w:rPr>
                <w:rFonts w:hint="eastAsia"/>
              </w:rPr>
              <w:t>暂停</w:t>
            </w:r>
          </w:p>
          <w:p w:rsidR="008E207A" w:rsidRDefault="008E207A" w:rsidP="00D521EA">
            <w:pPr>
              <w:jc w:val="center"/>
            </w:pPr>
            <w:r>
              <w:rPr>
                <w:rFonts w:hint="eastAsia"/>
              </w:rPr>
              <w:t>03</w:t>
            </w:r>
            <w:r>
              <w:rPr>
                <w:rFonts w:hint="eastAsia"/>
              </w:rPr>
              <w:t>：停止</w:t>
            </w: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tcPr>
          <w:p w:rsidR="00833827" w:rsidRDefault="00833827" w:rsidP="00D521EA">
            <w:pPr>
              <w:jc w:val="center"/>
            </w:pPr>
          </w:p>
        </w:tc>
      </w:tr>
      <w:tr w:rsidR="00012F5A" w:rsidTr="007E6379">
        <w:trPr>
          <w:jc w:val="center"/>
        </w:trPr>
        <w:tc>
          <w:tcPr>
            <w:tcW w:w="0" w:type="auto"/>
          </w:tcPr>
          <w:p w:rsidR="00CD5403" w:rsidRDefault="00CD5403" w:rsidP="00D521EA">
            <w:pPr>
              <w:jc w:val="center"/>
            </w:pPr>
            <w:r>
              <w:rPr>
                <w:rFonts w:hint="eastAsia"/>
              </w:rPr>
              <w:t>发送</w:t>
            </w:r>
          </w:p>
        </w:tc>
        <w:tc>
          <w:tcPr>
            <w:tcW w:w="0" w:type="auto"/>
          </w:tcPr>
          <w:p w:rsidR="00CD5403" w:rsidRDefault="00CD5403" w:rsidP="00D521EA">
            <w:pPr>
              <w:jc w:val="center"/>
            </w:pPr>
            <w:r>
              <w:rPr>
                <w:rFonts w:hint="eastAsia"/>
              </w:rPr>
              <w:t>60</w:t>
            </w:r>
          </w:p>
        </w:tc>
        <w:tc>
          <w:tcPr>
            <w:tcW w:w="1182" w:type="dxa"/>
          </w:tcPr>
          <w:p w:rsidR="006C5979" w:rsidRDefault="006C5979" w:rsidP="006C5979">
            <w:pPr>
              <w:jc w:val="center"/>
            </w:pPr>
            <w:r>
              <w:rPr>
                <w:rFonts w:hint="eastAsia"/>
              </w:rPr>
              <w:t>06</w:t>
            </w:r>
            <w:r>
              <w:rPr>
                <w:rFonts w:hint="eastAsia"/>
              </w:rPr>
              <w:t>：</w:t>
            </w:r>
            <w:r w:rsidR="00CD5403">
              <w:rPr>
                <w:rFonts w:hint="eastAsia"/>
              </w:rPr>
              <w:t>静音</w:t>
            </w:r>
          </w:p>
        </w:tc>
        <w:tc>
          <w:tcPr>
            <w:tcW w:w="1029" w:type="dxa"/>
            <w:tcBorders>
              <w:tl2br w:val="nil"/>
            </w:tcBorders>
            <w:shd w:val="clear" w:color="auto" w:fill="auto"/>
          </w:tcPr>
          <w:p w:rsidR="00CD5403" w:rsidRDefault="00CD5403" w:rsidP="00446DE3">
            <w:pPr>
              <w:jc w:val="center"/>
            </w:pPr>
          </w:p>
        </w:tc>
        <w:tc>
          <w:tcPr>
            <w:tcW w:w="0" w:type="auto"/>
            <w:tcBorders>
              <w:tl2br w:val="nil"/>
            </w:tcBorders>
            <w:shd w:val="clear" w:color="auto" w:fill="auto"/>
          </w:tcPr>
          <w:p w:rsidR="00CD5403" w:rsidRDefault="00CD5403" w:rsidP="009B2738">
            <w:pPr>
              <w:jc w:val="center"/>
            </w:pPr>
          </w:p>
        </w:tc>
        <w:tc>
          <w:tcPr>
            <w:tcW w:w="0" w:type="auto"/>
            <w:tcBorders>
              <w:tl2br w:val="nil"/>
            </w:tcBorders>
            <w:shd w:val="clear" w:color="auto" w:fill="auto"/>
          </w:tcPr>
          <w:p w:rsidR="00CD5403" w:rsidRDefault="00CD5403" w:rsidP="00E0335A">
            <w:pPr>
              <w:jc w:val="center"/>
            </w:pPr>
          </w:p>
        </w:tc>
        <w:tc>
          <w:tcPr>
            <w:tcW w:w="0" w:type="auto"/>
            <w:tcBorders>
              <w:tl2br w:val="nil"/>
            </w:tcBorders>
            <w:shd w:val="clear" w:color="auto" w:fill="auto"/>
          </w:tcPr>
          <w:p w:rsidR="00CD5403" w:rsidRDefault="00CD5403" w:rsidP="00E0335A">
            <w:pPr>
              <w:jc w:val="center"/>
            </w:pPr>
          </w:p>
        </w:tc>
        <w:tc>
          <w:tcPr>
            <w:tcW w:w="0" w:type="auto"/>
            <w:tcBorders>
              <w:tl2br w:val="nil"/>
            </w:tcBorders>
            <w:shd w:val="clear" w:color="auto" w:fill="auto"/>
          </w:tcPr>
          <w:p w:rsidR="00CD5403" w:rsidRDefault="00CD5403" w:rsidP="009B2738">
            <w:pPr>
              <w:jc w:val="center"/>
            </w:pPr>
          </w:p>
        </w:tc>
        <w:tc>
          <w:tcPr>
            <w:tcW w:w="0" w:type="auto"/>
            <w:tcBorders>
              <w:tl2br w:val="nil"/>
            </w:tcBorders>
          </w:tcPr>
          <w:p w:rsidR="00CD5403" w:rsidRDefault="00CD5403" w:rsidP="00D521EA">
            <w:pPr>
              <w:jc w:val="center"/>
            </w:pPr>
          </w:p>
        </w:tc>
      </w:tr>
      <w:tr w:rsidR="00012F5A" w:rsidTr="007E6379">
        <w:trPr>
          <w:jc w:val="center"/>
        </w:trPr>
        <w:tc>
          <w:tcPr>
            <w:tcW w:w="0" w:type="auto"/>
          </w:tcPr>
          <w:p w:rsidR="003F2ABB" w:rsidRDefault="003F2ABB" w:rsidP="00D521EA">
            <w:pPr>
              <w:jc w:val="center"/>
            </w:pPr>
          </w:p>
        </w:tc>
        <w:tc>
          <w:tcPr>
            <w:tcW w:w="0" w:type="auto"/>
          </w:tcPr>
          <w:p w:rsidR="003F2ABB" w:rsidRDefault="003F2ABB" w:rsidP="00D521EA">
            <w:pPr>
              <w:jc w:val="center"/>
            </w:pPr>
          </w:p>
        </w:tc>
        <w:tc>
          <w:tcPr>
            <w:tcW w:w="1182" w:type="dxa"/>
          </w:tcPr>
          <w:p w:rsidR="003F2ABB" w:rsidRDefault="004464A3" w:rsidP="006C5979">
            <w:pPr>
              <w:jc w:val="center"/>
            </w:pPr>
            <w:r>
              <w:rPr>
                <w:rFonts w:hint="eastAsia"/>
              </w:rPr>
              <w:t>预留</w:t>
            </w:r>
          </w:p>
        </w:tc>
        <w:tc>
          <w:tcPr>
            <w:tcW w:w="1029" w:type="dxa"/>
            <w:tcBorders>
              <w:tl2br w:val="nil"/>
            </w:tcBorders>
            <w:shd w:val="clear" w:color="auto" w:fill="auto"/>
          </w:tcPr>
          <w:p w:rsidR="003F2ABB" w:rsidRDefault="003F2ABB" w:rsidP="00446DE3">
            <w:pPr>
              <w:jc w:val="center"/>
            </w:pPr>
          </w:p>
        </w:tc>
        <w:tc>
          <w:tcPr>
            <w:tcW w:w="0" w:type="auto"/>
            <w:tcBorders>
              <w:tl2br w:val="nil"/>
            </w:tcBorders>
            <w:shd w:val="clear" w:color="auto" w:fill="auto"/>
          </w:tcPr>
          <w:p w:rsidR="003F2ABB" w:rsidRDefault="003F2ABB" w:rsidP="009B2738">
            <w:pPr>
              <w:jc w:val="center"/>
            </w:pPr>
          </w:p>
        </w:tc>
        <w:tc>
          <w:tcPr>
            <w:tcW w:w="0" w:type="auto"/>
            <w:tcBorders>
              <w:tl2br w:val="nil"/>
            </w:tcBorders>
            <w:shd w:val="clear" w:color="auto" w:fill="auto"/>
          </w:tcPr>
          <w:p w:rsidR="003F2ABB" w:rsidRDefault="003F2ABB" w:rsidP="00E0335A">
            <w:pPr>
              <w:jc w:val="center"/>
            </w:pPr>
          </w:p>
        </w:tc>
        <w:tc>
          <w:tcPr>
            <w:tcW w:w="0" w:type="auto"/>
            <w:tcBorders>
              <w:tl2br w:val="nil"/>
            </w:tcBorders>
            <w:shd w:val="clear" w:color="auto" w:fill="auto"/>
          </w:tcPr>
          <w:p w:rsidR="003F2ABB" w:rsidRDefault="003F2ABB" w:rsidP="00E0335A">
            <w:pPr>
              <w:jc w:val="center"/>
            </w:pPr>
          </w:p>
        </w:tc>
        <w:tc>
          <w:tcPr>
            <w:tcW w:w="0" w:type="auto"/>
            <w:tcBorders>
              <w:tl2br w:val="nil"/>
            </w:tcBorders>
            <w:shd w:val="clear" w:color="auto" w:fill="auto"/>
          </w:tcPr>
          <w:p w:rsidR="003F2ABB" w:rsidRDefault="003F2ABB" w:rsidP="009B2738">
            <w:pPr>
              <w:jc w:val="center"/>
            </w:pPr>
          </w:p>
        </w:tc>
        <w:tc>
          <w:tcPr>
            <w:tcW w:w="0" w:type="auto"/>
            <w:tcBorders>
              <w:tl2br w:val="nil"/>
            </w:tcBorders>
          </w:tcPr>
          <w:p w:rsidR="003F2ABB" w:rsidRDefault="003F2ABB" w:rsidP="00D521EA">
            <w:pPr>
              <w:jc w:val="center"/>
            </w:pPr>
          </w:p>
        </w:tc>
      </w:tr>
      <w:tr w:rsidR="00012F5A" w:rsidTr="007E6379">
        <w:trPr>
          <w:jc w:val="center"/>
        </w:trPr>
        <w:tc>
          <w:tcPr>
            <w:tcW w:w="0" w:type="auto"/>
          </w:tcPr>
          <w:p w:rsidR="00B90BD5" w:rsidRDefault="00B90BD5" w:rsidP="00D521EA">
            <w:pPr>
              <w:jc w:val="center"/>
            </w:pPr>
            <w:r>
              <w:rPr>
                <w:rFonts w:hint="eastAsia"/>
              </w:rPr>
              <w:t>反馈</w:t>
            </w:r>
          </w:p>
        </w:tc>
        <w:tc>
          <w:tcPr>
            <w:tcW w:w="0" w:type="auto"/>
          </w:tcPr>
          <w:p w:rsidR="00B90BD5" w:rsidRDefault="00B90BD5" w:rsidP="00D521EA">
            <w:pPr>
              <w:jc w:val="center"/>
            </w:pPr>
            <w:r>
              <w:rPr>
                <w:rFonts w:hint="eastAsia"/>
              </w:rPr>
              <w:t>61</w:t>
            </w:r>
          </w:p>
        </w:tc>
        <w:tc>
          <w:tcPr>
            <w:tcW w:w="1182" w:type="dxa"/>
          </w:tcPr>
          <w:p w:rsidR="00B90BD5" w:rsidRDefault="00B90BD5" w:rsidP="00D521EA">
            <w:pPr>
              <w:jc w:val="center"/>
            </w:pPr>
            <w:r>
              <w:rPr>
                <w:rFonts w:hint="eastAsia"/>
              </w:rPr>
              <w:t>EE</w:t>
            </w:r>
            <w:r>
              <w:rPr>
                <w:rFonts w:hint="eastAsia"/>
              </w:rPr>
              <w:t>：系统信息</w:t>
            </w:r>
          </w:p>
        </w:tc>
        <w:tc>
          <w:tcPr>
            <w:tcW w:w="1029" w:type="dxa"/>
            <w:tcBorders>
              <w:tl2br w:val="nil"/>
            </w:tcBorders>
            <w:shd w:val="clear" w:color="auto" w:fill="auto"/>
          </w:tcPr>
          <w:p w:rsidR="00B90BD5" w:rsidRDefault="00B90BD5" w:rsidP="00B90BD5">
            <w:pPr>
              <w:jc w:val="center"/>
            </w:pPr>
            <w:r>
              <w:rPr>
                <w:rFonts w:hint="eastAsia"/>
              </w:rPr>
              <w:t>出错地点</w:t>
            </w:r>
            <w:r>
              <w:t xml:space="preserve"> </w:t>
            </w:r>
          </w:p>
        </w:tc>
        <w:tc>
          <w:tcPr>
            <w:tcW w:w="0" w:type="auto"/>
            <w:tcBorders>
              <w:tl2br w:val="nil"/>
            </w:tcBorders>
            <w:shd w:val="clear" w:color="auto" w:fill="auto"/>
          </w:tcPr>
          <w:p w:rsidR="00B90BD5" w:rsidRDefault="00B90BD5" w:rsidP="00E0335A">
            <w:pPr>
              <w:jc w:val="center"/>
            </w:pPr>
            <w:r>
              <w:rPr>
                <w:rFonts w:hint="eastAsia"/>
              </w:rPr>
              <w:t>错误任务号</w:t>
            </w:r>
          </w:p>
        </w:tc>
        <w:tc>
          <w:tcPr>
            <w:tcW w:w="0" w:type="auto"/>
            <w:tcBorders>
              <w:tl2br w:val="nil"/>
            </w:tcBorders>
            <w:shd w:val="clear" w:color="auto" w:fill="auto"/>
          </w:tcPr>
          <w:p w:rsidR="00B90BD5" w:rsidRDefault="00B90BD5" w:rsidP="00E0335A">
            <w:pPr>
              <w:jc w:val="center"/>
            </w:pPr>
            <w:r>
              <w:rPr>
                <w:rFonts w:hint="eastAsia"/>
              </w:rPr>
              <w:t>下位响应</w:t>
            </w:r>
          </w:p>
        </w:tc>
        <w:tc>
          <w:tcPr>
            <w:tcW w:w="0" w:type="auto"/>
            <w:tcBorders>
              <w:tl2br w:val="nil"/>
            </w:tcBorders>
            <w:shd w:val="clear" w:color="auto" w:fill="auto"/>
          </w:tcPr>
          <w:p w:rsidR="00B90BD5" w:rsidRDefault="00B90BD5" w:rsidP="00E0335A">
            <w:pPr>
              <w:jc w:val="center"/>
            </w:pPr>
            <w:r>
              <w:rPr>
                <w:rFonts w:hint="eastAsia"/>
              </w:rPr>
              <w:t>ErrorCode</w:t>
            </w:r>
            <w:r>
              <w:rPr>
                <w:rFonts w:hint="eastAsia"/>
              </w:rPr>
              <w:t>低字节</w:t>
            </w:r>
          </w:p>
        </w:tc>
        <w:tc>
          <w:tcPr>
            <w:tcW w:w="0" w:type="auto"/>
            <w:tcBorders>
              <w:tl2br w:val="nil"/>
            </w:tcBorders>
            <w:shd w:val="clear" w:color="auto" w:fill="auto"/>
          </w:tcPr>
          <w:p w:rsidR="00B90BD5" w:rsidRDefault="00B90BD5" w:rsidP="00E0335A">
            <w:pPr>
              <w:jc w:val="center"/>
            </w:pPr>
            <w:r>
              <w:rPr>
                <w:rFonts w:hint="eastAsia"/>
              </w:rPr>
              <w:t>ErrorCode</w:t>
            </w:r>
            <w:r>
              <w:rPr>
                <w:rFonts w:hint="eastAsia"/>
              </w:rPr>
              <w:t>高字节</w:t>
            </w:r>
          </w:p>
        </w:tc>
        <w:tc>
          <w:tcPr>
            <w:tcW w:w="0" w:type="auto"/>
            <w:tcBorders>
              <w:tl2br w:val="nil"/>
            </w:tcBorders>
          </w:tcPr>
          <w:p w:rsidR="00B90BD5" w:rsidRDefault="00B90BD5" w:rsidP="00D521EA">
            <w:pPr>
              <w:jc w:val="center"/>
            </w:pPr>
          </w:p>
        </w:tc>
      </w:tr>
      <w:tr w:rsidR="00012F5A" w:rsidTr="007E6379">
        <w:trPr>
          <w:jc w:val="center"/>
        </w:trPr>
        <w:tc>
          <w:tcPr>
            <w:tcW w:w="0" w:type="auto"/>
          </w:tcPr>
          <w:p w:rsidR="00241FC7" w:rsidRDefault="00241FC7" w:rsidP="00D521EA">
            <w:pPr>
              <w:jc w:val="center"/>
            </w:pPr>
            <w:r>
              <w:rPr>
                <w:rFonts w:hint="eastAsia"/>
              </w:rPr>
              <w:t>反馈</w:t>
            </w:r>
          </w:p>
        </w:tc>
        <w:tc>
          <w:tcPr>
            <w:tcW w:w="0" w:type="auto"/>
          </w:tcPr>
          <w:p w:rsidR="00241FC7" w:rsidRDefault="007531B6" w:rsidP="007531B6">
            <w:pPr>
              <w:jc w:val="center"/>
            </w:pPr>
            <w:r>
              <w:rPr>
                <w:rFonts w:hint="eastAsia"/>
              </w:rPr>
              <w:t>61</w:t>
            </w:r>
          </w:p>
        </w:tc>
        <w:tc>
          <w:tcPr>
            <w:tcW w:w="1182" w:type="dxa"/>
          </w:tcPr>
          <w:p w:rsidR="00241FC7" w:rsidRDefault="007531B6" w:rsidP="00D521EA">
            <w:pPr>
              <w:jc w:val="center"/>
            </w:pPr>
            <w:r>
              <w:rPr>
                <w:rFonts w:hint="eastAsia"/>
              </w:rPr>
              <w:t>F1</w:t>
            </w:r>
            <w:r>
              <w:rPr>
                <w:rFonts w:hint="eastAsia"/>
              </w:rPr>
              <w:t>：</w:t>
            </w:r>
            <w:r>
              <w:rPr>
                <w:rFonts w:hint="eastAsia"/>
              </w:rPr>
              <w:t>ARM1</w:t>
            </w:r>
            <w:r w:rsidR="00F70B71">
              <w:rPr>
                <w:rFonts w:hint="eastAsia"/>
              </w:rPr>
              <w:t>错误</w:t>
            </w:r>
          </w:p>
          <w:p w:rsidR="007531B6" w:rsidRDefault="007531B6" w:rsidP="00D521EA">
            <w:pPr>
              <w:jc w:val="center"/>
            </w:pPr>
            <w:r>
              <w:rPr>
                <w:rFonts w:hint="eastAsia"/>
              </w:rPr>
              <w:t>F2</w:t>
            </w:r>
            <w:r>
              <w:rPr>
                <w:rFonts w:hint="eastAsia"/>
              </w:rPr>
              <w:t>：</w:t>
            </w:r>
            <w:r>
              <w:rPr>
                <w:rFonts w:hint="eastAsia"/>
              </w:rPr>
              <w:t>ARM2</w:t>
            </w:r>
            <w:r>
              <w:rPr>
                <w:rFonts w:hint="eastAsia"/>
              </w:rPr>
              <w:t>错误</w:t>
            </w:r>
          </w:p>
          <w:p w:rsidR="007531B6" w:rsidRDefault="007531B6" w:rsidP="00D521EA">
            <w:pPr>
              <w:jc w:val="center"/>
            </w:pPr>
            <w:r>
              <w:rPr>
                <w:rFonts w:hint="eastAsia"/>
              </w:rPr>
              <w:t>F3</w:t>
            </w:r>
            <w:r>
              <w:rPr>
                <w:rFonts w:hint="eastAsia"/>
              </w:rPr>
              <w:t>：</w:t>
            </w:r>
            <w:r>
              <w:rPr>
                <w:rFonts w:hint="eastAsia"/>
              </w:rPr>
              <w:t>ARM3</w:t>
            </w:r>
            <w:r>
              <w:rPr>
                <w:rFonts w:hint="eastAsia"/>
              </w:rPr>
              <w:t>错误</w:t>
            </w:r>
          </w:p>
        </w:tc>
        <w:tc>
          <w:tcPr>
            <w:tcW w:w="1029" w:type="dxa"/>
            <w:tcBorders>
              <w:tl2br w:val="nil"/>
            </w:tcBorders>
            <w:shd w:val="clear" w:color="auto" w:fill="auto"/>
          </w:tcPr>
          <w:p w:rsidR="00241FC7" w:rsidRDefault="00241FC7" w:rsidP="00B90BD5">
            <w:pPr>
              <w:jc w:val="center"/>
            </w:pPr>
            <w:r>
              <w:rPr>
                <w:rFonts w:hint="eastAsia"/>
              </w:rPr>
              <w:t>Errcode0</w:t>
            </w:r>
          </w:p>
        </w:tc>
        <w:tc>
          <w:tcPr>
            <w:tcW w:w="0" w:type="auto"/>
            <w:tcBorders>
              <w:tl2br w:val="nil"/>
            </w:tcBorders>
            <w:shd w:val="clear" w:color="auto" w:fill="auto"/>
          </w:tcPr>
          <w:p w:rsidR="00241FC7" w:rsidRDefault="00241FC7" w:rsidP="00241FC7">
            <w:r>
              <w:rPr>
                <w:rFonts w:hint="eastAsia"/>
              </w:rPr>
              <w:t>Errcode1</w:t>
            </w:r>
          </w:p>
        </w:tc>
        <w:tc>
          <w:tcPr>
            <w:tcW w:w="0" w:type="auto"/>
            <w:tcBorders>
              <w:tl2br w:val="nil"/>
            </w:tcBorders>
            <w:shd w:val="clear" w:color="auto" w:fill="auto"/>
          </w:tcPr>
          <w:p w:rsidR="00241FC7" w:rsidRDefault="00241FC7" w:rsidP="00E0335A">
            <w:pPr>
              <w:jc w:val="center"/>
            </w:pPr>
            <w:r>
              <w:rPr>
                <w:rFonts w:hint="eastAsia"/>
              </w:rPr>
              <w:t>Errcode2</w:t>
            </w:r>
          </w:p>
        </w:tc>
        <w:tc>
          <w:tcPr>
            <w:tcW w:w="0" w:type="auto"/>
            <w:tcBorders>
              <w:tl2br w:val="nil"/>
            </w:tcBorders>
            <w:shd w:val="clear" w:color="auto" w:fill="auto"/>
          </w:tcPr>
          <w:p w:rsidR="00241FC7" w:rsidRDefault="00012F5A" w:rsidP="00241FC7">
            <w:r>
              <w:rPr>
                <w:rFonts w:hint="eastAsia"/>
              </w:rPr>
              <w:t>Errcode3(</w:t>
            </w:r>
            <w:r>
              <w:rPr>
                <w:rFonts w:hint="eastAsia"/>
              </w:rPr>
              <w:t>预留</w:t>
            </w:r>
            <w:r>
              <w:rPr>
                <w:rFonts w:hint="eastAsia"/>
              </w:rPr>
              <w:t>)</w:t>
            </w:r>
          </w:p>
        </w:tc>
        <w:tc>
          <w:tcPr>
            <w:tcW w:w="0" w:type="auto"/>
            <w:tcBorders>
              <w:tl2br w:val="nil"/>
            </w:tcBorders>
            <w:shd w:val="clear" w:color="auto" w:fill="auto"/>
          </w:tcPr>
          <w:p w:rsidR="00241FC7" w:rsidRDefault="00012F5A" w:rsidP="00E0335A">
            <w:pPr>
              <w:jc w:val="center"/>
            </w:pPr>
            <w:r>
              <w:rPr>
                <w:rFonts w:hint="eastAsia"/>
              </w:rPr>
              <w:t>Errcode4(</w:t>
            </w:r>
            <w:r>
              <w:rPr>
                <w:rFonts w:hint="eastAsia"/>
              </w:rPr>
              <w:t>预留</w:t>
            </w:r>
            <w:r>
              <w:rPr>
                <w:rFonts w:hint="eastAsia"/>
              </w:rPr>
              <w:t>)</w:t>
            </w:r>
          </w:p>
        </w:tc>
        <w:tc>
          <w:tcPr>
            <w:tcW w:w="0" w:type="auto"/>
            <w:tcBorders>
              <w:tl2br w:val="nil"/>
            </w:tcBorders>
          </w:tcPr>
          <w:p w:rsidR="00241FC7" w:rsidRDefault="00012F5A" w:rsidP="00D521EA">
            <w:pPr>
              <w:jc w:val="center"/>
            </w:pPr>
            <w:r>
              <w:rPr>
                <w:rFonts w:hint="eastAsia"/>
              </w:rPr>
              <w:t>Errcode5</w:t>
            </w:r>
            <w:r w:rsidR="008618A7">
              <w:rPr>
                <w:rFonts w:hint="eastAsia"/>
              </w:rPr>
              <w:t>预留</w:t>
            </w:r>
          </w:p>
        </w:tc>
      </w:tr>
    </w:tbl>
    <w:p w:rsidR="001B21D8" w:rsidRDefault="004C2C5A" w:rsidP="004C2C5A">
      <w:pPr>
        <w:pStyle w:val="1"/>
      </w:pPr>
      <w:r>
        <w:rPr>
          <w:rFonts w:hint="eastAsia"/>
        </w:rPr>
        <w:lastRenderedPageBreak/>
        <w:t>ERROR_CODE</w:t>
      </w:r>
      <w:r>
        <w:rPr>
          <w:rFonts w:hint="eastAsia"/>
        </w:rPr>
        <w:t>表</w:t>
      </w:r>
    </w:p>
    <w:p w:rsidR="007A1202" w:rsidRDefault="007A1202" w:rsidP="00E55B01">
      <w:pPr>
        <w:pStyle w:val="a4"/>
        <w:numPr>
          <w:ilvl w:val="0"/>
          <w:numId w:val="10"/>
        </w:numPr>
      </w:pPr>
      <w:r w:rsidRPr="00193194">
        <w:rPr>
          <w:rFonts w:eastAsia="宋体" w:hint="eastAsia"/>
          <w:b/>
          <w:sz w:val="28"/>
          <w:szCs w:val="28"/>
        </w:rPr>
        <w:t>出错地点</w:t>
      </w:r>
      <w:r w:rsidR="00893BD6" w:rsidRPr="00193194">
        <w:rPr>
          <w:rFonts w:eastAsia="宋体" w:hint="eastAsia"/>
          <w:b/>
          <w:sz w:val="28"/>
          <w:szCs w:val="28"/>
        </w:rPr>
        <w:t xml:space="preserve"> </w:t>
      </w:r>
      <w:r w:rsidRPr="00193194">
        <w:rPr>
          <w:rFonts w:eastAsia="宋体" w:hint="eastAsia"/>
          <w:b/>
          <w:sz w:val="28"/>
          <w:szCs w:val="28"/>
        </w:rPr>
        <w:t>(1byte)</w:t>
      </w:r>
      <w:r w:rsidR="00310D02" w:rsidRPr="00193194">
        <w:rPr>
          <w:rFonts w:eastAsia="宋体" w:hint="eastAsia"/>
          <w:b/>
          <w:sz w:val="28"/>
          <w:szCs w:val="28"/>
        </w:rPr>
        <w:t>描述</w:t>
      </w:r>
      <w:r w:rsidR="00310D02">
        <w:rPr>
          <w:rFonts w:hint="eastAsia"/>
        </w:rPr>
        <w:t>：</w:t>
      </w: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075"/>
        <w:gridCol w:w="792"/>
        <w:gridCol w:w="709"/>
        <w:gridCol w:w="1559"/>
        <w:gridCol w:w="1418"/>
        <w:gridCol w:w="709"/>
        <w:gridCol w:w="742"/>
      </w:tblGrid>
      <w:tr w:rsidR="007373D3" w:rsidTr="00192F32">
        <w:tc>
          <w:tcPr>
            <w:tcW w:w="1076" w:type="dxa"/>
            <w:shd w:val="clear" w:color="auto" w:fill="auto"/>
          </w:tcPr>
          <w:p w:rsidR="007373D3" w:rsidRDefault="007373D3" w:rsidP="009B2738">
            <w:pPr>
              <w:pStyle w:val="21"/>
              <w:ind w:leftChars="0" w:left="0" w:firstLineChars="0" w:firstLine="0"/>
            </w:pPr>
            <w:r>
              <w:t>B</w:t>
            </w:r>
            <w:r>
              <w:rPr>
                <w:rFonts w:hint="eastAsia"/>
              </w:rPr>
              <w:t>it0</w:t>
            </w:r>
          </w:p>
        </w:tc>
        <w:tc>
          <w:tcPr>
            <w:tcW w:w="1075" w:type="dxa"/>
            <w:shd w:val="clear" w:color="auto" w:fill="auto"/>
          </w:tcPr>
          <w:p w:rsidR="007373D3" w:rsidRDefault="007373D3" w:rsidP="009B2738">
            <w:pPr>
              <w:pStyle w:val="21"/>
              <w:ind w:leftChars="0" w:left="0" w:firstLineChars="0" w:firstLine="0"/>
            </w:pPr>
            <w:r>
              <w:t>B</w:t>
            </w:r>
            <w:r>
              <w:rPr>
                <w:rFonts w:hint="eastAsia"/>
              </w:rPr>
              <w:t>it1</w:t>
            </w:r>
          </w:p>
        </w:tc>
        <w:tc>
          <w:tcPr>
            <w:tcW w:w="792" w:type="dxa"/>
            <w:shd w:val="clear" w:color="auto" w:fill="auto"/>
          </w:tcPr>
          <w:p w:rsidR="007373D3" w:rsidRDefault="007373D3" w:rsidP="009B2738">
            <w:pPr>
              <w:pStyle w:val="21"/>
              <w:ind w:leftChars="0" w:left="0" w:firstLineChars="0" w:firstLine="0"/>
            </w:pPr>
            <w:r>
              <w:t>B</w:t>
            </w:r>
            <w:r>
              <w:rPr>
                <w:rFonts w:hint="eastAsia"/>
              </w:rPr>
              <w:t>it2</w:t>
            </w:r>
          </w:p>
        </w:tc>
        <w:tc>
          <w:tcPr>
            <w:tcW w:w="709" w:type="dxa"/>
            <w:shd w:val="clear" w:color="auto" w:fill="auto"/>
          </w:tcPr>
          <w:p w:rsidR="007373D3" w:rsidRDefault="007373D3" w:rsidP="009B2738">
            <w:pPr>
              <w:pStyle w:val="21"/>
              <w:ind w:leftChars="0" w:left="0" w:firstLineChars="0" w:firstLine="0"/>
            </w:pPr>
            <w:r>
              <w:t>B</w:t>
            </w:r>
            <w:r>
              <w:rPr>
                <w:rFonts w:hint="eastAsia"/>
              </w:rPr>
              <w:t>it3</w:t>
            </w:r>
          </w:p>
        </w:tc>
        <w:tc>
          <w:tcPr>
            <w:tcW w:w="1559" w:type="dxa"/>
            <w:shd w:val="clear" w:color="auto" w:fill="auto"/>
          </w:tcPr>
          <w:p w:rsidR="007373D3" w:rsidRDefault="007373D3" w:rsidP="009B2738">
            <w:pPr>
              <w:pStyle w:val="21"/>
              <w:ind w:leftChars="0" w:left="0" w:firstLineChars="0" w:firstLine="0"/>
            </w:pPr>
            <w:r>
              <w:t>B</w:t>
            </w:r>
            <w:r>
              <w:rPr>
                <w:rFonts w:hint="eastAsia"/>
              </w:rPr>
              <w:t>it4</w:t>
            </w:r>
          </w:p>
        </w:tc>
        <w:tc>
          <w:tcPr>
            <w:tcW w:w="1418" w:type="dxa"/>
            <w:shd w:val="clear" w:color="auto" w:fill="auto"/>
          </w:tcPr>
          <w:p w:rsidR="007373D3" w:rsidRDefault="007373D3" w:rsidP="009B2738">
            <w:pPr>
              <w:pStyle w:val="21"/>
              <w:ind w:leftChars="0" w:left="0" w:firstLineChars="0" w:firstLine="0"/>
            </w:pPr>
            <w:r>
              <w:t>B</w:t>
            </w:r>
            <w:r>
              <w:rPr>
                <w:rFonts w:hint="eastAsia"/>
              </w:rPr>
              <w:t>it5</w:t>
            </w:r>
          </w:p>
        </w:tc>
        <w:tc>
          <w:tcPr>
            <w:tcW w:w="709" w:type="dxa"/>
            <w:shd w:val="clear" w:color="auto" w:fill="auto"/>
          </w:tcPr>
          <w:p w:rsidR="007373D3" w:rsidRDefault="007373D3" w:rsidP="009B2738">
            <w:pPr>
              <w:pStyle w:val="21"/>
              <w:ind w:leftChars="0" w:left="0" w:firstLineChars="0" w:firstLine="0"/>
            </w:pPr>
            <w:r>
              <w:t>B</w:t>
            </w:r>
            <w:r>
              <w:rPr>
                <w:rFonts w:hint="eastAsia"/>
              </w:rPr>
              <w:t>it6</w:t>
            </w:r>
          </w:p>
        </w:tc>
        <w:tc>
          <w:tcPr>
            <w:tcW w:w="742" w:type="dxa"/>
            <w:shd w:val="clear" w:color="auto" w:fill="auto"/>
          </w:tcPr>
          <w:p w:rsidR="007373D3" w:rsidRDefault="007373D3" w:rsidP="009B2738">
            <w:pPr>
              <w:pStyle w:val="21"/>
              <w:ind w:leftChars="0" w:left="0" w:firstLineChars="0" w:firstLine="0"/>
            </w:pPr>
            <w:r>
              <w:t>B</w:t>
            </w:r>
            <w:r>
              <w:rPr>
                <w:rFonts w:hint="eastAsia"/>
              </w:rPr>
              <w:t>it7</w:t>
            </w:r>
          </w:p>
        </w:tc>
      </w:tr>
      <w:tr w:rsidR="00192F32" w:rsidTr="00192F32">
        <w:tc>
          <w:tcPr>
            <w:tcW w:w="3652" w:type="dxa"/>
            <w:gridSpan w:val="4"/>
            <w:shd w:val="clear" w:color="auto" w:fill="auto"/>
          </w:tcPr>
          <w:p w:rsidR="00192F32" w:rsidRDefault="00192F32" w:rsidP="007373D3">
            <w:pPr>
              <w:pStyle w:val="21"/>
              <w:numPr>
                <w:ilvl w:val="0"/>
                <w:numId w:val="8"/>
              </w:numPr>
              <w:ind w:leftChars="0" w:firstLineChars="0"/>
            </w:pPr>
            <w:r>
              <w:rPr>
                <w:rFonts w:hint="eastAsia"/>
              </w:rPr>
              <w:t>UART</w:t>
            </w:r>
            <w:r>
              <w:rPr>
                <w:rFonts w:hint="eastAsia"/>
              </w:rPr>
              <w:t>通讯错误</w:t>
            </w:r>
          </w:p>
          <w:p w:rsidR="00192F32" w:rsidRDefault="00192F32" w:rsidP="007373D3">
            <w:pPr>
              <w:pStyle w:val="21"/>
              <w:numPr>
                <w:ilvl w:val="0"/>
                <w:numId w:val="8"/>
              </w:numPr>
              <w:ind w:leftChars="0" w:firstLineChars="0"/>
            </w:pPr>
            <w:r>
              <w:rPr>
                <w:rFonts w:hint="eastAsia"/>
              </w:rPr>
              <w:t>AMR0</w:t>
            </w:r>
            <w:r>
              <w:rPr>
                <w:rFonts w:hint="eastAsia"/>
              </w:rPr>
              <w:t>错误</w:t>
            </w:r>
          </w:p>
          <w:p w:rsidR="00192F32" w:rsidRDefault="00192F32" w:rsidP="007373D3">
            <w:pPr>
              <w:pStyle w:val="21"/>
              <w:numPr>
                <w:ilvl w:val="0"/>
                <w:numId w:val="8"/>
              </w:numPr>
              <w:ind w:leftChars="0" w:firstLineChars="0"/>
            </w:pPr>
            <w:r>
              <w:rPr>
                <w:rFonts w:hint="eastAsia"/>
              </w:rPr>
              <w:t>CANOPEN</w:t>
            </w:r>
            <w:r>
              <w:rPr>
                <w:rFonts w:hint="eastAsia"/>
              </w:rPr>
              <w:t>通讯错误</w:t>
            </w:r>
          </w:p>
          <w:p w:rsidR="00192F32" w:rsidRDefault="00192F32" w:rsidP="007373D3">
            <w:pPr>
              <w:pStyle w:val="21"/>
              <w:numPr>
                <w:ilvl w:val="0"/>
                <w:numId w:val="8"/>
              </w:numPr>
              <w:ind w:leftChars="0" w:firstLineChars="0"/>
            </w:pPr>
            <w:r>
              <w:rPr>
                <w:rFonts w:hint="eastAsia"/>
              </w:rPr>
              <w:t>ARM1</w:t>
            </w:r>
            <w:r>
              <w:rPr>
                <w:rFonts w:hint="eastAsia"/>
              </w:rPr>
              <w:t>错误</w:t>
            </w:r>
          </w:p>
          <w:p w:rsidR="00192F32" w:rsidRDefault="00192F32" w:rsidP="007373D3">
            <w:pPr>
              <w:pStyle w:val="21"/>
              <w:numPr>
                <w:ilvl w:val="0"/>
                <w:numId w:val="8"/>
              </w:numPr>
              <w:ind w:leftChars="0" w:firstLineChars="0"/>
            </w:pPr>
            <w:r>
              <w:rPr>
                <w:rFonts w:hint="eastAsia"/>
              </w:rPr>
              <w:t>ARM2</w:t>
            </w:r>
            <w:r>
              <w:rPr>
                <w:rFonts w:hint="eastAsia"/>
              </w:rPr>
              <w:t>错误</w:t>
            </w:r>
          </w:p>
          <w:p w:rsidR="00192F32" w:rsidRDefault="00192F32" w:rsidP="00192F32">
            <w:pPr>
              <w:pStyle w:val="21"/>
              <w:ind w:leftChars="0" w:left="379" w:firstLineChars="0" w:firstLine="0"/>
            </w:pPr>
            <w:r>
              <w:rPr>
                <w:rFonts w:hint="eastAsia"/>
              </w:rPr>
              <w:t>ARM3</w:t>
            </w:r>
            <w:r>
              <w:rPr>
                <w:rFonts w:hint="eastAsia"/>
              </w:rPr>
              <w:t>错误</w:t>
            </w:r>
          </w:p>
        </w:tc>
        <w:tc>
          <w:tcPr>
            <w:tcW w:w="4428" w:type="dxa"/>
            <w:gridSpan w:val="4"/>
            <w:shd w:val="clear" w:color="auto" w:fill="auto"/>
          </w:tcPr>
          <w:p w:rsidR="00192F32" w:rsidRDefault="00192F32" w:rsidP="00192F32">
            <w:pPr>
              <w:pStyle w:val="21"/>
              <w:ind w:leftChars="0" w:left="0" w:firstLineChars="0" w:firstLine="0"/>
            </w:pPr>
            <w:r>
              <w:rPr>
                <w:rFonts w:hint="eastAsia"/>
              </w:rPr>
              <w:t>当出现下位错误时：</w:t>
            </w:r>
          </w:p>
          <w:p w:rsidR="00192F32" w:rsidRDefault="00192F32" w:rsidP="00192F32">
            <w:pPr>
              <w:pStyle w:val="21"/>
              <w:numPr>
                <w:ilvl w:val="0"/>
                <w:numId w:val="9"/>
              </w:numPr>
              <w:ind w:leftChars="0" w:firstLineChars="0"/>
            </w:pPr>
            <w:r>
              <w:rPr>
                <w:rFonts w:hint="eastAsia"/>
              </w:rPr>
              <w:t>无下位错误</w:t>
            </w:r>
          </w:p>
          <w:p w:rsidR="00241FC7" w:rsidRDefault="00241FC7" w:rsidP="00192F32">
            <w:pPr>
              <w:pStyle w:val="21"/>
              <w:numPr>
                <w:ilvl w:val="0"/>
                <w:numId w:val="9"/>
              </w:numPr>
              <w:ind w:leftChars="0" w:firstLineChars="0"/>
            </w:pPr>
            <w:r>
              <w:rPr>
                <w:rFonts w:hint="eastAsia"/>
              </w:rPr>
              <w:t>硬件错误</w:t>
            </w:r>
            <w:r w:rsidR="007531B6">
              <w:rPr>
                <w:rFonts w:hint="eastAsia"/>
              </w:rPr>
              <w:t>，此时</w:t>
            </w:r>
            <w:r w:rsidR="000643E3">
              <w:rPr>
                <w:rFonts w:hint="eastAsia"/>
              </w:rPr>
              <w:t>会紧跟一条硬件错误的指令描述错误发生的地点</w:t>
            </w:r>
          </w:p>
          <w:p w:rsidR="00192F32" w:rsidRPr="00192F32" w:rsidRDefault="00192F32" w:rsidP="00192F32">
            <w:pPr>
              <w:pStyle w:val="21"/>
              <w:numPr>
                <w:ilvl w:val="0"/>
                <w:numId w:val="9"/>
              </w:numPr>
              <w:ind w:leftChars="0" w:firstLineChars="0"/>
            </w:pPr>
            <w:r>
              <w:rPr>
                <w:rFonts w:hint="eastAsia"/>
              </w:rPr>
              <w:t>Task</w:t>
            </w:r>
            <w:r>
              <w:rPr>
                <w:rFonts w:hint="eastAsia"/>
              </w:rPr>
              <w:t>错误，此时错误任务号表示下位错误的任务号，</w:t>
            </w:r>
            <w:r>
              <w:rPr>
                <w:rFonts w:hint="eastAsia"/>
              </w:rPr>
              <w:t>Errorcode</w:t>
            </w:r>
            <w:r>
              <w:rPr>
                <w:rFonts w:hint="eastAsia"/>
              </w:rPr>
              <w:t>表示下位的</w:t>
            </w:r>
            <w:r>
              <w:rPr>
                <w:rFonts w:hint="eastAsia"/>
              </w:rPr>
              <w:t>ErrorCode</w:t>
            </w:r>
          </w:p>
        </w:tc>
      </w:tr>
    </w:tbl>
    <w:p w:rsidR="00291C2D" w:rsidRDefault="00291C2D" w:rsidP="00291C2D">
      <w:pPr>
        <w:pStyle w:val="21"/>
        <w:ind w:leftChars="0" w:left="360" w:firstLineChars="0" w:firstLine="0"/>
      </w:pPr>
    </w:p>
    <w:p w:rsidR="00D83BF7" w:rsidRDefault="00D83BF7" w:rsidP="00291C2D">
      <w:pPr>
        <w:pStyle w:val="21"/>
        <w:ind w:leftChars="0" w:left="360" w:firstLineChars="0" w:firstLine="0"/>
      </w:pPr>
    </w:p>
    <w:tbl>
      <w:tblPr>
        <w:tblStyle w:val="a3"/>
        <w:tblW w:w="0" w:type="auto"/>
        <w:tblInd w:w="360" w:type="dxa"/>
        <w:tblLook w:val="04A0" w:firstRow="1" w:lastRow="0" w:firstColumn="1" w:lastColumn="0" w:noHBand="0" w:noVBand="1"/>
      </w:tblPr>
      <w:tblGrid>
        <w:gridCol w:w="1693"/>
        <w:gridCol w:w="1921"/>
        <w:gridCol w:w="1772"/>
        <w:gridCol w:w="1388"/>
      </w:tblGrid>
      <w:tr w:rsidR="004A0E84" w:rsidTr="004734F5">
        <w:tc>
          <w:tcPr>
            <w:tcW w:w="1693" w:type="dxa"/>
          </w:tcPr>
          <w:p w:rsidR="004A0E84" w:rsidRDefault="004A0E84" w:rsidP="00D83BF7">
            <w:pPr>
              <w:pStyle w:val="21"/>
              <w:ind w:leftChars="0" w:left="0" w:firstLineChars="0" w:firstLine="0"/>
            </w:pPr>
            <w:r>
              <w:rPr>
                <w:rFonts w:hint="eastAsia"/>
              </w:rPr>
              <w:t>出错地点</w:t>
            </w:r>
          </w:p>
        </w:tc>
        <w:tc>
          <w:tcPr>
            <w:tcW w:w="1921" w:type="dxa"/>
          </w:tcPr>
          <w:p w:rsidR="004A0E84" w:rsidRDefault="004A0E84" w:rsidP="00D83BF7">
            <w:pPr>
              <w:pStyle w:val="21"/>
              <w:ind w:leftChars="0" w:left="0" w:firstLineChars="0" w:firstLine="0"/>
            </w:pPr>
            <w:r>
              <w:rPr>
                <w:rFonts w:hint="eastAsia"/>
              </w:rPr>
              <w:t>ErrorCode0</w:t>
            </w:r>
          </w:p>
        </w:tc>
        <w:tc>
          <w:tcPr>
            <w:tcW w:w="1772" w:type="dxa"/>
          </w:tcPr>
          <w:p w:rsidR="004A0E84" w:rsidRDefault="004A0E84" w:rsidP="00B85186">
            <w:pPr>
              <w:pStyle w:val="21"/>
              <w:ind w:leftChars="0" w:left="0" w:firstLineChars="0" w:firstLine="0"/>
            </w:pPr>
            <w:r>
              <w:rPr>
                <w:rFonts w:hint="eastAsia"/>
              </w:rPr>
              <w:t>Erroce1</w:t>
            </w:r>
          </w:p>
        </w:tc>
        <w:tc>
          <w:tcPr>
            <w:tcW w:w="1388" w:type="dxa"/>
          </w:tcPr>
          <w:p w:rsidR="004A0E84" w:rsidRDefault="004A0E84" w:rsidP="00D83BF7">
            <w:pPr>
              <w:pStyle w:val="21"/>
              <w:ind w:leftChars="0" w:left="0" w:firstLineChars="0" w:firstLine="0"/>
            </w:pPr>
            <w:r>
              <w:rPr>
                <w:rFonts w:hint="eastAsia"/>
              </w:rPr>
              <w:t>Errcode2</w:t>
            </w:r>
          </w:p>
        </w:tc>
      </w:tr>
      <w:tr w:rsidR="004A0E84" w:rsidTr="004734F5">
        <w:tc>
          <w:tcPr>
            <w:tcW w:w="1693" w:type="dxa"/>
          </w:tcPr>
          <w:p w:rsidR="004A0E84" w:rsidRDefault="004A0E84" w:rsidP="008E2970">
            <w:pPr>
              <w:pStyle w:val="21"/>
              <w:ind w:leftChars="0" w:left="0" w:firstLineChars="0" w:firstLine="0"/>
            </w:pPr>
            <w:r>
              <w:rPr>
                <w:rFonts w:hint="eastAsia"/>
              </w:rPr>
              <w:t>ARM1</w:t>
            </w:r>
          </w:p>
        </w:tc>
        <w:tc>
          <w:tcPr>
            <w:tcW w:w="1921" w:type="dxa"/>
          </w:tcPr>
          <w:p w:rsidR="004A0E84" w:rsidRDefault="004A0E84" w:rsidP="00D83BF7">
            <w:pPr>
              <w:spacing w:line="360" w:lineRule="auto"/>
            </w:pPr>
            <w:r>
              <w:rPr>
                <w:rFonts w:hint="eastAsia"/>
              </w:rPr>
              <w:t>bit0:3</w:t>
            </w:r>
            <w:r w:rsidRPr="001804D3">
              <w:rPr>
                <w:rFonts w:hint="eastAsia"/>
              </w:rPr>
              <w:t>采血泵错误码</w:t>
            </w:r>
          </w:p>
          <w:p w:rsidR="004A0E84" w:rsidRDefault="004A0E84" w:rsidP="00D83BF7">
            <w:pPr>
              <w:spacing w:line="360" w:lineRule="auto"/>
            </w:pPr>
            <w:r>
              <w:rPr>
                <w:rFonts w:hint="eastAsia"/>
              </w:rPr>
              <w:t>0000</w:t>
            </w:r>
            <w:r>
              <w:rPr>
                <w:rFonts w:hint="eastAsia"/>
              </w:rPr>
              <w:t>：正常</w:t>
            </w:r>
          </w:p>
          <w:p w:rsidR="004A0E84" w:rsidRDefault="004A0E84" w:rsidP="00D83BF7">
            <w:pPr>
              <w:spacing w:line="360" w:lineRule="auto"/>
            </w:pPr>
            <w:r>
              <w:rPr>
                <w:rFonts w:hint="eastAsia"/>
              </w:rPr>
              <w:t>0001</w:t>
            </w:r>
            <w:r>
              <w:rPr>
                <w:rFonts w:hint="eastAsia"/>
              </w:rPr>
              <w:t>：速度未达到</w:t>
            </w:r>
          </w:p>
          <w:p w:rsidR="004A0E84" w:rsidRDefault="004A0E84" w:rsidP="00D83BF7">
            <w:pPr>
              <w:spacing w:line="360" w:lineRule="auto"/>
            </w:pPr>
            <w:r>
              <w:rPr>
                <w:rFonts w:hint="eastAsia"/>
              </w:rPr>
              <w:t>0010</w:t>
            </w:r>
            <w:r>
              <w:rPr>
                <w:rFonts w:hint="eastAsia"/>
              </w:rPr>
              <w:t>：超速</w:t>
            </w:r>
          </w:p>
          <w:p w:rsidR="004A0E84" w:rsidRDefault="004A0E84" w:rsidP="00D83BF7">
            <w:pPr>
              <w:spacing w:line="360" w:lineRule="auto"/>
            </w:pPr>
            <w:r>
              <w:rPr>
                <w:rFonts w:hint="eastAsia"/>
              </w:rPr>
              <w:t>0011</w:t>
            </w:r>
            <w:r>
              <w:rPr>
                <w:rFonts w:hint="eastAsia"/>
              </w:rPr>
              <w:t>：方向错误</w:t>
            </w:r>
          </w:p>
          <w:p w:rsidR="004A0E84" w:rsidRDefault="004A0E84" w:rsidP="00D83BF7">
            <w:pPr>
              <w:spacing w:line="360" w:lineRule="auto"/>
              <w:rPr>
                <w:ins w:id="322" w:author="Lenovo User" w:date="2013-12-30T15:15:00Z"/>
                <w:rFonts w:hint="eastAsia"/>
              </w:rPr>
            </w:pPr>
            <w:r>
              <w:rPr>
                <w:rFonts w:hint="eastAsia"/>
              </w:rPr>
              <w:t>0100</w:t>
            </w:r>
            <w:r>
              <w:rPr>
                <w:rFonts w:hint="eastAsia"/>
              </w:rPr>
              <w:t>：超时</w:t>
            </w:r>
          </w:p>
          <w:p w:rsidR="00207E07" w:rsidRPr="00224280" w:rsidRDefault="00207E07" w:rsidP="00207E07">
            <w:pPr>
              <w:spacing w:line="360" w:lineRule="auto"/>
              <w:rPr>
                <w:ins w:id="323" w:author="Lenovo User" w:date="2013-12-30T15:15:00Z"/>
                <w:b/>
                <w:color w:val="FF0000"/>
              </w:rPr>
            </w:pPr>
            <w:ins w:id="324" w:author="Lenovo User" w:date="2013-12-30T15:15:00Z">
              <w:r w:rsidRPr="00224280">
                <w:rPr>
                  <w:rFonts w:hint="eastAsia"/>
                  <w:b/>
                  <w:color w:val="FF0000"/>
                </w:rPr>
                <w:t>0101</w:t>
              </w:r>
              <w:r w:rsidRPr="00224280">
                <w:rPr>
                  <w:rFonts w:hint="eastAsia"/>
                  <w:b/>
                  <w:color w:val="FF0000"/>
                </w:rPr>
                <w:t>：抖动</w:t>
              </w:r>
            </w:ins>
          </w:p>
          <w:p w:rsidR="00207E07" w:rsidRDefault="00207E07" w:rsidP="00207E07">
            <w:pPr>
              <w:spacing w:line="360" w:lineRule="auto"/>
            </w:pPr>
            <w:ins w:id="325" w:author="Lenovo User" w:date="2013-12-30T15:15:00Z">
              <w:r w:rsidRPr="00224280">
                <w:rPr>
                  <w:rFonts w:hint="eastAsia"/>
                  <w:b/>
                  <w:color w:val="FF0000"/>
                </w:rPr>
                <w:t>0111</w:t>
              </w:r>
              <w:r w:rsidRPr="00224280">
                <w:rPr>
                  <w:rFonts w:hint="eastAsia"/>
                  <w:b/>
                  <w:color w:val="FF0000"/>
                </w:rPr>
                <w:t>：编码器故障</w:t>
              </w:r>
            </w:ins>
          </w:p>
          <w:p w:rsidR="004A0E84" w:rsidRDefault="004A0E84" w:rsidP="00D83BF7">
            <w:pPr>
              <w:spacing w:line="360" w:lineRule="auto"/>
            </w:pPr>
            <w:r w:rsidRPr="00B12D63">
              <w:t>bit4:7</w:t>
            </w:r>
          </w:p>
          <w:p w:rsidR="004A0E84" w:rsidRDefault="004A0E84" w:rsidP="00D83BF7">
            <w:pPr>
              <w:spacing w:line="360" w:lineRule="auto"/>
            </w:pPr>
            <w:r>
              <w:rPr>
                <w:rFonts w:hint="eastAsia"/>
              </w:rPr>
              <w:t>AC</w:t>
            </w:r>
            <w:r>
              <w:rPr>
                <w:rFonts w:hint="eastAsia"/>
              </w:rPr>
              <w:t>泵错误码</w:t>
            </w:r>
          </w:p>
          <w:p w:rsidR="004A0E84" w:rsidRDefault="004A0E84" w:rsidP="00D83BF7">
            <w:pPr>
              <w:spacing w:line="360" w:lineRule="auto"/>
            </w:pPr>
            <w:r>
              <w:rPr>
                <w:rFonts w:hint="eastAsia"/>
              </w:rPr>
              <w:t>0000</w:t>
            </w:r>
            <w:r>
              <w:rPr>
                <w:rFonts w:hint="eastAsia"/>
              </w:rPr>
              <w:t>：正常</w:t>
            </w:r>
          </w:p>
          <w:p w:rsidR="004A0E84" w:rsidRDefault="004A0E84" w:rsidP="00D83BF7">
            <w:pPr>
              <w:spacing w:line="360" w:lineRule="auto"/>
            </w:pPr>
            <w:r>
              <w:rPr>
                <w:rFonts w:hint="eastAsia"/>
              </w:rPr>
              <w:t>0001</w:t>
            </w:r>
            <w:r>
              <w:rPr>
                <w:rFonts w:hint="eastAsia"/>
              </w:rPr>
              <w:t>：速度未达到</w:t>
            </w:r>
          </w:p>
          <w:p w:rsidR="004A0E84" w:rsidRDefault="004A0E84" w:rsidP="00D83BF7">
            <w:pPr>
              <w:spacing w:line="360" w:lineRule="auto"/>
            </w:pPr>
            <w:r>
              <w:rPr>
                <w:rFonts w:hint="eastAsia"/>
              </w:rPr>
              <w:t>0010</w:t>
            </w:r>
            <w:r>
              <w:rPr>
                <w:rFonts w:hint="eastAsia"/>
              </w:rPr>
              <w:t>：超速</w:t>
            </w:r>
          </w:p>
          <w:p w:rsidR="004A0E84" w:rsidRDefault="004A0E84" w:rsidP="00D83BF7">
            <w:pPr>
              <w:spacing w:line="360" w:lineRule="auto"/>
            </w:pPr>
            <w:r>
              <w:rPr>
                <w:rFonts w:hint="eastAsia"/>
              </w:rPr>
              <w:t>0011</w:t>
            </w:r>
            <w:r>
              <w:rPr>
                <w:rFonts w:hint="eastAsia"/>
              </w:rPr>
              <w:t>：方向错误</w:t>
            </w:r>
          </w:p>
          <w:p w:rsidR="004A0E84" w:rsidRDefault="004A0E84" w:rsidP="00D83BF7">
            <w:pPr>
              <w:pStyle w:val="21"/>
              <w:ind w:leftChars="0" w:left="0" w:firstLineChars="0" w:firstLine="0"/>
              <w:rPr>
                <w:ins w:id="326" w:author="Lenovo User" w:date="2013-12-30T15:14:00Z"/>
                <w:rFonts w:hint="eastAsia"/>
              </w:rPr>
            </w:pPr>
            <w:r>
              <w:rPr>
                <w:rFonts w:hint="eastAsia"/>
              </w:rPr>
              <w:t>0100</w:t>
            </w:r>
            <w:r>
              <w:rPr>
                <w:rFonts w:hint="eastAsia"/>
              </w:rPr>
              <w:t>：超时</w:t>
            </w:r>
          </w:p>
          <w:p w:rsidR="007C5B07" w:rsidRPr="00224280" w:rsidRDefault="007C5B07" w:rsidP="007C5B07">
            <w:pPr>
              <w:spacing w:line="360" w:lineRule="auto"/>
              <w:rPr>
                <w:ins w:id="327" w:author="Lenovo User" w:date="2013-12-30T15:14:00Z"/>
                <w:b/>
                <w:color w:val="FF0000"/>
              </w:rPr>
            </w:pPr>
            <w:ins w:id="328" w:author="Lenovo User" w:date="2013-12-30T15:14:00Z">
              <w:r w:rsidRPr="00224280">
                <w:rPr>
                  <w:rFonts w:hint="eastAsia"/>
                  <w:b/>
                  <w:color w:val="FF0000"/>
                </w:rPr>
                <w:t>0101</w:t>
              </w:r>
              <w:r w:rsidRPr="00224280">
                <w:rPr>
                  <w:rFonts w:hint="eastAsia"/>
                  <w:b/>
                  <w:color w:val="FF0000"/>
                </w:rPr>
                <w:t>：抖动</w:t>
              </w:r>
            </w:ins>
          </w:p>
          <w:p w:rsidR="007C5B07" w:rsidRDefault="007C5B07" w:rsidP="007C5B07">
            <w:pPr>
              <w:pStyle w:val="21"/>
              <w:ind w:leftChars="0" w:left="0" w:firstLineChars="0" w:firstLine="0"/>
            </w:pPr>
            <w:ins w:id="329" w:author="Lenovo User" w:date="2013-12-30T15:14:00Z">
              <w:r w:rsidRPr="00224280">
                <w:rPr>
                  <w:rFonts w:hint="eastAsia"/>
                  <w:b/>
                  <w:color w:val="FF0000"/>
                </w:rPr>
                <w:t>0111</w:t>
              </w:r>
              <w:r w:rsidRPr="00224280">
                <w:rPr>
                  <w:rFonts w:hint="eastAsia"/>
                  <w:b/>
                  <w:color w:val="FF0000"/>
                </w:rPr>
                <w:t>：编码器故障</w:t>
              </w:r>
            </w:ins>
          </w:p>
        </w:tc>
        <w:tc>
          <w:tcPr>
            <w:tcW w:w="1772" w:type="dxa"/>
          </w:tcPr>
          <w:p w:rsidR="004A0E84" w:rsidRDefault="004A0E84" w:rsidP="00E0335A">
            <w:pPr>
              <w:spacing w:line="360" w:lineRule="auto"/>
            </w:pPr>
            <w:r>
              <w:rPr>
                <w:rFonts w:hint="eastAsia"/>
              </w:rPr>
              <w:t>bit0:3</w:t>
            </w:r>
            <w:r>
              <w:rPr>
                <w:rFonts w:hint="eastAsia"/>
              </w:rPr>
              <w:t>回输</w:t>
            </w:r>
            <w:r w:rsidRPr="001804D3">
              <w:rPr>
                <w:rFonts w:hint="eastAsia"/>
              </w:rPr>
              <w:t>泵错误码</w:t>
            </w:r>
          </w:p>
          <w:p w:rsidR="004A0E84" w:rsidRDefault="004A0E84" w:rsidP="00E0335A">
            <w:pPr>
              <w:spacing w:line="360" w:lineRule="auto"/>
            </w:pPr>
            <w:r>
              <w:rPr>
                <w:rFonts w:hint="eastAsia"/>
              </w:rPr>
              <w:t>0000</w:t>
            </w:r>
            <w:r>
              <w:rPr>
                <w:rFonts w:hint="eastAsia"/>
              </w:rPr>
              <w:t>：正常</w:t>
            </w:r>
          </w:p>
          <w:p w:rsidR="004A0E84" w:rsidRDefault="004A0E84" w:rsidP="00E0335A">
            <w:pPr>
              <w:spacing w:line="360" w:lineRule="auto"/>
            </w:pPr>
            <w:r>
              <w:rPr>
                <w:rFonts w:hint="eastAsia"/>
              </w:rPr>
              <w:t>0001</w:t>
            </w:r>
            <w:r>
              <w:rPr>
                <w:rFonts w:hint="eastAsia"/>
              </w:rPr>
              <w:t>：速度未达到</w:t>
            </w:r>
          </w:p>
          <w:p w:rsidR="004A0E84" w:rsidRDefault="004A0E84" w:rsidP="00E0335A">
            <w:pPr>
              <w:spacing w:line="360" w:lineRule="auto"/>
            </w:pPr>
            <w:r>
              <w:rPr>
                <w:rFonts w:hint="eastAsia"/>
              </w:rPr>
              <w:t>0010</w:t>
            </w:r>
            <w:r>
              <w:rPr>
                <w:rFonts w:hint="eastAsia"/>
              </w:rPr>
              <w:t>：超速</w:t>
            </w:r>
          </w:p>
          <w:p w:rsidR="004A0E84" w:rsidRDefault="004A0E84" w:rsidP="00E0335A">
            <w:pPr>
              <w:spacing w:line="360" w:lineRule="auto"/>
            </w:pPr>
            <w:r>
              <w:rPr>
                <w:rFonts w:hint="eastAsia"/>
              </w:rPr>
              <w:t>0011</w:t>
            </w:r>
            <w:r>
              <w:rPr>
                <w:rFonts w:hint="eastAsia"/>
              </w:rPr>
              <w:t>：方向错误</w:t>
            </w:r>
          </w:p>
          <w:p w:rsidR="004A0E84" w:rsidRDefault="004A0E84" w:rsidP="00E0335A">
            <w:pPr>
              <w:spacing w:line="360" w:lineRule="auto"/>
              <w:rPr>
                <w:ins w:id="330" w:author="Lenovo User" w:date="2013-12-30T15:14:00Z"/>
                <w:rFonts w:hint="eastAsia"/>
              </w:rPr>
            </w:pPr>
            <w:r>
              <w:rPr>
                <w:rFonts w:hint="eastAsia"/>
              </w:rPr>
              <w:t>0100</w:t>
            </w:r>
            <w:r>
              <w:rPr>
                <w:rFonts w:hint="eastAsia"/>
              </w:rPr>
              <w:t>：超时</w:t>
            </w:r>
          </w:p>
          <w:p w:rsidR="00B62CC8" w:rsidRPr="00224280" w:rsidRDefault="00B62CC8" w:rsidP="00B62CC8">
            <w:pPr>
              <w:spacing w:line="360" w:lineRule="auto"/>
              <w:rPr>
                <w:ins w:id="331" w:author="Lenovo User" w:date="2013-12-30T15:14:00Z"/>
                <w:b/>
                <w:color w:val="FF0000"/>
              </w:rPr>
            </w:pPr>
            <w:ins w:id="332" w:author="Lenovo User" w:date="2013-12-30T15:14:00Z">
              <w:r w:rsidRPr="00224280">
                <w:rPr>
                  <w:rFonts w:hint="eastAsia"/>
                  <w:b/>
                  <w:color w:val="FF0000"/>
                </w:rPr>
                <w:t>0101</w:t>
              </w:r>
              <w:r w:rsidRPr="00224280">
                <w:rPr>
                  <w:rFonts w:hint="eastAsia"/>
                  <w:b/>
                  <w:color w:val="FF0000"/>
                </w:rPr>
                <w:t>：抖动</w:t>
              </w:r>
            </w:ins>
          </w:p>
          <w:p w:rsidR="00B62CC8" w:rsidRDefault="00B62CC8" w:rsidP="00B62CC8">
            <w:pPr>
              <w:spacing w:line="360" w:lineRule="auto"/>
            </w:pPr>
            <w:ins w:id="333" w:author="Lenovo User" w:date="2013-12-30T15:14:00Z">
              <w:r w:rsidRPr="00224280">
                <w:rPr>
                  <w:rFonts w:hint="eastAsia"/>
                  <w:b/>
                  <w:color w:val="FF0000"/>
                </w:rPr>
                <w:t>0111</w:t>
              </w:r>
              <w:r w:rsidRPr="00224280">
                <w:rPr>
                  <w:rFonts w:hint="eastAsia"/>
                  <w:b/>
                  <w:color w:val="FF0000"/>
                </w:rPr>
                <w:t>：编码器故障</w:t>
              </w:r>
            </w:ins>
          </w:p>
        </w:tc>
        <w:tc>
          <w:tcPr>
            <w:tcW w:w="1388" w:type="dxa"/>
          </w:tcPr>
          <w:p w:rsidR="004A0E84" w:rsidRDefault="004A0E84" w:rsidP="00E0335A">
            <w:pPr>
              <w:spacing w:line="360" w:lineRule="auto"/>
            </w:pPr>
            <w:r>
              <w:rPr>
                <w:rFonts w:hint="eastAsia"/>
              </w:rPr>
              <w:t>Err_Sensor:</w:t>
            </w:r>
          </w:p>
          <w:p w:rsidR="004A0E84" w:rsidRDefault="004A0E84" w:rsidP="00E0335A">
            <w:pPr>
              <w:spacing w:line="360" w:lineRule="auto"/>
            </w:pPr>
            <w:r>
              <w:t>B</w:t>
            </w:r>
            <w:r>
              <w:rPr>
                <w:rFonts w:hint="eastAsia"/>
              </w:rPr>
              <w:t xml:space="preserve">it0: </w:t>
            </w:r>
            <w:r>
              <w:rPr>
                <w:rFonts w:hint="eastAsia"/>
              </w:rPr>
              <w:t>压力传感器是否正常，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t>B</w:t>
            </w:r>
            <w:r>
              <w:rPr>
                <w:rFonts w:hint="eastAsia"/>
              </w:rPr>
              <w:t xml:space="preserve">it1: </w:t>
            </w:r>
            <w:r>
              <w:rPr>
                <w:rFonts w:hint="eastAsia"/>
              </w:rPr>
              <w:t>气泡探测器是否正常</w:t>
            </w:r>
          </w:p>
          <w:p w:rsidR="004A0E84" w:rsidRDefault="004A0E84" w:rsidP="00E0335A">
            <w:pPr>
              <w:spacing w:line="360" w:lineRule="auto"/>
            </w:pPr>
            <w:r>
              <w:rPr>
                <w:rFonts w:hint="eastAsia"/>
              </w:rPr>
              <w:t xml:space="preserve">Bit2: </w:t>
            </w:r>
            <w:r>
              <w:rPr>
                <w:rFonts w:hint="eastAsia"/>
              </w:rPr>
              <w:t>高液位探测器是否正常</w:t>
            </w:r>
          </w:p>
          <w:p w:rsidR="004A0E84" w:rsidRDefault="004A0E84" w:rsidP="00E0335A">
            <w:pPr>
              <w:spacing w:line="360" w:lineRule="auto"/>
            </w:pPr>
            <w:r>
              <w:rPr>
                <w:rFonts w:hint="eastAsia"/>
              </w:rPr>
              <w:t xml:space="preserve">Bit3: </w:t>
            </w:r>
            <w:r>
              <w:rPr>
                <w:rFonts w:hint="eastAsia"/>
              </w:rPr>
              <w:t>低液位探测器是否正常</w:t>
            </w:r>
          </w:p>
          <w:p w:rsidR="004A0E84" w:rsidRPr="00A5357B" w:rsidRDefault="004A0E84" w:rsidP="00E0335A">
            <w:pPr>
              <w:spacing w:line="360" w:lineRule="auto"/>
            </w:pPr>
            <w:r>
              <w:rPr>
                <w:rFonts w:hint="eastAsia"/>
              </w:rPr>
              <w:t>bit4-bit7:</w:t>
            </w:r>
            <w:r>
              <w:rPr>
                <w:rFonts w:hint="eastAsia"/>
              </w:rPr>
              <w:t>预留</w:t>
            </w:r>
          </w:p>
        </w:tc>
      </w:tr>
      <w:tr w:rsidR="004A0E84" w:rsidTr="004734F5">
        <w:tc>
          <w:tcPr>
            <w:tcW w:w="1693" w:type="dxa"/>
          </w:tcPr>
          <w:p w:rsidR="004A0E84" w:rsidRDefault="004A0E84" w:rsidP="00816E4E">
            <w:pPr>
              <w:pStyle w:val="21"/>
              <w:ind w:leftChars="0" w:left="0" w:firstLineChars="0" w:firstLine="0"/>
            </w:pPr>
            <w:r>
              <w:rPr>
                <w:rFonts w:hint="eastAsia"/>
              </w:rPr>
              <w:lastRenderedPageBreak/>
              <w:t>ARM2</w:t>
            </w:r>
          </w:p>
        </w:tc>
        <w:tc>
          <w:tcPr>
            <w:tcW w:w="1921" w:type="dxa"/>
          </w:tcPr>
          <w:p w:rsidR="004A0E84" w:rsidRDefault="004A0E84" w:rsidP="00E10477">
            <w:pPr>
              <w:spacing w:line="360" w:lineRule="auto"/>
            </w:pPr>
            <w:r>
              <w:rPr>
                <w:rFonts w:hint="eastAsia"/>
              </w:rPr>
              <w:t>bit0:3</w:t>
            </w:r>
            <w:r>
              <w:rPr>
                <w:rFonts w:hint="eastAsia"/>
              </w:rPr>
              <w:t>血浆</w:t>
            </w:r>
            <w:r w:rsidRPr="001804D3">
              <w:rPr>
                <w:rFonts w:hint="eastAsia"/>
              </w:rPr>
              <w:t>泵错误码</w:t>
            </w:r>
          </w:p>
          <w:p w:rsidR="004A0E84" w:rsidRDefault="004A0E84" w:rsidP="00E10477">
            <w:pPr>
              <w:spacing w:line="360" w:lineRule="auto"/>
            </w:pPr>
            <w:r>
              <w:rPr>
                <w:rFonts w:hint="eastAsia"/>
              </w:rPr>
              <w:t>0000</w:t>
            </w:r>
            <w:r>
              <w:rPr>
                <w:rFonts w:hint="eastAsia"/>
              </w:rPr>
              <w:t>：正常</w:t>
            </w:r>
          </w:p>
          <w:p w:rsidR="004A0E84" w:rsidRDefault="004A0E84" w:rsidP="00E10477">
            <w:pPr>
              <w:spacing w:line="360" w:lineRule="auto"/>
            </w:pPr>
            <w:r>
              <w:rPr>
                <w:rFonts w:hint="eastAsia"/>
              </w:rPr>
              <w:t>0001</w:t>
            </w:r>
            <w:r>
              <w:rPr>
                <w:rFonts w:hint="eastAsia"/>
              </w:rPr>
              <w:t>：速度未达到</w:t>
            </w:r>
          </w:p>
          <w:p w:rsidR="004A0E84" w:rsidRDefault="004A0E84" w:rsidP="00E10477">
            <w:pPr>
              <w:spacing w:line="360" w:lineRule="auto"/>
            </w:pPr>
            <w:r>
              <w:rPr>
                <w:rFonts w:hint="eastAsia"/>
              </w:rPr>
              <w:t>0010</w:t>
            </w:r>
            <w:r>
              <w:rPr>
                <w:rFonts w:hint="eastAsia"/>
              </w:rPr>
              <w:t>：超速</w:t>
            </w:r>
          </w:p>
          <w:p w:rsidR="004A0E84" w:rsidRDefault="004A0E84" w:rsidP="00E10477">
            <w:pPr>
              <w:spacing w:line="360" w:lineRule="auto"/>
            </w:pPr>
            <w:r>
              <w:rPr>
                <w:rFonts w:hint="eastAsia"/>
              </w:rPr>
              <w:t>0011</w:t>
            </w:r>
            <w:r>
              <w:rPr>
                <w:rFonts w:hint="eastAsia"/>
              </w:rPr>
              <w:t>：方向错误</w:t>
            </w:r>
          </w:p>
          <w:p w:rsidR="004A0E84" w:rsidRDefault="004A0E84" w:rsidP="00E10477">
            <w:pPr>
              <w:spacing w:line="360" w:lineRule="auto"/>
              <w:rPr>
                <w:ins w:id="334" w:author="Lenovo User" w:date="2013-12-30T15:15:00Z"/>
                <w:rFonts w:hint="eastAsia"/>
              </w:rPr>
            </w:pPr>
            <w:r>
              <w:rPr>
                <w:rFonts w:hint="eastAsia"/>
              </w:rPr>
              <w:t>0100</w:t>
            </w:r>
            <w:r>
              <w:rPr>
                <w:rFonts w:hint="eastAsia"/>
              </w:rPr>
              <w:t>：超时</w:t>
            </w:r>
          </w:p>
          <w:p w:rsidR="00EE4729" w:rsidRPr="00224280" w:rsidRDefault="00EE4729" w:rsidP="00EE4729">
            <w:pPr>
              <w:spacing w:line="360" w:lineRule="auto"/>
              <w:rPr>
                <w:ins w:id="335" w:author="Lenovo User" w:date="2013-12-30T15:15:00Z"/>
                <w:b/>
                <w:color w:val="FF0000"/>
              </w:rPr>
            </w:pPr>
            <w:ins w:id="336" w:author="Lenovo User" w:date="2013-12-30T15:15:00Z">
              <w:r w:rsidRPr="00224280">
                <w:rPr>
                  <w:rFonts w:hint="eastAsia"/>
                  <w:b/>
                  <w:color w:val="FF0000"/>
                </w:rPr>
                <w:t>0101</w:t>
              </w:r>
              <w:r w:rsidRPr="00224280">
                <w:rPr>
                  <w:rFonts w:hint="eastAsia"/>
                  <w:b/>
                  <w:color w:val="FF0000"/>
                </w:rPr>
                <w:t>：抖动</w:t>
              </w:r>
            </w:ins>
          </w:p>
          <w:p w:rsidR="00EE4729" w:rsidRDefault="00EE4729" w:rsidP="00EE4729">
            <w:pPr>
              <w:spacing w:line="360" w:lineRule="auto"/>
            </w:pPr>
            <w:ins w:id="337" w:author="Lenovo User" w:date="2013-12-30T15:15:00Z">
              <w:r w:rsidRPr="00224280">
                <w:rPr>
                  <w:rFonts w:hint="eastAsia"/>
                  <w:b/>
                  <w:color w:val="FF0000"/>
                </w:rPr>
                <w:t>0111</w:t>
              </w:r>
              <w:r w:rsidRPr="00224280">
                <w:rPr>
                  <w:rFonts w:hint="eastAsia"/>
                  <w:b/>
                  <w:color w:val="FF0000"/>
                </w:rPr>
                <w:t>：编码器故障</w:t>
              </w:r>
            </w:ins>
          </w:p>
          <w:p w:rsidR="004A0E84" w:rsidRDefault="004A0E84" w:rsidP="00E10477">
            <w:pPr>
              <w:spacing w:line="360" w:lineRule="auto"/>
            </w:pPr>
            <w:r w:rsidRPr="00B12D63">
              <w:t>bit4:7</w:t>
            </w:r>
          </w:p>
          <w:p w:rsidR="004A0E84" w:rsidRDefault="004A0E84" w:rsidP="00E10477">
            <w:pPr>
              <w:spacing w:line="360" w:lineRule="auto"/>
            </w:pPr>
            <w:r>
              <w:rPr>
                <w:rFonts w:hint="eastAsia"/>
              </w:rPr>
              <w:t>PLT</w:t>
            </w:r>
            <w:r>
              <w:rPr>
                <w:rFonts w:hint="eastAsia"/>
              </w:rPr>
              <w:t>泵错误码</w:t>
            </w:r>
          </w:p>
          <w:p w:rsidR="004A0E84" w:rsidRDefault="004A0E84" w:rsidP="00E10477">
            <w:pPr>
              <w:spacing w:line="360" w:lineRule="auto"/>
            </w:pPr>
            <w:r>
              <w:rPr>
                <w:rFonts w:hint="eastAsia"/>
              </w:rPr>
              <w:t>0000</w:t>
            </w:r>
            <w:r>
              <w:rPr>
                <w:rFonts w:hint="eastAsia"/>
              </w:rPr>
              <w:t>：正常</w:t>
            </w:r>
          </w:p>
          <w:p w:rsidR="004A0E84" w:rsidRDefault="004A0E84" w:rsidP="00E10477">
            <w:pPr>
              <w:spacing w:line="360" w:lineRule="auto"/>
            </w:pPr>
            <w:r>
              <w:rPr>
                <w:rFonts w:hint="eastAsia"/>
              </w:rPr>
              <w:t>0001</w:t>
            </w:r>
            <w:r>
              <w:rPr>
                <w:rFonts w:hint="eastAsia"/>
              </w:rPr>
              <w:t>：速度未达到</w:t>
            </w:r>
          </w:p>
          <w:p w:rsidR="004A0E84" w:rsidRDefault="004A0E84" w:rsidP="00E10477">
            <w:pPr>
              <w:spacing w:line="360" w:lineRule="auto"/>
            </w:pPr>
            <w:r>
              <w:rPr>
                <w:rFonts w:hint="eastAsia"/>
              </w:rPr>
              <w:t>0010</w:t>
            </w:r>
            <w:r>
              <w:rPr>
                <w:rFonts w:hint="eastAsia"/>
              </w:rPr>
              <w:t>：超速</w:t>
            </w:r>
          </w:p>
          <w:p w:rsidR="004A0E84" w:rsidRDefault="004A0E84" w:rsidP="00E10477">
            <w:pPr>
              <w:spacing w:line="360" w:lineRule="auto"/>
            </w:pPr>
            <w:r>
              <w:rPr>
                <w:rFonts w:hint="eastAsia"/>
              </w:rPr>
              <w:t>0011</w:t>
            </w:r>
            <w:r>
              <w:rPr>
                <w:rFonts w:hint="eastAsia"/>
              </w:rPr>
              <w:t>：方向错误</w:t>
            </w:r>
          </w:p>
          <w:p w:rsidR="004A0E84" w:rsidRDefault="004A0E84" w:rsidP="00E10477">
            <w:pPr>
              <w:spacing w:line="360" w:lineRule="auto"/>
              <w:rPr>
                <w:ins w:id="338" w:author="Lenovo User" w:date="2013-12-30T15:14:00Z"/>
                <w:rFonts w:hint="eastAsia"/>
              </w:rPr>
            </w:pPr>
            <w:r>
              <w:rPr>
                <w:rFonts w:hint="eastAsia"/>
              </w:rPr>
              <w:t>0100</w:t>
            </w:r>
            <w:r>
              <w:rPr>
                <w:rFonts w:hint="eastAsia"/>
              </w:rPr>
              <w:t>：超时</w:t>
            </w:r>
          </w:p>
          <w:p w:rsidR="0000202C" w:rsidRPr="00224280" w:rsidRDefault="0000202C" w:rsidP="0000202C">
            <w:pPr>
              <w:spacing w:line="360" w:lineRule="auto"/>
              <w:rPr>
                <w:ins w:id="339" w:author="Lenovo User" w:date="2013-12-30T15:14:00Z"/>
                <w:b/>
                <w:color w:val="FF0000"/>
              </w:rPr>
            </w:pPr>
            <w:ins w:id="340" w:author="Lenovo User" w:date="2013-12-30T15:14:00Z">
              <w:r w:rsidRPr="00224280">
                <w:rPr>
                  <w:rFonts w:hint="eastAsia"/>
                  <w:b/>
                  <w:color w:val="FF0000"/>
                </w:rPr>
                <w:t>0101</w:t>
              </w:r>
              <w:r w:rsidRPr="00224280">
                <w:rPr>
                  <w:rFonts w:hint="eastAsia"/>
                  <w:b/>
                  <w:color w:val="FF0000"/>
                </w:rPr>
                <w:t>：抖动</w:t>
              </w:r>
            </w:ins>
          </w:p>
          <w:p w:rsidR="0000202C" w:rsidRDefault="0000202C" w:rsidP="0000202C">
            <w:pPr>
              <w:spacing w:line="360" w:lineRule="auto"/>
            </w:pPr>
            <w:ins w:id="341" w:author="Lenovo User" w:date="2013-12-30T15:14:00Z">
              <w:r w:rsidRPr="00224280">
                <w:rPr>
                  <w:rFonts w:hint="eastAsia"/>
                  <w:b/>
                  <w:color w:val="FF0000"/>
                </w:rPr>
                <w:t>0111</w:t>
              </w:r>
              <w:r w:rsidRPr="00224280">
                <w:rPr>
                  <w:rFonts w:hint="eastAsia"/>
                  <w:b/>
                  <w:color w:val="FF0000"/>
                </w:rPr>
                <w:t>：编码器故障</w:t>
              </w:r>
            </w:ins>
          </w:p>
        </w:tc>
        <w:tc>
          <w:tcPr>
            <w:tcW w:w="1772" w:type="dxa"/>
          </w:tcPr>
          <w:p w:rsidR="004A0E84" w:rsidRDefault="004A0E84" w:rsidP="009009A5">
            <w:pPr>
              <w:spacing w:line="360" w:lineRule="auto"/>
            </w:pPr>
            <w:r>
              <w:rPr>
                <w:rFonts w:hint="eastAsia"/>
              </w:rPr>
              <w:t>bit0:1</w:t>
            </w:r>
          </w:p>
          <w:p w:rsidR="004A0E84" w:rsidRDefault="004A0E84" w:rsidP="009009A5">
            <w:pPr>
              <w:spacing w:line="360" w:lineRule="auto"/>
            </w:pPr>
            <w:r>
              <w:rPr>
                <w:rFonts w:hint="eastAsia"/>
              </w:rPr>
              <w:t>RBC</w:t>
            </w:r>
            <w:r>
              <w:rPr>
                <w:rFonts w:hint="eastAsia"/>
              </w:rPr>
              <w:t>阀</w:t>
            </w:r>
            <w:r w:rsidRPr="001804D3">
              <w:rPr>
                <w:rFonts w:hint="eastAsia"/>
              </w:rPr>
              <w:t>错误码</w:t>
            </w:r>
          </w:p>
          <w:p w:rsidR="004A0E84" w:rsidRDefault="004A0E84" w:rsidP="009009A5">
            <w:pPr>
              <w:spacing w:line="360" w:lineRule="auto"/>
            </w:pPr>
            <w:r>
              <w:rPr>
                <w:rFonts w:hint="eastAsia"/>
              </w:rPr>
              <w:t xml:space="preserve">00: </w:t>
            </w:r>
            <w:r>
              <w:rPr>
                <w:rFonts w:hint="eastAsia"/>
              </w:rPr>
              <w:t>正常</w:t>
            </w:r>
          </w:p>
          <w:p w:rsidR="004A0E84" w:rsidRDefault="004A0E84" w:rsidP="009009A5">
            <w:pPr>
              <w:spacing w:line="360" w:lineRule="auto"/>
            </w:pPr>
            <w:r>
              <w:rPr>
                <w:rFonts w:hint="eastAsia"/>
              </w:rPr>
              <w:t>11</w:t>
            </w:r>
            <w:r>
              <w:rPr>
                <w:rFonts w:hint="eastAsia"/>
              </w:rPr>
              <w:t>：错误</w:t>
            </w:r>
          </w:p>
          <w:p w:rsidR="004A0E84" w:rsidRDefault="004A0E84" w:rsidP="009009A5">
            <w:pPr>
              <w:spacing w:line="360" w:lineRule="auto"/>
            </w:pPr>
          </w:p>
          <w:p w:rsidR="004A0E84" w:rsidRDefault="004A0E84" w:rsidP="009009A5">
            <w:pPr>
              <w:spacing w:line="360" w:lineRule="auto"/>
            </w:pPr>
            <w:r>
              <w:rPr>
                <w:rFonts w:hint="eastAsia"/>
              </w:rPr>
              <w:t>bit2:bit3</w:t>
            </w:r>
          </w:p>
          <w:p w:rsidR="004A0E84" w:rsidRDefault="004A0E84" w:rsidP="009009A5">
            <w:pPr>
              <w:spacing w:line="360" w:lineRule="auto"/>
            </w:pPr>
            <w:r>
              <w:rPr>
                <w:rFonts w:hint="eastAsia"/>
              </w:rPr>
              <w:t>plasma</w:t>
            </w:r>
            <w:r>
              <w:rPr>
                <w:rFonts w:hint="eastAsia"/>
              </w:rPr>
              <w:t>阀</w:t>
            </w:r>
          </w:p>
          <w:p w:rsidR="004A0E84" w:rsidRDefault="004A0E84" w:rsidP="009009A5">
            <w:pPr>
              <w:spacing w:line="360" w:lineRule="auto"/>
            </w:pPr>
            <w:r>
              <w:rPr>
                <w:rFonts w:hint="eastAsia"/>
              </w:rPr>
              <w:t>bit4:bit5</w:t>
            </w:r>
          </w:p>
          <w:p w:rsidR="004A0E84" w:rsidRDefault="004A0E84" w:rsidP="009009A5">
            <w:pPr>
              <w:spacing w:line="360" w:lineRule="auto"/>
            </w:pPr>
            <w:r>
              <w:rPr>
                <w:rFonts w:hint="eastAsia"/>
              </w:rPr>
              <w:t>PLT</w:t>
            </w:r>
            <w:r>
              <w:rPr>
                <w:rFonts w:hint="eastAsia"/>
              </w:rPr>
              <w:t>阀</w:t>
            </w:r>
          </w:p>
          <w:p w:rsidR="004A0E84" w:rsidRDefault="004A0E84" w:rsidP="009009A5">
            <w:pPr>
              <w:spacing w:line="360" w:lineRule="auto"/>
            </w:pPr>
          </w:p>
          <w:p w:rsidR="004A0E84" w:rsidRDefault="004A0E84" w:rsidP="009009A5">
            <w:pPr>
              <w:spacing w:line="360" w:lineRule="auto"/>
            </w:pPr>
            <w:r>
              <w:rPr>
                <w:rFonts w:hint="eastAsia"/>
              </w:rPr>
              <w:t>bit6:bit7</w:t>
            </w:r>
          </w:p>
          <w:p w:rsidR="004A0E84" w:rsidRDefault="004A0E84" w:rsidP="009009A5">
            <w:pPr>
              <w:spacing w:line="360" w:lineRule="auto"/>
            </w:pPr>
            <w:r>
              <w:rPr>
                <w:rFonts w:hint="eastAsia"/>
              </w:rPr>
              <w:t>预留</w:t>
            </w:r>
          </w:p>
          <w:p w:rsidR="004A0E84" w:rsidRDefault="004A0E84" w:rsidP="00E0335A">
            <w:pPr>
              <w:spacing w:line="360" w:lineRule="auto"/>
            </w:pPr>
          </w:p>
        </w:tc>
        <w:tc>
          <w:tcPr>
            <w:tcW w:w="1388" w:type="dxa"/>
          </w:tcPr>
          <w:p w:rsidR="004A0E84" w:rsidRDefault="004A0E84" w:rsidP="00E0335A">
            <w:pPr>
              <w:spacing w:line="360" w:lineRule="auto"/>
            </w:pPr>
            <w:r>
              <w:rPr>
                <w:rFonts w:hint="eastAsia"/>
              </w:rPr>
              <w:t>Err_sensor:</w:t>
            </w:r>
          </w:p>
          <w:p w:rsidR="004A0E84" w:rsidRDefault="004A0E84" w:rsidP="00E0335A">
            <w:pPr>
              <w:spacing w:line="360" w:lineRule="auto"/>
            </w:pPr>
            <w:r>
              <w:t>B</w:t>
            </w:r>
            <w:r>
              <w:rPr>
                <w:rFonts w:hint="eastAsia"/>
              </w:rPr>
              <w:t>it0:</w:t>
            </w:r>
            <w:r>
              <w:rPr>
                <w:rFonts w:hint="eastAsia"/>
              </w:rPr>
              <w:t>红细胞探测器是否正常，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rPr>
                <w:rFonts w:hint="eastAsia"/>
              </w:rPr>
              <w:t>bit1-bit7:</w:t>
            </w:r>
            <w:r>
              <w:rPr>
                <w:rFonts w:hint="eastAsia"/>
              </w:rPr>
              <w:t>预留</w:t>
            </w:r>
          </w:p>
        </w:tc>
      </w:tr>
      <w:tr w:rsidR="004A0E84" w:rsidTr="004734F5">
        <w:tc>
          <w:tcPr>
            <w:tcW w:w="1693" w:type="dxa"/>
          </w:tcPr>
          <w:p w:rsidR="004A0E84" w:rsidRDefault="004A0E84" w:rsidP="00816E4E">
            <w:pPr>
              <w:pStyle w:val="21"/>
              <w:ind w:leftChars="0" w:left="0" w:firstLineChars="0" w:firstLine="0"/>
            </w:pPr>
            <w:r>
              <w:rPr>
                <w:rFonts w:hint="eastAsia"/>
              </w:rPr>
              <w:t xml:space="preserve">ARM3 </w:t>
            </w:r>
          </w:p>
        </w:tc>
        <w:tc>
          <w:tcPr>
            <w:tcW w:w="1921" w:type="dxa"/>
          </w:tcPr>
          <w:p w:rsidR="004A0E84" w:rsidRDefault="004A0E84" w:rsidP="006042A2">
            <w:pPr>
              <w:spacing w:line="360" w:lineRule="auto"/>
            </w:pPr>
            <w:r>
              <w:rPr>
                <w:rFonts w:hint="eastAsia"/>
              </w:rPr>
              <w:t>bit0:3</w:t>
            </w:r>
          </w:p>
          <w:p w:rsidR="004A0E84" w:rsidRDefault="004A0E84" w:rsidP="006042A2">
            <w:pPr>
              <w:spacing w:line="360" w:lineRule="auto"/>
            </w:pPr>
            <w:r>
              <w:rPr>
                <w:rFonts w:hint="eastAsia"/>
              </w:rPr>
              <w:t>离心机</w:t>
            </w:r>
            <w:r w:rsidRPr="001804D3">
              <w:rPr>
                <w:rFonts w:hint="eastAsia"/>
              </w:rPr>
              <w:t>错误码</w:t>
            </w:r>
          </w:p>
          <w:p w:rsidR="004A0E84" w:rsidRDefault="004A0E84" w:rsidP="006042A2">
            <w:pPr>
              <w:spacing w:line="360" w:lineRule="auto"/>
            </w:pPr>
            <w:r>
              <w:rPr>
                <w:rFonts w:hint="eastAsia"/>
              </w:rPr>
              <w:t>0000</w:t>
            </w:r>
            <w:r>
              <w:rPr>
                <w:rFonts w:hint="eastAsia"/>
              </w:rPr>
              <w:t>：正常</w:t>
            </w:r>
          </w:p>
          <w:p w:rsidR="004A0E84" w:rsidRDefault="004A0E84" w:rsidP="006042A2">
            <w:pPr>
              <w:spacing w:line="360" w:lineRule="auto"/>
            </w:pPr>
            <w:r>
              <w:rPr>
                <w:rFonts w:hint="eastAsia"/>
              </w:rPr>
              <w:t>0001</w:t>
            </w:r>
            <w:r>
              <w:rPr>
                <w:rFonts w:hint="eastAsia"/>
              </w:rPr>
              <w:t>：速度未达到</w:t>
            </w:r>
          </w:p>
          <w:p w:rsidR="004A0E84" w:rsidRDefault="004A0E84" w:rsidP="006042A2">
            <w:pPr>
              <w:spacing w:line="360" w:lineRule="auto"/>
            </w:pPr>
            <w:r>
              <w:rPr>
                <w:rFonts w:hint="eastAsia"/>
              </w:rPr>
              <w:t>0010</w:t>
            </w:r>
            <w:r>
              <w:rPr>
                <w:rFonts w:hint="eastAsia"/>
              </w:rPr>
              <w:t>：超速</w:t>
            </w:r>
          </w:p>
          <w:p w:rsidR="004A0E84" w:rsidRDefault="004A0E84" w:rsidP="006042A2">
            <w:pPr>
              <w:spacing w:line="360" w:lineRule="auto"/>
            </w:pPr>
            <w:r>
              <w:rPr>
                <w:rFonts w:hint="eastAsia"/>
              </w:rPr>
              <w:t>0011</w:t>
            </w:r>
            <w:r>
              <w:rPr>
                <w:rFonts w:hint="eastAsia"/>
              </w:rPr>
              <w:t>：方向错误</w:t>
            </w:r>
          </w:p>
          <w:p w:rsidR="004A0E84" w:rsidRDefault="004A0E84" w:rsidP="006042A2">
            <w:pPr>
              <w:spacing w:line="360" w:lineRule="auto"/>
            </w:pPr>
            <w:r>
              <w:rPr>
                <w:rFonts w:hint="eastAsia"/>
              </w:rPr>
              <w:t>0100</w:t>
            </w:r>
            <w:r>
              <w:rPr>
                <w:rFonts w:hint="eastAsia"/>
              </w:rPr>
              <w:t>：超时</w:t>
            </w:r>
          </w:p>
          <w:p w:rsidR="004A0E84" w:rsidRDefault="004A0E84" w:rsidP="0086617D">
            <w:pPr>
              <w:spacing w:line="360" w:lineRule="auto"/>
            </w:pPr>
            <w:r w:rsidRPr="00B12D63">
              <w:t>bit4:7</w:t>
            </w:r>
          </w:p>
          <w:p w:rsidR="004A0E84" w:rsidRDefault="004A0E84" w:rsidP="0086617D">
            <w:pPr>
              <w:spacing w:line="360" w:lineRule="auto"/>
            </w:pPr>
            <w:r>
              <w:rPr>
                <w:rFonts w:hint="eastAsia"/>
              </w:rPr>
              <w:t>卡匣电机错误码</w:t>
            </w:r>
          </w:p>
          <w:p w:rsidR="004A0E84" w:rsidRDefault="004A0E84" w:rsidP="0086617D">
            <w:pPr>
              <w:spacing w:line="360" w:lineRule="auto"/>
            </w:pPr>
            <w:r>
              <w:rPr>
                <w:rFonts w:hint="eastAsia"/>
              </w:rPr>
              <w:t>0000</w:t>
            </w:r>
            <w:r>
              <w:rPr>
                <w:rFonts w:hint="eastAsia"/>
              </w:rPr>
              <w:t>：正常</w:t>
            </w:r>
          </w:p>
          <w:p w:rsidR="004A0E84" w:rsidRDefault="004A0E84" w:rsidP="0086617D">
            <w:pPr>
              <w:spacing w:line="360" w:lineRule="auto"/>
            </w:pPr>
            <w:r>
              <w:rPr>
                <w:rFonts w:hint="eastAsia"/>
              </w:rPr>
              <w:t>0001</w:t>
            </w:r>
            <w:r>
              <w:rPr>
                <w:rFonts w:hint="eastAsia"/>
              </w:rPr>
              <w:t>：速度未达到</w:t>
            </w:r>
          </w:p>
          <w:p w:rsidR="004A0E84" w:rsidRDefault="004A0E84" w:rsidP="0086617D">
            <w:pPr>
              <w:spacing w:line="360" w:lineRule="auto"/>
            </w:pPr>
            <w:r>
              <w:rPr>
                <w:rFonts w:hint="eastAsia"/>
              </w:rPr>
              <w:lastRenderedPageBreak/>
              <w:t>0010</w:t>
            </w:r>
            <w:r>
              <w:rPr>
                <w:rFonts w:hint="eastAsia"/>
              </w:rPr>
              <w:t>：超速</w:t>
            </w:r>
          </w:p>
          <w:p w:rsidR="004A0E84" w:rsidRDefault="004A0E84" w:rsidP="0086617D">
            <w:pPr>
              <w:spacing w:line="360" w:lineRule="auto"/>
            </w:pPr>
            <w:r>
              <w:rPr>
                <w:rFonts w:hint="eastAsia"/>
              </w:rPr>
              <w:t>0011</w:t>
            </w:r>
            <w:r>
              <w:rPr>
                <w:rFonts w:hint="eastAsia"/>
              </w:rPr>
              <w:t>：方向错误</w:t>
            </w:r>
          </w:p>
          <w:p w:rsidR="004A0E84" w:rsidRDefault="004A0E84" w:rsidP="0086617D">
            <w:pPr>
              <w:spacing w:line="360" w:lineRule="auto"/>
            </w:pPr>
            <w:r>
              <w:rPr>
                <w:rFonts w:hint="eastAsia"/>
              </w:rPr>
              <w:t>0100</w:t>
            </w:r>
            <w:r>
              <w:rPr>
                <w:rFonts w:hint="eastAsia"/>
              </w:rPr>
              <w:t>：超时</w:t>
            </w:r>
          </w:p>
        </w:tc>
        <w:tc>
          <w:tcPr>
            <w:tcW w:w="1772" w:type="dxa"/>
          </w:tcPr>
          <w:p w:rsidR="004A0E84" w:rsidRDefault="004A0E84" w:rsidP="00E0335A">
            <w:pPr>
              <w:spacing w:line="360" w:lineRule="auto"/>
            </w:pPr>
            <w:r>
              <w:rPr>
                <w:rFonts w:hint="eastAsia"/>
              </w:rPr>
              <w:lastRenderedPageBreak/>
              <w:t>err_voltage</w:t>
            </w:r>
          </w:p>
          <w:p w:rsidR="004A0E84" w:rsidRDefault="004A0E84" w:rsidP="00E0335A">
            <w:pPr>
              <w:spacing w:line="360" w:lineRule="auto"/>
            </w:pPr>
            <w:r>
              <w:rPr>
                <w:rFonts w:hint="eastAsia"/>
              </w:rPr>
              <w:t>电压错误码</w:t>
            </w:r>
          </w:p>
          <w:p w:rsidR="004A0E84" w:rsidRDefault="004A0E84" w:rsidP="00E0335A">
            <w:pPr>
              <w:spacing w:line="360" w:lineRule="auto"/>
            </w:pPr>
            <w:r>
              <w:t>B</w:t>
            </w:r>
            <w:r>
              <w:rPr>
                <w:rFonts w:hint="eastAsia"/>
              </w:rPr>
              <w:t>it0:70V</w:t>
            </w:r>
          </w:p>
          <w:p w:rsidR="004A0E84" w:rsidRDefault="004A0E84" w:rsidP="00E0335A">
            <w:pPr>
              <w:spacing w:line="360" w:lineRule="auto"/>
            </w:pPr>
            <w:r>
              <w:t>B</w:t>
            </w:r>
            <w:r>
              <w:rPr>
                <w:rFonts w:hint="eastAsia"/>
              </w:rPr>
              <w:t>it1:24V</w:t>
            </w:r>
          </w:p>
          <w:p w:rsidR="004A0E84" w:rsidRDefault="004A0E84" w:rsidP="00E0335A">
            <w:pPr>
              <w:spacing w:line="360" w:lineRule="auto"/>
            </w:pPr>
            <w:r>
              <w:t>B</w:t>
            </w:r>
            <w:r>
              <w:rPr>
                <w:rFonts w:hint="eastAsia"/>
              </w:rPr>
              <w:t>it2:S16</w:t>
            </w:r>
          </w:p>
          <w:p w:rsidR="004A0E84" w:rsidRDefault="004A0E84" w:rsidP="00E0335A">
            <w:pPr>
              <w:spacing w:line="360" w:lineRule="auto"/>
            </w:pPr>
            <w:r>
              <w:t>B</w:t>
            </w:r>
            <w:r>
              <w:rPr>
                <w:rFonts w:hint="eastAsia"/>
              </w:rPr>
              <w:t>it3:S19</w:t>
            </w:r>
          </w:p>
          <w:p w:rsidR="004A0E84" w:rsidRDefault="004A0E84" w:rsidP="00E0335A">
            <w:pPr>
              <w:spacing w:line="360" w:lineRule="auto"/>
            </w:pPr>
            <w:r>
              <w:t>B</w:t>
            </w:r>
            <w:r>
              <w:rPr>
                <w:rFonts w:hint="eastAsia"/>
              </w:rPr>
              <w:t>it4:+12V</w:t>
            </w:r>
          </w:p>
          <w:p w:rsidR="004A0E84" w:rsidRDefault="004A0E84" w:rsidP="00E0335A">
            <w:pPr>
              <w:spacing w:line="360" w:lineRule="auto"/>
            </w:pPr>
            <w:r>
              <w:t>B</w:t>
            </w:r>
            <w:r>
              <w:rPr>
                <w:rFonts w:hint="eastAsia"/>
              </w:rPr>
              <w:t>it5:</w:t>
            </w:r>
            <w:r>
              <w:rPr>
                <w:rFonts w:hint="eastAsia"/>
              </w:rPr>
              <w:t>—</w:t>
            </w:r>
            <w:r>
              <w:rPr>
                <w:rFonts w:hint="eastAsia"/>
              </w:rPr>
              <w:t>12V</w:t>
            </w:r>
          </w:p>
          <w:p w:rsidR="004A0E84" w:rsidRDefault="004A0E84" w:rsidP="00E0335A">
            <w:pPr>
              <w:spacing w:line="360" w:lineRule="auto"/>
            </w:pPr>
            <w:r>
              <w:t>B</w:t>
            </w:r>
            <w:r>
              <w:rPr>
                <w:rFonts w:hint="eastAsia"/>
              </w:rPr>
              <w:t>it6:5V</w:t>
            </w:r>
          </w:p>
          <w:p w:rsidR="004A0E84" w:rsidRDefault="004A0E84" w:rsidP="00E0335A">
            <w:pPr>
              <w:spacing w:line="360" w:lineRule="auto"/>
            </w:pPr>
            <w:r>
              <w:t>B</w:t>
            </w:r>
            <w:r>
              <w:rPr>
                <w:rFonts w:hint="eastAsia"/>
              </w:rPr>
              <w:t>it7:</w:t>
            </w:r>
            <w:r>
              <w:rPr>
                <w:rFonts w:hint="eastAsia"/>
              </w:rPr>
              <w:t>保留</w:t>
            </w:r>
          </w:p>
        </w:tc>
        <w:tc>
          <w:tcPr>
            <w:tcW w:w="1388" w:type="dxa"/>
          </w:tcPr>
          <w:p w:rsidR="004A0E84" w:rsidRDefault="004A0E84" w:rsidP="00E0335A">
            <w:pPr>
              <w:spacing w:line="360" w:lineRule="auto"/>
            </w:pPr>
            <w:r>
              <w:rPr>
                <w:rFonts w:hint="eastAsia"/>
              </w:rPr>
              <w:t>e</w:t>
            </w:r>
            <w:r>
              <w:t>rr_</w:t>
            </w:r>
            <w:r>
              <w:rPr>
                <w:rFonts w:hint="eastAsia"/>
              </w:rPr>
              <w:t>sensor</w:t>
            </w:r>
          </w:p>
          <w:p w:rsidR="004A0E84" w:rsidRDefault="004A0E84" w:rsidP="00E0335A">
            <w:pPr>
              <w:spacing w:line="360" w:lineRule="auto"/>
            </w:pPr>
            <w:r>
              <w:rPr>
                <w:rFonts w:hint="eastAsia"/>
              </w:rPr>
              <w:t>Bit0:</w:t>
            </w:r>
            <w:r>
              <w:rPr>
                <w:rFonts w:hint="eastAsia"/>
              </w:rPr>
              <w:t>离心压力传感器是否正常，</w:t>
            </w:r>
            <w:r>
              <w:rPr>
                <w:rFonts w:hint="eastAsia"/>
              </w:rPr>
              <w:t>0</w:t>
            </w:r>
            <w:r>
              <w:rPr>
                <w:rFonts w:hint="eastAsia"/>
              </w:rPr>
              <w:t>：正常</w:t>
            </w:r>
          </w:p>
          <w:p w:rsidR="004A0E84" w:rsidRDefault="004A0E84" w:rsidP="00E0335A">
            <w:pPr>
              <w:spacing w:line="360" w:lineRule="auto"/>
            </w:pPr>
            <w:r>
              <w:rPr>
                <w:rFonts w:hint="eastAsia"/>
              </w:rPr>
              <w:t>1</w:t>
            </w:r>
            <w:r>
              <w:rPr>
                <w:rFonts w:hint="eastAsia"/>
              </w:rPr>
              <w:t>：异常</w:t>
            </w:r>
          </w:p>
          <w:p w:rsidR="004A0E84" w:rsidRDefault="004A0E84" w:rsidP="00E0335A">
            <w:pPr>
              <w:spacing w:line="360" w:lineRule="auto"/>
            </w:pPr>
            <w:r>
              <w:t>B</w:t>
            </w:r>
            <w:r>
              <w:rPr>
                <w:rFonts w:hint="eastAsia"/>
              </w:rPr>
              <w:t>it1:</w:t>
            </w:r>
            <w:r>
              <w:rPr>
                <w:rFonts w:hint="eastAsia"/>
              </w:rPr>
              <w:t>漏液传感器是否正常，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rPr>
                <w:rFonts w:hint="eastAsia"/>
              </w:rPr>
              <w:t>bit2-bit7:</w:t>
            </w:r>
            <w:r>
              <w:rPr>
                <w:rFonts w:hint="eastAsia"/>
              </w:rPr>
              <w:t>预</w:t>
            </w:r>
            <w:r>
              <w:rPr>
                <w:rFonts w:hint="eastAsia"/>
              </w:rPr>
              <w:lastRenderedPageBreak/>
              <w:t>留</w:t>
            </w:r>
          </w:p>
        </w:tc>
      </w:tr>
    </w:tbl>
    <w:p w:rsidR="00D83BF7" w:rsidRDefault="00D83BF7" w:rsidP="00D83BF7">
      <w:pPr>
        <w:pStyle w:val="21"/>
        <w:ind w:leftChars="0" w:left="360" w:firstLineChars="0" w:firstLine="0"/>
      </w:pPr>
    </w:p>
    <w:p w:rsidR="00D83BF7" w:rsidRDefault="00D83BF7" w:rsidP="00D83BF7">
      <w:pPr>
        <w:pStyle w:val="21"/>
        <w:ind w:leftChars="0" w:left="360" w:firstLineChars="0" w:firstLine="0"/>
      </w:pPr>
    </w:p>
    <w:p w:rsidR="009B7C8E" w:rsidRDefault="009B7C8E" w:rsidP="00E55B01">
      <w:pPr>
        <w:pStyle w:val="21"/>
        <w:numPr>
          <w:ilvl w:val="0"/>
          <w:numId w:val="10"/>
        </w:numPr>
        <w:ind w:leftChars="0" w:firstLineChars="0"/>
      </w:pPr>
      <w:r w:rsidRPr="00193194">
        <w:rPr>
          <w:rFonts w:hint="eastAsia"/>
          <w:b/>
          <w:sz w:val="28"/>
          <w:szCs w:val="28"/>
        </w:rPr>
        <w:t>错误任务号</w:t>
      </w:r>
      <w:r>
        <w:rPr>
          <w:rFonts w:hint="eastAsia"/>
        </w:rPr>
        <w:t>：</w:t>
      </w:r>
    </w:p>
    <w:p w:rsidR="009B7C8E" w:rsidRDefault="009B7C8E" w:rsidP="00DD35B4">
      <w:pPr>
        <w:pStyle w:val="21"/>
        <w:ind w:leftChars="0" w:left="0" w:firstLineChars="0" w:firstLine="0"/>
      </w:pPr>
      <w:r>
        <w:rPr>
          <w:rFonts w:hint="eastAsia"/>
        </w:rPr>
        <w:t>下位出错时表示下位系统的任务优先级，中控出错时表示中控系统的优先级。</w:t>
      </w:r>
    </w:p>
    <w:p w:rsidR="007A1202" w:rsidRDefault="007A1202" w:rsidP="007A1202"/>
    <w:p w:rsidR="004414C0" w:rsidRPr="00193194" w:rsidRDefault="00204CD7" w:rsidP="00204CD7">
      <w:pPr>
        <w:pStyle w:val="a4"/>
        <w:numPr>
          <w:ilvl w:val="0"/>
          <w:numId w:val="10"/>
        </w:numPr>
        <w:rPr>
          <w:rFonts w:eastAsia="宋体"/>
          <w:b/>
          <w:sz w:val="28"/>
          <w:szCs w:val="28"/>
        </w:rPr>
      </w:pPr>
      <w:r w:rsidRPr="00193194">
        <w:rPr>
          <w:rFonts w:eastAsia="宋体" w:hint="eastAsia"/>
          <w:b/>
          <w:sz w:val="28"/>
          <w:szCs w:val="28"/>
        </w:rPr>
        <w:t>下位响应</w:t>
      </w:r>
    </w:p>
    <w:p w:rsidR="00961EC6" w:rsidRDefault="00961EC6" w:rsidP="00961EC6">
      <w:pPr>
        <w:pStyle w:val="a4"/>
        <w:numPr>
          <w:ilvl w:val="0"/>
          <w:numId w:val="12"/>
        </w:numPr>
      </w:pPr>
      <w:r>
        <w:rPr>
          <w:rFonts w:hint="eastAsia"/>
        </w:rPr>
        <w:t>忽略</w:t>
      </w:r>
    </w:p>
    <w:p w:rsidR="00921E29" w:rsidRDefault="00921E29" w:rsidP="00961EC6">
      <w:pPr>
        <w:pStyle w:val="a4"/>
        <w:numPr>
          <w:ilvl w:val="0"/>
          <w:numId w:val="12"/>
        </w:numPr>
      </w:pPr>
      <w:r>
        <w:rPr>
          <w:rFonts w:hint="eastAsia"/>
        </w:rPr>
        <w:t>采血压力低</w:t>
      </w:r>
    </w:p>
    <w:p w:rsidR="00921E29" w:rsidRDefault="00921E29" w:rsidP="00961EC6">
      <w:pPr>
        <w:pStyle w:val="a4"/>
        <w:numPr>
          <w:ilvl w:val="0"/>
          <w:numId w:val="12"/>
        </w:numPr>
      </w:pPr>
      <w:r>
        <w:rPr>
          <w:rFonts w:hint="eastAsia"/>
        </w:rPr>
        <w:t>回输压力高</w:t>
      </w:r>
    </w:p>
    <w:p w:rsidR="00961EC6" w:rsidRDefault="00961EC6" w:rsidP="00961EC6">
      <w:pPr>
        <w:pStyle w:val="a4"/>
        <w:numPr>
          <w:ilvl w:val="0"/>
          <w:numId w:val="12"/>
        </w:numPr>
      </w:pPr>
      <w:r>
        <w:rPr>
          <w:rFonts w:hint="eastAsia"/>
        </w:rPr>
        <w:t>暂停</w:t>
      </w:r>
    </w:p>
    <w:p w:rsidR="00961EC6" w:rsidRDefault="00961EC6" w:rsidP="00961EC6">
      <w:pPr>
        <w:pStyle w:val="a4"/>
        <w:numPr>
          <w:ilvl w:val="0"/>
          <w:numId w:val="12"/>
        </w:numPr>
      </w:pPr>
      <w:r>
        <w:rPr>
          <w:rFonts w:hint="eastAsia"/>
        </w:rPr>
        <w:t>停止</w:t>
      </w:r>
    </w:p>
    <w:p w:rsidR="00961EC6" w:rsidRDefault="00961EC6" w:rsidP="00961EC6">
      <w:pPr>
        <w:pStyle w:val="a4"/>
        <w:numPr>
          <w:ilvl w:val="0"/>
          <w:numId w:val="12"/>
        </w:numPr>
      </w:pPr>
      <w:r>
        <w:rPr>
          <w:rFonts w:hint="eastAsia"/>
        </w:rPr>
        <w:t>恢复</w:t>
      </w:r>
    </w:p>
    <w:p w:rsidR="00961EC6" w:rsidRDefault="00961EC6" w:rsidP="00961EC6">
      <w:pPr>
        <w:pStyle w:val="a4"/>
        <w:numPr>
          <w:ilvl w:val="0"/>
          <w:numId w:val="12"/>
        </w:numPr>
      </w:pPr>
      <w:r>
        <w:rPr>
          <w:rFonts w:hint="eastAsia"/>
        </w:rPr>
        <w:t>离心机减速</w:t>
      </w:r>
    </w:p>
    <w:p w:rsidR="00961EC6" w:rsidRDefault="00961EC6" w:rsidP="00961EC6">
      <w:pPr>
        <w:pStyle w:val="a4"/>
        <w:numPr>
          <w:ilvl w:val="0"/>
          <w:numId w:val="12"/>
        </w:numPr>
      </w:pPr>
      <w:r>
        <w:rPr>
          <w:rFonts w:hint="eastAsia"/>
        </w:rPr>
        <w:t>离心机停止</w:t>
      </w:r>
    </w:p>
    <w:p w:rsidR="004414C0" w:rsidRDefault="004414C0" w:rsidP="007A1202"/>
    <w:p w:rsidR="00091889" w:rsidRDefault="00091889" w:rsidP="007A1202"/>
    <w:p w:rsidR="001C54FF" w:rsidRPr="001C54FF" w:rsidRDefault="001C54FF" w:rsidP="001C54FF">
      <w:r>
        <w:rPr>
          <w:rFonts w:hint="eastAsia"/>
        </w:rPr>
        <w:t xml:space="preserve">ARM0 </w:t>
      </w:r>
      <w:r>
        <w:rPr>
          <w:rFonts w:hint="eastAsia"/>
        </w:rPr>
        <w:t>错误描述</w:t>
      </w:r>
      <w:r w:rsidR="006024A3">
        <w:rPr>
          <w:rFonts w:hint="eastAsia"/>
        </w:rPr>
        <w:t>:</w:t>
      </w:r>
    </w:p>
    <w:tbl>
      <w:tblPr>
        <w:tblStyle w:val="a3"/>
        <w:tblW w:w="0" w:type="auto"/>
        <w:tblLook w:val="04A0" w:firstRow="1" w:lastRow="0" w:firstColumn="1" w:lastColumn="0" w:noHBand="0" w:noVBand="1"/>
      </w:tblPr>
      <w:tblGrid>
        <w:gridCol w:w="855"/>
        <w:gridCol w:w="2160"/>
        <w:gridCol w:w="5507"/>
      </w:tblGrid>
      <w:tr w:rsidR="004C2C5A" w:rsidTr="00967BFD">
        <w:tc>
          <w:tcPr>
            <w:tcW w:w="0" w:type="auto"/>
            <w:shd w:val="clear" w:color="auto" w:fill="FFC000"/>
          </w:tcPr>
          <w:p w:rsidR="004C2C5A" w:rsidRDefault="004C2C5A" w:rsidP="004C2C5A">
            <w:r>
              <w:rPr>
                <w:rFonts w:hint="eastAsia"/>
              </w:rPr>
              <w:t>错误码</w:t>
            </w:r>
          </w:p>
        </w:tc>
        <w:tc>
          <w:tcPr>
            <w:tcW w:w="0" w:type="auto"/>
            <w:shd w:val="clear" w:color="auto" w:fill="FFC000"/>
          </w:tcPr>
          <w:p w:rsidR="004C2C5A" w:rsidRDefault="004C2C5A" w:rsidP="004C2C5A">
            <w:r>
              <w:rPr>
                <w:rFonts w:hint="eastAsia"/>
              </w:rPr>
              <w:t>错误地点</w:t>
            </w:r>
          </w:p>
        </w:tc>
        <w:tc>
          <w:tcPr>
            <w:tcW w:w="0" w:type="auto"/>
            <w:shd w:val="clear" w:color="auto" w:fill="FFC000"/>
          </w:tcPr>
          <w:p w:rsidR="004C2C5A" w:rsidRDefault="004C2C5A" w:rsidP="004C2C5A">
            <w:r>
              <w:rPr>
                <w:rFonts w:hint="eastAsia"/>
              </w:rPr>
              <w:t>错误描述</w:t>
            </w:r>
          </w:p>
        </w:tc>
      </w:tr>
      <w:tr w:rsidR="00E21EC6" w:rsidTr="00967BFD">
        <w:trPr>
          <w:ins w:id="342" w:author="Lenovo User" w:date="2013-11-12T16:11:00Z"/>
        </w:trPr>
        <w:tc>
          <w:tcPr>
            <w:tcW w:w="0" w:type="auto"/>
          </w:tcPr>
          <w:p w:rsidR="00E21EC6" w:rsidRDefault="00E21EC6" w:rsidP="004C2C5A">
            <w:pPr>
              <w:rPr>
                <w:ins w:id="343" w:author="Lenovo User" w:date="2013-11-12T16:11:00Z"/>
              </w:rPr>
            </w:pPr>
            <w:r>
              <w:rPr>
                <w:rFonts w:hint="eastAsia"/>
              </w:rPr>
              <w:t>0x000A</w:t>
            </w:r>
          </w:p>
        </w:tc>
        <w:tc>
          <w:tcPr>
            <w:tcW w:w="0" w:type="auto"/>
          </w:tcPr>
          <w:p w:rsidR="00E21EC6" w:rsidRDefault="00E21EC6" w:rsidP="004C2C5A">
            <w:pPr>
              <w:rPr>
                <w:ins w:id="344" w:author="Lenovo User" w:date="2013-11-12T16:11:00Z"/>
              </w:rPr>
            </w:pPr>
            <w:r>
              <w:rPr>
                <w:rFonts w:hint="eastAsia"/>
              </w:rPr>
              <w:t>uart</w:t>
            </w:r>
            <w:r>
              <w:rPr>
                <w:rFonts w:hint="eastAsia"/>
              </w:rPr>
              <w:t>初始化错误</w:t>
            </w:r>
          </w:p>
        </w:tc>
        <w:tc>
          <w:tcPr>
            <w:tcW w:w="0" w:type="auto"/>
          </w:tcPr>
          <w:p w:rsidR="00E21EC6" w:rsidRPr="00AF4FB9" w:rsidRDefault="00E21EC6" w:rsidP="004C2C5A">
            <w:pPr>
              <w:rPr>
                <w:ins w:id="345" w:author="Lenovo User" w:date="2013-11-12T16:11:00Z"/>
              </w:rPr>
            </w:pPr>
            <w:r>
              <w:rPr>
                <w:rFonts w:hint="eastAsia"/>
              </w:rPr>
              <w:t>uart</w:t>
            </w:r>
            <w:r>
              <w:rPr>
                <w:rFonts w:hint="eastAsia"/>
              </w:rPr>
              <w:t>初始化错误</w:t>
            </w:r>
          </w:p>
        </w:tc>
      </w:tr>
      <w:tr w:rsidR="004C2C5A" w:rsidTr="00967BFD">
        <w:tc>
          <w:tcPr>
            <w:tcW w:w="0" w:type="auto"/>
          </w:tcPr>
          <w:p w:rsidR="004C2C5A" w:rsidRDefault="00DB237F" w:rsidP="004C2C5A">
            <w:r>
              <w:rPr>
                <w:rFonts w:hint="eastAsia"/>
              </w:rPr>
              <w:t>0x0</w:t>
            </w:r>
            <w:r w:rsidR="003974C6">
              <w:rPr>
                <w:rFonts w:hint="eastAsia"/>
              </w:rPr>
              <w:t>0</w:t>
            </w:r>
            <w:r w:rsidR="004C2C5A">
              <w:rPr>
                <w:rFonts w:hint="eastAsia"/>
              </w:rPr>
              <w:t>10</w:t>
            </w:r>
          </w:p>
        </w:tc>
        <w:tc>
          <w:tcPr>
            <w:tcW w:w="0" w:type="auto"/>
          </w:tcPr>
          <w:p w:rsidR="004C2C5A" w:rsidRDefault="004C2C5A" w:rsidP="004C2C5A">
            <w:r>
              <w:rPr>
                <w:rFonts w:hint="eastAsia"/>
              </w:rPr>
              <w:t>uart</w:t>
            </w:r>
            <w:r>
              <w:rPr>
                <w:rFonts w:hint="eastAsia"/>
              </w:rPr>
              <w:t>通讯</w:t>
            </w:r>
          </w:p>
        </w:tc>
        <w:tc>
          <w:tcPr>
            <w:tcW w:w="0" w:type="auto"/>
          </w:tcPr>
          <w:p w:rsidR="004C2C5A" w:rsidRDefault="00AF4FB9" w:rsidP="004C2C5A">
            <w:r w:rsidRPr="00AF4FB9">
              <w:rPr>
                <w:rFonts w:hint="eastAsia"/>
              </w:rPr>
              <w:t>ARM0-uart</w:t>
            </w:r>
            <w:r w:rsidRPr="00AF4FB9">
              <w:rPr>
                <w:rFonts w:hint="eastAsia"/>
              </w:rPr>
              <w:t>发送出错。</w:t>
            </w:r>
            <w:r w:rsidRPr="00AF4FB9">
              <w:rPr>
                <w:rFonts w:hint="eastAsia"/>
              </w:rPr>
              <w:t>(</w:t>
            </w:r>
            <w:r w:rsidRPr="00AF4FB9">
              <w:rPr>
                <w:rFonts w:hint="eastAsia"/>
              </w:rPr>
              <w:t>发送</w:t>
            </w:r>
            <w:r w:rsidRPr="00AF4FB9">
              <w:rPr>
                <w:rFonts w:hint="eastAsia"/>
              </w:rPr>
              <w:t>3</w:t>
            </w:r>
            <w:r w:rsidRPr="00AF4FB9">
              <w:rPr>
                <w:rFonts w:hint="eastAsia"/>
              </w:rPr>
              <w:t>次超时或</w:t>
            </w:r>
            <w:r w:rsidR="007E226B">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D31C9C" w:rsidTr="00967BFD">
        <w:tc>
          <w:tcPr>
            <w:tcW w:w="0" w:type="auto"/>
          </w:tcPr>
          <w:p w:rsidR="00D31C9C" w:rsidRDefault="00DB237F" w:rsidP="004C2C5A">
            <w:r>
              <w:rPr>
                <w:rFonts w:hint="eastAsia"/>
              </w:rPr>
              <w:t>0x</w:t>
            </w:r>
            <w:r w:rsidR="00D31C9C">
              <w:rPr>
                <w:rFonts w:hint="eastAsia"/>
              </w:rPr>
              <w:t>0011</w:t>
            </w:r>
          </w:p>
        </w:tc>
        <w:tc>
          <w:tcPr>
            <w:tcW w:w="0" w:type="auto"/>
          </w:tcPr>
          <w:p w:rsidR="00D31C9C" w:rsidRDefault="00D31C9C" w:rsidP="009B2738">
            <w:r>
              <w:rPr>
                <w:rFonts w:hint="eastAsia"/>
              </w:rPr>
              <w:t>uart</w:t>
            </w:r>
            <w:r>
              <w:rPr>
                <w:rFonts w:hint="eastAsia"/>
              </w:rPr>
              <w:t>通讯</w:t>
            </w:r>
          </w:p>
        </w:tc>
        <w:tc>
          <w:tcPr>
            <w:tcW w:w="0" w:type="auto"/>
          </w:tcPr>
          <w:p w:rsidR="00D31C9C" w:rsidRDefault="00D31C9C" w:rsidP="004C2C5A">
            <w:r w:rsidRPr="00D31C9C">
              <w:rPr>
                <w:rFonts w:hint="eastAsia"/>
              </w:rPr>
              <w:t>ARM0-uart</w:t>
            </w:r>
            <w:r w:rsidRPr="00D31C9C">
              <w:rPr>
                <w:rFonts w:hint="eastAsia"/>
              </w:rPr>
              <w:t>接收出错。</w:t>
            </w:r>
            <w:r w:rsidRPr="00D31C9C">
              <w:rPr>
                <w:rFonts w:hint="eastAsia"/>
              </w:rPr>
              <w:t>(</w:t>
            </w:r>
            <w:r w:rsidRPr="00D31C9C">
              <w:rPr>
                <w:rFonts w:hint="eastAsia"/>
              </w:rPr>
              <w:t>接收</w:t>
            </w:r>
            <w:r w:rsidRPr="00D31C9C">
              <w:rPr>
                <w:rFonts w:hint="eastAsia"/>
              </w:rPr>
              <w:t>3</w:t>
            </w:r>
            <w:r w:rsidRPr="00D31C9C">
              <w:rPr>
                <w:rFonts w:hint="eastAsia"/>
              </w:rPr>
              <w:t>次超时或</w:t>
            </w:r>
            <w:r w:rsidR="007E226B">
              <w:rPr>
                <w:rFonts w:hint="eastAsia"/>
              </w:rPr>
              <w:t>连续</w:t>
            </w:r>
            <w:r w:rsidRPr="00D31C9C">
              <w:rPr>
                <w:rFonts w:hint="eastAsia"/>
              </w:rPr>
              <w:t>发送</w:t>
            </w:r>
            <w:r w:rsidRPr="00D31C9C">
              <w:rPr>
                <w:rFonts w:hint="eastAsia"/>
              </w:rPr>
              <w:t>3</w:t>
            </w:r>
            <w:r w:rsidRPr="00D31C9C">
              <w:rPr>
                <w:rFonts w:hint="eastAsia"/>
              </w:rPr>
              <w:t>次</w:t>
            </w:r>
            <w:r w:rsidRPr="00D31C9C">
              <w:rPr>
                <w:rFonts w:hint="eastAsia"/>
              </w:rPr>
              <w:t>NAK</w:t>
            </w:r>
            <w:r w:rsidRPr="00D31C9C">
              <w:rPr>
                <w:rFonts w:hint="eastAsia"/>
              </w:rPr>
              <w:t>）</w:t>
            </w:r>
          </w:p>
        </w:tc>
      </w:tr>
      <w:tr w:rsidR="00D31C9C" w:rsidTr="00967BFD">
        <w:tc>
          <w:tcPr>
            <w:tcW w:w="0" w:type="auto"/>
          </w:tcPr>
          <w:p w:rsidR="00D31C9C" w:rsidRDefault="00967BFD" w:rsidP="004C2C5A">
            <w:r>
              <w:rPr>
                <w:rFonts w:hint="eastAsia"/>
              </w:rPr>
              <w:t>0x0012</w:t>
            </w:r>
          </w:p>
        </w:tc>
        <w:tc>
          <w:tcPr>
            <w:tcW w:w="0" w:type="auto"/>
          </w:tcPr>
          <w:p w:rsidR="00D31C9C" w:rsidRDefault="00967BFD" w:rsidP="00967BFD">
            <w:r>
              <w:rPr>
                <w:rFonts w:hint="eastAsia"/>
              </w:rPr>
              <w:t>与</w:t>
            </w:r>
            <w:r>
              <w:t>A</w:t>
            </w:r>
            <w:r>
              <w:rPr>
                <w:rFonts w:hint="eastAsia"/>
              </w:rPr>
              <w:t>rm1</w:t>
            </w:r>
            <w:r>
              <w:rPr>
                <w:rFonts w:hint="eastAsia"/>
              </w:rPr>
              <w:t>的</w:t>
            </w:r>
            <w:r>
              <w:rPr>
                <w:rFonts w:hint="eastAsia"/>
              </w:rPr>
              <w:t>canopen</w:t>
            </w:r>
            <w:r>
              <w:rPr>
                <w:rFonts w:hint="eastAsia"/>
              </w:rPr>
              <w:t>通讯</w:t>
            </w:r>
          </w:p>
        </w:tc>
        <w:tc>
          <w:tcPr>
            <w:tcW w:w="0" w:type="auto"/>
          </w:tcPr>
          <w:p w:rsidR="00D31C9C" w:rsidRPr="007E226B" w:rsidRDefault="005630B5" w:rsidP="005630B5">
            <w:r>
              <w:rPr>
                <w:rFonts w:hint="eastAsia"/>
              </w:rPr>
              <w:t>ARM0-AMR1:ARM0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2559B6" w:rsidTr="00967BFD">
        <w:tc>
          <w:tcPr>
            <w:tcW w:w="0" w:type="auto"/>
          </w:tcPr>
          <w:p w:rsidR="002559B6" w:rsidRDefault="002559B6" w:rsidP="004C2C5A">
            <w:r>
              <w:rPr>
                <w:rFonts w:hint="eastAsia"/>
              </w:rPr>
              <w:t>0x0013</w:t>
            </w:r>
          </w:p>
        </w:tc>
        <w:tc>
          <w:tcPr>
            <w:tcW w:w="0" w:type="auto"/>
          </w:tcPr>
          <w:p w:rsidR="002559B6" w:rsidRDefault="002559B6" w:rsidP="004C2C5A">
            <w:r>
              <w:rPr>
                <w:rFonts w:hint="eastAsia"/>
              </w:rPr>
              <w:t>与</w:t>
            </w:r>
            <w:r>
              <w:t>A</w:t>
            </w:r>
            <w:r>
              <w:rPr>
                <w:rFonts w:hint="eastAsia"/>
              </w:rPr>
              <w:t>rm1</w:t>
            </w:r>
            <w:r>
              <w:rPr>
                <w:rFonts w:hint="eastAsia"/>
              </w:rPr>
              <w:t>的</w:t>
            </w:r>
            <w:r>
              <w:rPr>
                <w:rFonts w:hint="eastAsia"/>
              </w:rPr>
              <w:t>canopen</w:t>
            </w:r>
            <w:r>
              <w:rPr>
                <w:rFonts w:hint="eastAsia"/>
              </w:rPr>
              <w:t>通讯</w:t>
            </w:r>
          </w:p>
        </w:tc>
        <w:tc>
          <w:tcPr>
            <w:tcW w:w="0" w:type="auto"/>
          </w:tcPr>
          <w:p w:rsidR="002559B6" w:rsidRPr="007E226B" w:rsidRDefault="002559B6" w:rsidP="009B2738">
            <w:r>
              <w:rPr>
                <w:rFonts w:hint="eastAsia"/>
              </w:rPr>
              <w:t>ARM0-AMR1:ARM0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w:t>
            </w:r>
            <w:r w:rsidR="00A70BB8">
              <w:rPr>
                <w:rFonts w:hint="eastAsia"/>
              </w:rPr>
              <w:t>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F42A6E">
            <w:r>
              <w:rPr>
                <w:rFonts w:hint="eastAsia"/>
              </w:rPr>
              <w:t>0x0014</w:t>
            </w:r>
          </w:p>
        </w:tc>
        <w:tc>
          <w:tcPr>
            <w:tcW w:w="0" w:type="auto"/>
          </w:tcPr>
          <w:p w:rsidR="00F42A6E" w:rsidRDefault="00F42A6E" w:rsidP="00F42A6E">
            <w:r>
              <w:rPr>
                <w:rFonts w:hint="eastAsia"/>
              </w:rPr>
              <w:t>与</w:t>
            </w:r>
            <w:r>
              <w:t>A</w:t>
            </w:r>
            <w:r>
              <w:rPr>
                <w:rFonts w:hint="eastAsia"/>
              </w:rPr>
              <w:t>rm2</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-AMR2</w:t>
            </w:r>
            <w:r>
              <w:rPr>
                <w:rFonts w:hint="eastAsia"/>
              </w:rPr>
              <w:t>:ARM0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0x0015</w:t>
            </w:r>
          </w:p>
        </w:tc>
        <w:tc>
          <w:tcPr>
            <w:tcW w:w="0" w:type="auto"/>
          </w:tcPr>
          <w:p w:rsidR="00F42A6E" w:rsidRDefault="00F42A6E" w:rsidP="009B2738">
            <w:r>
              <w:rPr>
                <w:rFonts w:hint="eastAsia"/>
              </w:rPr>
              <w:t>与</w:t>
            </w:r>
            <w:r>
              <w:t>A</w:t>
            </w:r>
            <w:r>
              <w:rPr>
                <w:rFonts w:hint="eastAsia"/>
              </w:rPr>
              <w:t>rm2</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-AMR2</w:t>
            </w:r>
            <w:r>
              <w:rPr>
                <w:rFonts w:hint="eastAsia"/>
              </w:rPr>
              <w:t>:ARM0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0x0016</w:t>
            </w:r>
          </w:p>
        </w:tc>
        <w:tc>
          <w:tcPr>
            <w:tcW w:w="0" w:type="auto"/>
          </w:tcPr>
          <w:p w:rsidR="00F42A6E" w:rsidRDefault="00F42A6E" w:rsidP="009B2738">
            <w:r>
              <w:rPr>
                <w:rFonts w:hint="eastAsia"/>
              </w:rPr>
              <w:t>与</w:t>
            </w:r>
            <w:r>
              <w:t>A</w:t>
            </w:r>
            <w:r>
              <w:rPr>
                <w:rFonts w:hint="eastAsia"/>
              </w:rPr>
              <w:t>rm3</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-AMR3</w:t>
            </w:r>
            <w:r>
              <w:rPr>
                <w:rFonts w:hint="eastAsia"/>
              </w:rPr>
              <w:t>:ARM0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0x0017</w:t>
            </w:r>
          </w:p>
        </w:tc>
        <w:tc>
          <w:tcPr>
            <w:tcW w:w="0" w:type="auto"/>
          </w:tcPr>
          <w:p w:rsidR="00F42A6E" w:rsidRDefault="00F42A6E" w:rsidP="009B2738">
            <w:r>
              <w:rPr>
                <w:rFonts w:hint="eastAsia"/>
              </w:rPr>
              <w:t>与</w:t>
            </w:r>
            <w:r>
              <w:t>A</w:t>
            </w:r>
            <w:r>
              <w:rPr>
                <w:rFonts w:hint="eastAsia"/>
              </w:rPr>
              <w:t>rm3</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-AMR3</w:t>
            </w:r>
            <w:r>
              <w:rPr>
                <w:rFonts w:hint="eastAsia"/>
              </w:rPr>
              <w:t>:ARM0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97554" w:rsidTr="00967BFD">
        <w:tc>
          <w:tcPr>
            <w:tcW w:w="0" w:type="auto"/>
          </w:tcPr>
          <w:p w:rsidR="00F97554" w:rsidRDefault="00F97554" w:rsidP="009B2738">
            <w:r>
              <w:rPr>
                <w:rFonts w:hint="eastAsia"/>
              </w:rPr>
              <w:t>0x001A</w:t>
            </w:r>
          </w:p>
        </w:tc>
        <w:tc>
          <w:tcPr>
            <w:tcW w:w="0" w:type="auto"/>
          </w:tcPr>
          <w:p w:rsidR="00F97554" w:rsidRDefault="00F97554" w:rsidP="009B2738">
            <w:r>
              <w:rPr>
                <w:rFonts w:hint="eastAsia"/>
              </w:rPr>
              <w:t>ARM1</w:t>
            </w:r>
            <w:r>
              <w:rPr>
                <w:rFonts w:hint="eastAsia"/>
              </w:rPr>
              <w:t>硬件错误</w:t>
            </w:r>
          </w:p>
        </w:tc>
        <w:tc>
          <w:tcPr>
            <w:tcW w:w="0" w:type="auto"/>
          </w:tcPr>
          <w:p w:rsidR="00F97554" w:rsidRDefault="00F97554" w:rsidP="009B2738"/>
        </w:tc>
      </w:tr>
      <w:tr w:rsidR="00F97554" w:rsidTr="00967BFD">
        <w:tc>
          <w:tcPr>
            <w:tcW w:w="0" w:type="auto"/>
          </w:tcPr>
          <w:p w:rsidR="00F97554" w:rsidRDefault="00F97554" w:rsidP="009B2738">
            <w:r>
              <w:rPr>
                <w:rFonts w:hint="eastAsia"/>
              </w:rPr>
              <w:t>0x001B</w:t>
            </w:r>
          </w:p>
        </w:tc>
        <w:tc>
          <w:tcPr>
            <w:tcW w:w="0" w:type="auto"/>
          </w:tcPr>
          <w:p w:rsidR="00F97554" w:rsidRDefault="00F97554" w:rsidP="009B2738">
            <w:r>
              <w:rPr>
                <w:rFonts w:hint="eastAsia"/>
              </w:rPr>
              <w:t>ARM2</w:t>
            </w:r>
            <w:r>
              <w:rPr>
                <w:rFonts w:hint="eastAsia"/>
              </w:rPr>
              <w:t>硬件错误</w:t>
            </w:r>
          </w:p>
        </w:tc>
        <w:tc>
          <w:tcPr>
            <w:tcW w:w="0" w:type="auto"/>
          </w:tcPr>
          <w:p w:rsidR="00F97554" w:rsidRDefault="00F97554" w:rsidP="009B2738"/>
        </w:tc>
      </w:tr>
      <w:tr w:rsidR="00F97554" w:rsidTr="00967BFD">
        <w:tc>
          <w:tcPr>
            <w:tcW w:w="0" w:type="auto"/>
          </w:tcPr>
          <w:p w:rsidR="00F97554" w:rsidRDefault="00F97554" w:rsidP="009B2738">
            <w:r>
              <w:rPr>
                <w:rFonts w:hint="eastAsia"/>
              </w:rPr>
              <w:t>0x001C</w:t>
            </w:r>
          </w:p>
        </w:tc>
        <w:tc>
          <w:tcPr>
            <w:tcW w:w="0" w:type="auto"/>
          </w:tcPr>
          <w:p w:rsidR="00F97554" w:rsidRDefault="00F97554" w:rsidP="009B2738">
            <w:r>
              <w:rPr>
                <w:rFonts w:hint="eastAsia"/>
              </w:rPr>
              <w:t>ARM3</w:t>
            </w:r>
            <w:r>
              <w:rPr>
                <w:rFonts w:hint="eastAsia"/>
              </w:rPr>
              <w:t>硬件错误</w:t>
            </w:r>
          </w:p>
        </w:tc>
        <w:tc>
          <w:tcPr>
            <w:tcW w:w="0" w:type="auto"/>
          </w:tcPr>
          <w:p w:rsidR="00F97554" w:rsidRDefault="00F97554" w:rsidP="009B2738"/>
        </w:tc>
      </w:tr>
      <w:tr w:rsidR="00180B3A" w:rsidTr="00967BFD">
        <w:tc>
          <w:tcPr>
            <w:tcW w:w="0" w:type="auto"/>
          </w:tcPr>
          <w:p w:rsidR="00180B3A" w:rsidRDefault="00180B3A" w:rsidP="009B2738">
            <w:r>
              <w:rPr>
                <w:rFonts w:hint="eastAsia"/>
              </w:rPr>
              <w:lastRenderedPageBreak/>
              <w:t xml:space="preserve">0x0020 </w:t>
            </w:r>
          </w:p>
        </w:tc>
        <w:tc>
          <w:tcPr>
            <w:tcW w:w="0" w:type="auto"/>
          </w:tcPr>
          <w:p w:rsidR="00180B3A" w:rsidRDefault="00180B3A" w:rsidP="009B2738">
            <w:r>
              <w:rPr>
                <w:rFonts w:hint="eastAsia"/>
              </w:rPr>
              <w:t>停止按钮</w:t>
            </w:r>
          </w:p>
        </w:tc>
        <w:tc>
          <w:tcPr>
            <w:tcW w:w="0" w:type="auto"/>
          </w:tcPr>
          <w:p w:rsidR="00180B3A" w:rsidRPr="00180B3A" w:rsidRDefault="00180B3A" w:rsidP="009B2738">
            <w:r>
              <w:rPr>
                <w:rFonts w:hint="eastAsia"/>
              </w:rPr>
              <w:t>按下了控制面板上的停止按钮，离心机和泵都停止</w:t>
            </w:r>
          </w:p>
        </w:tc>
      </w:tr>
      <w:tr w:rsidR="00180B3A" w:rsidTr="00967BFD">
        <w:tc>
          <w:tcPr>
            <w:tcW w:w="0" w:type="auto"/>
          </w:tcPr>
          <w:p w:rsidR="00180B3A" w:rsidRPr="00180B3A" w:rsidRDefault="00180B3A" w:rsidP="009B2738">
            <w:r>
              <w:rPr>
                <w:rFonts w:hint="eastAsia"/>
              </w:rPr>
              <w:t>0x0021</w:t>
            </w:r>
          </w:p>
        </w:tc>
        <w:tc>
          <w:tcPr>
            <w:tcW w:w="0" w:type="auto"/>
          </w:tcPr>
          <w:p w:rsidR="00180B3A" w:rsidRDefault="00180B3A" w:rsidP="009B2738">
            <w:r>
              <w:rPr>
                <w:rFonts w:hint="eastAsia"/>
              </w:rPr>
              <w:t>暂停按钮</w:t>
            </w:r>
          </w:p>
        </w:tc>
        <w:tc>
          <w:tcPr>
            <w:tcW w:w="0" w:type="auto"/>
          </w:tcPr>
          <w:p w:rsidR="00180B3A" w:rsidRPr="00180B3A" w:rsidRDefault="00180B3A" w:rsidP="00180B3A">
            <w:r>
              <w:rPr>
                <w:rFonts w:hint="eastAsia"/>
              </w:rPr>
              <w:t>按下了控制面板上的暂停按钮，泵停止</w:t>
            </w:r>
            <w:ins w:id="346" w:author="Lenovo User" w:date="2014-01-04T13:57:00Z">
              <w:r w:rsidR="00B25D1D">
                <w:rPr>
                  <w:rFonts w:hint="eastAsia"/>
                </w:rPr>
                <w:t>（警惕）</w:t>
              </w:r>
            </w:ins>
            <w:bookmarkStart w:id="347" w:name="_GoBack"/>
            <w:bookmarkEnd w:id="347"/>
          </w:p>
        </w:tc>
      </w:tr>
      <w:tr w:rsidR="00180B3A" w:rsidTr="00967BFD">
        <w:tc>
          <w:tcPr>
            <w:tcW w:w="0" w:type="auto"/>
          </w:tcPr>
          <w:p w:rsidR="00180B3A" w:rsidRDefault="00180B3A" w:rsidP="009B2738">
            <w:r>
              <w:rPr>
                <w:rFonts w:hint="eastAsia"/>
              </w:rPr>
              <w:t>0x0022</w:t>
            </w:r>
          </w:p>
        </w:tc>
        <w:tc>
          <w:tcPr>
            <w:tcW w:w="0" w:type="auto"/>
          </w:tcPr>
          <w:p w:rsidR="00180B3A" w:rsidRDefault="00180B3A" w:rsidP="009B2738">
            <w:r>
              <w:rPr>
                <w:rFonts w:hint="eastAsia"/>
              </w:rPr>
              <w:t>暂停按钮</w:t>
            </w:r>
          </w:p>
        </w:tc>
        <w:tc>
          <w:tcPr>
            <w:tcW w:w="0" w:type="auto"/>
          </w:tcPr>
          <w:p w:rsidR="00180B3A" w:rsidRDefault="00180B3A" w:rsidP="00180B3A">
            <w:r>
              <w:rPr>
                <w:rFonts w:hint="eastAsia"/>
              </w:rPr>
              <w:t>1</w:t>
            </w:r>
            <w:r>
              <w:rPr>
                <w:rFonts w:hint="eastAsia"/>
              </w:rPr>
              <w:t>分钟暂停</w:t>
            </w:r>
            <w:ins w:id="348" w:author="Lenovo User" w:date="2014-01-04T13:57:00Z">
              <w:r w:rsidR="00B25D1D">
                <w:rPr>
                  <w:rFonts w:hint="eastAsia"/>
                </w:rPr>
                <w:t>（警惕）</w:t>
              </w:r>
            </w:ins>
          </w:p>
        </w:tc>
      </w:tr>
      <w:tr w:rsidR="00180B3A" w:rsidTr="00967BFD">
        <w:tc>
          <w:tcPr>
            <w:tcW w:w="0" w:type="auto"/>
          </w:tcPr>
          <w:p w:rsidR="00180B3A" w:rsidRDefault="00180B3A" w:rsidP="009B2738">
            <w:r>
              <w:rPr>
                <w:rFonts w:hint="eastAsia"/>
              </w:rPr>
              <w:t>0x0023</w:t>
            </w:r>
          </w:p>
        </w:tc>
        <w:tc>
          <w:tcPr>
            <w:tcW w:w="0" w:type="auto"/>
          </w:tcPr>
          <w:p w:rsidR="00180B3A" w:rsidRDefault="00180B3A" w:rsidP="009B2738">
            <w:r>
              <w:rPr>
                <w:rFonts w:hint="eastAsia"/>
              </w:rPr>
              <w:t>暂停按钮</w:t>
            </w:r>
          </w:p>
        </w:tc>
        <w:tc>
          <w:tcPr>
            <w:tcW w:w="0" w:type="auto"/>
          </w:tcPr>
          <w:p w:rsidR="00180B3A" w:rsidRDefault="00EC6BD9" w:rsidP="009B2738">
            <w:r>
              <w:rPr>
                <w:rFonts w:hint="eastAsia"/>
              </w:rPr>
              <w:t>3</w:t>
            </w:r>
            <w:r w:rsidR="00180B3A">
              <w:rPr>
                <w:rFonts w:hint="eastAsia"/>
              </w:rPr>
              <w:t>分钟暂停</w:t>
            </w:r>
            <w:ins w:id="349" w:author="Lenovo User" w:date="2014-01-04T13:57:00Z">
              <w:r w:rsidR="00B25D1D">
                <w:rPr>
                  <w:rFonts w:hint="eastAsia"/>
                </w:rPr>
                <w:t>（警惕）</w:t>
              </w:r>
            </w:ins>
          </w:p>
        </w:tc>
      </w:tr>
      <w:tr w:rsidR="00EC6BD9" w:rsidTr="00967BFD">
        <w:tc>
          <w:tcPr>
            <w:tcW w:w="0" w:type="auto"/>
          </w:tcPr>
          <w:p w:rsidR="00EC6BD9" w:rsidRDefault="00EC6BD9" w:rsidP="009B2738">
            <w:r>
              <w:rPr>
                <w:rFonts w:hint="eastAsia"/>
              </w:rPr>
              <w:t>0x0024</w:t>
            </w:r>
          </w:p>
        </w:tc>
        <w:tc>
          <w:tcPr>
            <w:tcW w:w="0" w:type="auto"/>
          </w:tcPr>
          <w:p w:rsidR="00EC6BD9" w:rsidRDefault="00EC6BD9" w:rsidP="009B2738">
            <w:r>
              <w:rPr>
                <w:rFonts w:hint="eastAsia"/>
              </w:rPr>
              <w:t>暂停按钮</w:t>
            </w:r>
          </w:p>
        </w:tc>
        <w:tc>
          <w:tcPr>
            <w:tcW w:w="0" w:type="auto"/>
          </w:tcPr>
          <w:p w:rsidR="00EC6BD9" w:rsidRDefault="00EC6BD9" w:rsidP="009B2738">
            <w:r>
              <w:rPr>
                <w:rFonts w:hint="eastAsia"/>
              </w:rPr>
              <w:t>10</w:t>
            </w:r>
            <w:r>
              <w:rPr>
                <w:rFonts w:hint="eastAsia"/>
              </w:rPr>
              <w:t>分钟暂停</w:t>
            </w:r>
            <w:ins w:id="350" w:author="Lenovo User" w:date="2014-01-04T13:57:00Z">
              <w:r w:rsidR="00B25D1D">
                <w:rPr>
                  <w:rFonts w:hint="eastAsia"/>
                </w:rPr>
                <w:t>（警惕）</w:t>
              </w:r>
            </w:ins>
          </w:p>
        </w:tc>
      </w:tr>
      <w:tr w:rsidR="00F97554" w:rsidTr="00967BFD">
        <w:tc>
          <w:tcPr>
            <w:tcW w:w="0" w:type="auto"/>
          </w:tcPr>
          <w:p w:rsidR="00F97554" w:rsidRDefault="00B40EEE" w:rsidP="009B2738">
            <w:r>
              <w:rPr>
                <w:rFonts w:hint="eastAsia"/>
              </w:rPr>
              <w:t>0x0025</w:t>
            </w:r>
          </w:p>
        </w:tc>
        <w:tc>
          <w:tcPr>
            <w:tcW w:w="0" w:type="auto"/>
          </w:tcPr>
          <w:p w:rsidR="00F97554" w:rsidRDefault="00B40EEE" w:rsidP="00AB3AC2">
            <w:r>
              <w:rPr>
                <w:rFonts w:hint="eastAsia"/>
              </w:rPr>
              <w:t>离心机压力传感器</w:t>
            </w:r>
          </w:p>
        </w:tc>
        <w:tc>
          <w:tcPr>
            <w:tcW w:w="0" w:type="auto"/>
          </w:tcPr>
          <w:p w:rsidR="00F97554" w:rsidRDefault="00866DA6" w:rsidP="00B40EEE">
            <w:r>
              <w:rPr>
                <w:rFonts w:hint="eastAsia"/>
              </w:rPr>
              <w:t>离心带满</w:t>
            </w:r>
          </w:p>
        </w:tc>
      </w:tr>
      <w:tr w:rsidR="00B40EEE" w:rsidTr="00967BFD">
        <w:tc>
          <w:tcPr>
            <w:tcW w:w="0" w:type="auto"/>
          </w:tcPr>
          <w:p w:rsidR="00B40EEE" w:rsidRDefault="00B40EEE" w:rsidP="00520241">
            <w:r>
              <w:rPr>
                <w:rFonts w:hint="eastAsia"/>
              </w:rPr>
              <w:t>0x002</w:t>
            </w:r>
            <w:r w:rsidR="00520241">
              <w:rPr>
                <w:rFonts w:hint="eastAsia"/>
              </w:rPr>
              <w:t>6</w:t>
            </w:r>
          </w:p>
        </w:tc>
        <w:tc>
          <w:tcPr>
            <w:tcW w:w="0" w:type="auto"/>
          </w:tcPr>
          <w:p w:rsidR="00B40EEE" w:rsidRDefault="00B40EEE" w:rsidP="009B2738">
            <w:r>
              <w:rPr>
                <w:rFonts w:hint="eastAsia"/>
              </w:rPr>
              <w:t>上液位传感器</w:t>
            </w:r>
          </w:p>
        </w:tc>
        <w:tc>
          <w:tcPr>
            <w:tcW w:w="0" w:type="auto"/>
          </w:tcPr>
          <w:p w:rsidR="00B40EEE" w:rsidRDefault="00B40EEE" w:rsidP="009B2738">
            <w:r>
              <w:rPr>
                <w:rFonts w:hint="eastAsia"/>
              </w:rPr>
              <w:t>采集时间过长</w:t>
            </w:r>
          </w:p>
        </w:tc>
      </w:tr>
      <w:tr w:rsidR="00B40EEE" w:rsidTr="00967BFD">
        <w:tc>
          <w:tcPr>
            <w:tcW w:w="0" w:type="auto"/>
          </w:tcPr>
          <w:p w:rsidR="00B40EEE" w:rsidRDefault="00520241" w:rsidP="009B2738">
            <w:r>
              <w:rPr>
                <w:rFonts w:hint="eastAsia"/>
              </w:rPr>
              <w:t>0x0027</w:t>
            </w:r>
          </w:p>
        </w:tc>
        <w:tc>
          <w:tcPr>
            <w:tcW w:w="0" w:type="auto"/>
          </w:tcPr>
          <w:p w:rsidR="00B40EEE" w:rsidRDefault="00B40EEE" w:rsidP="009B2738">
            <w:r>
              <w:rPr>
                <w:rFonts w:hint="eastAsia"/>
              </w:rPr>
              <w:t>下</w:t>
            </w:r>
            <w:r w:rsidR="00166E44">
              <w:rPr>
                <w:rFonts w:hint="eastAsia"/>
              </w:rPr>
              <w:t>液</w:t>
            </w:r>
            <w:r>
              <w:rPr>
                <w:rFonts w:hint="eastAsia"/>
              </w:rPr>
              <w:t>位传感器</w:t>
            </w:r>
          </w:p>
        </w:tc>
        <w:tc>
          <w:tcPr>
            <w:tcW w:w="0" w:type="auto"/>
          </w:tcPr>
          <w:p w:rsidR="00B40EEE" w:rsidRDefault="00B40EEE" w:rsidP="009B2738">
            <w:r>
              <w:rPr>
                <w:rFonts w:hint="eastAsia"/>
              </w:rPr>
              <w:t>回输时间过长</w:t>
            </w:r>
          </w:p>
        </w:tc>
      </w:tr>
      <w:tr w:rsidR="00B40EEE" w:rsidTr="00967BFD">
        <w:tc>
          <w:tcPr>
            <w:tcW w:w="0" w:type="auto"/>
          </w:tcPr>
          <w:p w:rsidR="00B40EEE" w:rsidRDefault="008026BC" w:rsidP="009B2738">
            <w:r>
              <w:rPr>
                <w:rFonts w:hint="eastAsia"/>
              </w:rPr>
              <w:t>0x0028</w:t>
            </w:r>
          </w:p>
        </w:tc>
        <w:tc>
          <w:tcPr>
            <w:tcW w:w="0" w:type="auto"/>
          </w:tcPr>
          <w:p w:rsidR="00B40EEE" w:rsidRDefault="00166E44" w:rsidP="009B2738">
            <w:r>
              <w:rPr>
                <w:rFonts w:hint="eastAsia"/>
              </w:rPr>
              <w:t>采血</w:t>
            </w:r>
            <w:r>
              <w:rPr>
                <w:rFonts w:hint="eastAsia"/>
              </w:rPr>
              <w:t>/</w:t>
            </w:r>
            <w:r>
              <w:rPr>
                <w:rFonts w:hint="eastAsia"/>
              </w:rPr>
              <w:t>回输压力传感器</w:t>
            </w:r>
          </w:p>
        </w:tc>
        <w:tc>
          <w:tcPr>
            <w:tcW w:w="0" w:type="auto"/>
          </w:tcPr>
          <w:p w:rsidR="00B40EEE" w:rsidRDefault="006016FD" w:rsidP="009B2738">
            <w:r>
              <w:rPr>
                <w:rFonts w:hint="eastAsia"/>
              </w:rPr>
              <w:t>采血压力过低</w:t>
            </w:r>
            <w:r w:rsidR="001623C7">
              <w:rPr>
                <w:rFonts w:hint="eastAsia"/>
              </w:rPr>
              <w:t>，状态行显示</w:t>
            </w:r>
          </w:p>
        </w:tc>
      </w:tr>
      <w:tr w:rsidR="006016FD" w:rsidTr="00967BFD">
        <w:tc>
          <w:tcPr>
            <w:tcW w:w="0" w:type="auto"/>
          </w:tcPr>
          <w:p w:rsidR="006016FD" w:rsidRDefault="006016FD" w:rsidP="009B2738">
            <w:r>
              <w:rPr>
                <w:rFonts w:hint="eastAsia"/>
              </w:rPr>
              <w:t>0x0029</w:t>
            </w:r>
          </w:p>
        </w:tc>
        <w:tc>
          <w:tcPr>
            <w:tcW w:w="0" w:type="auto"/>
          </w:tcPr>
          <w:p w:rsidR="006016FD" w:rsidRDefault="00166E44" w:rsidP="009B2738">
            <w:r>
              <w:rPr>
                <w:rFonts w:hint="eastAsia"/>
              </w:rPr>
              <w:t>采血</w:t>
            </w:r>
            <w:r>
              <w:rPr>
                <w:rFonts w:hint="eastAsia"/>
              </w:rPr>
              <w:t>/</w:t>
            </w:r>
            <w:r>
              <w:rPr>
                <w:rFonts w:hint="eastAsia"/>
              </w:rPr>
              <w:t>回输压力传感器</w:t>
            </w:r>
          </w:p>
        </w:tc>
        <w:tc>
          <w:tcPr>
            <w:tcW w:w="0" w:type="auto"/>
          </w:tcPr>
          <w:p w:rsidR="001623C7" w:rsidRDefault="006016FD" w:rsidP="00A72011">
            <w:r>
              <w:rPr>
                <w:rFonts w:hint="eastAsia"/>
              </w:rPr>
              <w:t>回输压力过高</w:t>
            </w:r>
            <w:r w:rsidR="001623C7">
              <w:rPr>
                <w:rFonts w:hint="eastAsia"/>
              </w:rPr>
              <w:t>，状态行显示</w:t>
            </w:r>
          </w:p>
        </w:tc>
      </w:tr>
      <w:tr w:rsidR="006016FD" w:rsidTr="00967BFD">
        <w:tc>
          <w:tcPr>
            <w:tcW w:w="0" w:type="auto"/>
          </w:tcPr>
          <w:p w:rsidR="006016FD" w:rsidRDefault="001623C7" w:rsidP="009B2738">
            <w:r>
              <w:rPr>
                <w:rFonts w:hint="eastAsia"/>
              </w:rPr>
              <w:t>0x0030</w:t>
            </w:r>
          </w:p>
        </w:tc>
        <w:tc>
          <w:tcPr>
            <w:tcW w:w="0" w:type="auto"/>
          </w:tcPr>
          <w:p w:rsidR="006016FD" w:rsidRDefault="001623C7" w:rsidP="009B2738">
            <w:r>
              <w:rPr>
                <w:rFonts w:hint="eastAsia"/>
              </w:rPr>
              <w:t>采血</w:t>
            </w:r>
            <w:r>
              <w:rPr>
                <w:rFonts w:hint="eastAsia"/>
              </w:rPr>
              <w:t>/</w:t>
            </w:r>
            <w:r>
              <w:rPr>
                <w:rFonts w:hint="eastAsia"/>
              </w:rPr>
              <w:t>回输压力传感器</w:t>
            </w:r>
          </w:p>
        </w:tc>
        <w:tc>
          <w:tcPr>
            <w:tcW w:w="0" w:type="auto"/>
          </w:tcPr>
          <w:p w:rsidR="006016FD" w:rsidRDefault="001623C7" w:rsidP="009B2738">
            <w:r>
              <w:rPr>
                <w:rFonts w:hint="eastAsia"/>
              </w:rPr>
              <w:t>3</w:t>
            </w:r>
            <w:r>
              <w:rPr>
                <w:rFonts w:hint="eastAsia"/>
              </w:rPr>
              <w:t>分钟内出现</w:t>
            </w:r>
            <w:r>
              <w:rPr>
                <w:rFonts w:hint="eastAsia"/>
              </w:rPr>
              <w:t>3</w:t>
            </w:r>
            <w:r>
              <w:rPr>
                <w:rFonts w:hint="eastAsia"/>
              </w:rPr>
              <w:t>次采血压力过低</w:t>
            </w:r>
            <w:ins w:id="351" w:author="Lenovo User" w:date="2014-01-04T13:57:00Z">
              <w:r w:rsidR="00B25D1D">
                <w:rPr>
                  <w:rFonts w:hint="eastAsia"/>
                </w:rPr>
                <w:t>（警惕）</w:t>
              </w:r>
            </w:ins>
          </w:p>
        </w:tc>
      </w:tr>
      <w:tr w:rsidR="001623C7" w:rsidTr="00967BFD">
        <w:tc>
          <w:tcPr>
            <w:tcW w:w="0" w:type="auto"/>
          </w:tcPr>
          <w:p w:rsidR="001623C7" w:rsidRPr="001623C7" w:rsidRDefault="001623C7" w:rsidP="009B2738">
            <w:r>
              <w:rPr>
                <w:rFonts w:hint="eastAsia"/>
              </w:rPr>
              <w:t>0x0031</w:t>
            </w:r>
          </w:p>
        </w:tc>
        <w:tc>
          <w:tcPr>
            <w:tcW w:w="0" w:type="auto"/>
          </w:tcPr>
          <w:p w:rsidR="001623C7" w:rsidRDefault="001623C7" w:rsidP="009B2738">
            <w:r>
              <w:rPr>
                <w:rFonts w:hint="eastAsia"/>
              </w:rPr>
              <w:t>采血</w:t>
            </w:r>
            <w:r>
              <w:rPr>
                <w:rFonts w:hint="eastAsia"/>
              </w:rPr>
              <w:t>/</w:t>
            </w:r>
            <w:r>
              <w:rPr>
                <w:rFonts w:hint="eastAsia"/>
              </w:rPr>
              <w:t>回输压力传感器</w:t>
            </w:r>
          </w:p>
        </w:tc>
        <w:tc>
          <w:tcPr>
            <w:tcW w:w="0" w:type="auto"/>
          </w:tcPr>
          <w:p w:rsidR="001623C7" w:rsidRDefault="001623C7" w:rsidP="009B2738">
            <w:r>
              <w:rPr>
                <w:rFonts w:hint="eastAsia"/>
              </w:rPr>
              <w:t>3</w:t>
            </w:r>
            <w:r>
              <w:rPr>
                <w:rFonts w:hint="eastAsia"/>
              </w:rPr>
              <w:t>分钟内出现</w:t>
            </w:r>
            <w:r>
              <w:rPr>
                <w:rFonts w:hint="eastAsia"/>
              </w:rPr>
              <w:t>3</w:t>
            </w:r>
            <w:r>
              <w:rPr>
                <w:rFonts w:hint="eastAsia"/>
              </w:rPr>
              <w:t>此回输压力过高</w:t>
            </w:r>
            <w:ins w:id="352" w:author="Lenovo User" w:date="2014-01-04T13:56:00Z">
              <w:r w:rsidR="00B25D1D">
                <w:rPr>
                  <w:rFonts w:hint="eastAsia"/>
                </w:rPr>
                <w:t>（</w:t>
              </w:r>
            </w:ins>
            <w:ins w:id="353" w:author="Lenovo User" w:date="2014-01-04T13:57:00Z">
              <w:r w:rsidR="00B25D1D">
                <w:rPr>
                  <w:rFonts w:hint="eastAsia"/>
                </w:rPr>
                <w:t>警惕</w:t>
              </w:r>
            </w:ins>
            <w:ins w:id="354" w:author="Lenovo User" w:date="2014-01-04T13:56:00Z">
              <w:r w:rsidR="00B25D1D">
                <w:rPr>
                  <w:rFonts w:hint="eastAsia"/>
                </w:rPr>
                <w:t>）</w:t>
              </w:r>
            </w:ins>
          </w:p>
        </w:tc>
      </w:tr>
      <w:tr w:rsidR="00935776" w:rsidTr="00967BFD">
        <w:tc>
          <w:tcPr>
            <w:tcW w:w="0" w:type="auto"/>
          </w:tcPr>
          <w:p w:rsidR="00935776" w:rsidRDefault="000A49C1" w:rsidP="009B2738">
            <w:r>
              <w:rPr>
                <w:rFonts w:hint="eastAsia"/>
              </w:rPr>
              <w:t>0x</w:t>
            </w:r>
            <w:r w:rsidR="005F3E8E">
              <w:rPr>
                <w:rFonts w:hint="eastAsia"/>
              </w:rPr>
              <w:t>00</w:t>
            </w:r>
            <w:r>
              <w:rPr>
                <w:rFonts w:hint="eastAsia"/>
              </w:rPr>
              <w:t>32</w:t>
            </w:r>
          </w:p>
        </w:tc>
        <w:tc>
          <w:tcPr>
            <w:tcW w:w="0" w:type="auto"/>
          </w:tcPr>
          <w:p w:rsidR="00935776" w:rsidRDefault="000A49C1" w:rsidP="009B2738">
            <w:r>
              <w:rPr>
                <w:rFonts w:hint="eastAsia"/>
              </w:rPr>
              <w:t>反馈行程错误</w:t>
            </w:r>
          </w:p>
        </w:tc>
        <w:tc>
          <w:tcPr>
            <w:tcW w:w="0" w:type="auto"/>
          </w:tcPr>
          <w:p w:rsidR="00935776" w:rsidRDefault="000A49C1" w:rsidP="009B2738">
            <w:r>
              <w:rPr>
                <w:rFonts w:hint="eastAsia"/>
              </w:rPr>
              <w:t>ARM0</w:t>
            </w:r>
            <w:r>
              <w:rPr>
                <w:rFonts w:hint="eastAsia"/>
              </w:rPr>
              <w:t>请求反馈总行程，</w:t>
            </w:r>
            <w:r w:rsidR="00C526D9">
              <w:rPr>
                <w:rFonts w:hint="eastAsia"/>
              </w:rPr>
              <w:t>总</w:t>
            </w:r>
            <w:r>
              <w:rPr>
                <w:rFonts w:hint="eastAsia"/>
              </w:rPr>
              <w:t>行程反馈超时</w:t>
            </w:r>
          </w:p>
        </w:tc>
      </w:tr>
      <w:tr w:rsidR="000A49C1" w:rsidTr="00967BFD">
        <w:tc>
          <w:tcPr>
            <w:tcW w:w="0" w:type="auto"/>
          </w:tcPr>
          <w:p w:rsidR="000A49C1" w:rsidRDefault="00DF2251" w:rsidP="009B2738">
            <w:r>
              <w:rPr>
                <w:rFonts w:hint="eastAsia"/>
              </w:rPr>
              <w:t xml:space="preserve">0x0033 </w:t>
            </w:r>
          </w:p>
        </w:tc>
        <w:tc>
          <w:tcPr>
            <w:tcW w:w="0" w:type="auto"/>
          </w:tcPr>
          <w:p w:rsidR="000A49C1" w:rsidRDefault="00DF2251" w:rsidP="009B2738">
            <w:r>
              <w:rPr>
                <w:rFonts w:hint="eastAsia"/>
              </w:rPr>
              <w:t>AC</w:t>
            </w:r>
            <w:r>
              <w:rPr>
                <w:rFonts w:hint="eastAsia"/>
              </w:rPr>
              <w:t>气泡</w:t>
            </w:r>
          </w:p>
        </w:tc>
        <w:tc>
          <w:tcPr>
            <w:tcW w:w="0" w:type="auto"/>
          </w:tcPr>
          <w:p w:rsidR="000A49C1" w:rsidRDefault="00DF2251" w:rsidP="009B2738">
            <w:r>
              <w:rPr>
                <w:rFonts w:hint="eastAsia"/>
              </w:rPr>
              <w:t>采集过程中检测到</w:t>
            </w:r>
            <w:r>
              <w:rPr>
                <w:rFonts w:hint="eastAsia"/>
              </w:rPr>
              <w:t>AC</w:t>
            </w:r>
            <w:r>
              <w:rPr>
                <w:rFonts w:hint="eastAsia"/>
              </w:rPr>
              <w:t>气泡</w:t>
            </w:r>
            <w:r w:rsidR="004B3C8A">
              <w:rPr>
                <w:rFonts w:hint="eastAsia"/>
              </w:rPr>
              <w:t>引起暂停</w:t>
            </w:r>
            <w:ins w:id="355" w:author="Lenovo User" w:date="2014-01-04T13:57:00Z">
              <w:r w:rsidR="00B25D1D">
                <w:rPr>
                  <w:rFonts w:hint="eastAsia"/>
                </w:rPr>
                <w:t>（警惕）</w:t>
              </w:r>
            </w:ins>
          </w:p>
        </w:tc>
      </w:tr>
      <w:tr w:rsidR="006C1D7D" w:rsidTr="00967BFD">
        <w:tc>
          <w:tcPr>
            <w:tcW w:w="0" w:type="auto"/>
          </w:tcPr>
          <w:p w:rsidR="006C1D7D" w:rsidRPr="006C1D7D" w:rsidRDefault="009B2302" w:rsidP="009B2738">
            <w:r>
              <w:rPr>
                <w:rFonts w:hint="eastAsia"/>
              </w:rPr>
              <w:t>0x0034</w:t>
            </w:r>
          </w:p>
        </w:tc>
        <w:tc>
          <w:tcPr>
            <w:tcW w:w="0" w:type="auto"/>
          </w:tcPr>
          <w:p w:rsidR="006C1D7D" w:rsidRDefault="009B2302" w:rsidP="009B2738">
            <w:r>
              <w:rPr>
                <w:rFonts w:hint="eastAsia"/>
              </w:rPr>
              <w:t>回输泵错误</w:t>
            </w:r>
          </w:p>
        </w:tc>
        <w:tc>
          <w:tcPr>
            <w:tcW w:w="0" w:type="auto"/>
          </w:tcPr>
          <w:p w:rsidR="006C1D7D" w:rsidRDefault="009B2302" w:rsidP="009B2738">
            <w:r>
              <w:rPr>
                <w:rFonts w:hint="eastAsia"/>
              </w:rPr>
              <w:t>回输泵发生错误</w:t>
            </w:r>
            <w:r w:rsidR="00700439">
              <w:rPr>
                <w:rFonts w:hint="eastAsia"/>
              </w:rPr>
              <w:t>(</w:t>
            </w:r>
            <w:r w:rsidR="00700439">
              <w:rPr>
                <w:rFonts w:hint="eastAsia"/>
              </w:rPr>
              <w:t>额外监控</w:t>
            </w:r>
            <w:r w:rsidR="00700439">
              <w:rPr>
                <w:rFonts w:hint="eastAsia"/>
              </w:rPr>
              <w:t>)</w:t>
            </w:r>
          </w:p>
        </w:tc>
      </w:tr>
      <w:tr w:rsidR="009B2302" w:rsidTr="00967BFD">
        <w:tc>
          <w:tcPr>
            <w:tcW w:w="0" w:type="auto"/>
          </w:tcPr>
          <w:p w:rsidR="009B2302" w:rsidRPr="00700439" w:rsidRDefault="00C5329E" w:rsidP="009B2738">
            <w:r>
              <w:rPr>
                <w:rFonts w:hint="eastAsia"/>
              </w:rPr>
              <w:t>0x0035</w:t>
            </w:r>
          </w:p>
        </w:tc>
        <w:tc>
          <w:tcPr>
            <w:tcW w:w="0" w:type="auto"/>
          </w:tcPr>
          <w:p w:rsidR="009B2302" w:rsidRDefault="00C5329E" w:rsidP="009B2738">
            <w:r>
              <w:rPr>
                <w:rFonts w:hint="eastAsia"/>
              </w:rPr>
              <w:t>发生漏液</w:t>
            </w:r>
          </w:p>
        </w:tc>
        <w:tc>
          <w:tcPr>
            <w:tcW w:w="0" w:type="auto"/>
          </w:tcPr>
          <w:p w:rsidR="009B2302" w:rsidRDefault="00C5329E" w:rsidP="009B2738">
            <w:r>
              <w:rPr>
                <w:rFonts w:hint="eastAsia"/>
              </w:rPr>
              <w:t>漏液传感器检测到信号</w:t>
            </w:r>
          </w:p>
        </w:tc>
      </w:tr>
      <w:tr w:rsidR="00C5329E" w:rsidTr="00967BFD">
        <w:tc>
          <w:tcPr>
            <w:tcW w:w="0" w:type="auto"/>
          </w:tcPr>
          <w:p w:rsidR="00C5329E" w:rsidRDefault="00C5329E" w:rsidP="009B2738">
            <w:r>
              <w:rPr>
                <w:rFonts w:hint="eastAsia"/>
              </w:rPr>
              <w:t>0x0036</w:t>
            </w:r>
          </w:p>
        </w:tc>
        <w:tc>
          <w:tcPr>
            <w:tcW w:w="0" w:type="auto"/>
          </w:tcPr>
          <w:p w:rsidR="00C5329E" w:rsidRDefault="00C5329E" w:rsidP="009B2738">
            <w:r>
              <w:rPr>
                <w:rFonts w:hint="eastAsia"/>
              </w:rPr>
              <w:t>离心机异常</w:t>
            </w:r>
          </w:p>
        </w:tc>
        <w:tc>
          <w:tcPr>
            <w:tcW w:w="0" w:type="auto"/>
          </w:tcPr>
          <w:p w:rsidR="00C5329E" w:rsidRDefault="00C5329E" w:rsidP="009B2738">
            <w:r>
              <w:rPr>
                <w:rFonts w:hint="eastAsia"/>
              </w:rPr>
              <w:t>离心机反馈错误</w:t>
            </w:r>
            <w:r>
              <w:rPr>
                <w:rFonts w:hint="eastAsia"/>
              </w:rPr>
              <w:t>(</w:t>
            </w:r>
            <w:r>
              <w:rPr>
                <w:rFonts w:hint="eastAsia"/>
              </w:rPr>
              <w:t>额外监控</w:t>
            </w:r>
            <w:r>
              <w:rPr>
                <w:rFonts w:hint="eastAsia"/>
              </w:rPr>
              <w:t>)</w:t>
            </w:r>
          </w:p>
        </w:tc>
      </w:tr>
      <w:tr w:rsidR="00C5329E" w:rsidTr="00967BFD">
        <w:tc>
          <w:tcPr>
            <w:tcW w:w="0" w:type="auto"/>
          </w:tcPr>
          <w:p w:rsidR="00C5329E" w:rsidRDefault="00C5329E" w:rsidP="009B2738"/>
        </w:tc>
        <w:tc>
          <w:tcPr>
            <w:tcW w:w="0" w:type="auto"/>
          </w:tcPr>
          <w:p w:rsidR="00C5329E" w:rsidRDefault="00C5329E" w:rsidP="009B2738"/>
        </w:tc>
        <w:tc>
          <w:tcPr>
            <w:tcW w:w="0" w:type="auto"/>
          </w:tcPr>
          <w:p w:rsidR="00C5329E" w:rsidRDefault="00C5329E" w:rsidP="009B2738"/>
        </w:tc>
      </w:tr>
    </w:tbl>
    <w:p w:rsidR="00B61747" w:rsidRDefault="00B61747" w:rsidP="00B61747">
      <w:pPr>
        <w:pStyle w:val="1"/>
      </w:pPr>
      <w:bookmarkStart w:id="356" w:name="_Toc362269528"/>
      <w:r>
        <w:rPr>
          <w:rFonts w:hint="eastAsia"/>
        </w:rPr>
        <w:t>附录</w:t>
      </w:r>
      <w:r w:rsidR="00335C6D">
        <w:t>—</w:t>
      </w:r>
      <w:r w:rsidR="00335C6D">
        <w:rPr>
          <w:rFonts w:hint="eastAsia"/>
        </w:rPr>
        <w:t>系统信息表</w:t>
      </w:r>
      <w:bookmarkEnd w:id="356"/>
    </w:p>
    <w:p w:rsidR="0058430C" w:rsidRDefault="0058430C" w:rsidP="001B21D8">
      <w:r>
        <w:rPr>
          <w:rFonts w:hint="eastAsia"/>
        </w:rPr>
        <w:t>ErrorCode</w:t>
      </w:r>
      <w:r>
        <w:rPr>
          <w:rFonts w:hint="eastAsia"/>
        </w:rPr>
        <w:t>参数表</w:t>
      </w:r>
    </w:p>
    <w:tbl>
      <w:tblPr>
        <w:tblStyle w:val="a3"/>
        <w:tblW w:w="0" w:type="auto"/>
        <w:tblLook w:val="04A0" w:firstRow="1" w:lastRow="0" w:firstColumn="1" w:lastColumn="0" w:noHBand="0" w:noVBand="1"/>
      </w:tblPr>
      <w:tblGrid>
        <w:gridCol w:w="1189"/>
        <w:gridCol w:w="1084"/>
        <w:gridCol w:w="1276"/>
        <w:gridCol w:w="1261"/>
        <w:gridCol w:w="1985"/>
        <w:gridCol w:w="1727"/>
      </w:tblGrid>
      <w:tr w:rsidR="00220F8D" w:rsidTr="00735C2D">
        <w:tc>
          <w:tcPr>
            <w:tcW w:w="0" w:type="auto"/>
          </w:tcPr>
          <w:p w:rsidR="00FC56B5" w:rsidRDefault="00FC56B5" w:rsidP="00C75A84">
            <w:r>
              <w:rPr>
                <w:rFonts w:hint="eastAsia"/>
              </w:rPr>
              <w:t>Error_Code</w:t>
            </w:r>
          </w:p>
          <w:p w:rsidR="00B14D40" w:rsidRDefault="00E34A6E" w:rsidP="00C75A84">
            <w:r>
              <w:rPr>
                <w:rFonts w:hint="eastAsia"/>
              </w:rPr>
              <w:t>代</w:t>
            </w:r>
            <w:r w:rsidR="0022237D">
              <w:rPr>
                <w:rFonts w:hint="eastAsia"/>
              </w:rPr>
              <w:t>码</w:t>
            </w:r>
          </w:p>
        </w:tc>
        <w:tc>
          <w:tcPr>
            <w:tcW w:w="0" w:type="auto"/>
          </w:tcPr>
          <w:p w:rsidR="00F37D48" w:rsidRDefault="00F37D48" w:rsidP="00F37D48">
            <w:r>
              <w:rPr>
                <w:rFonts w:hint="eastAsia"/>
              </w:rPr>
              <w:t>Msg_Type</w:t>
            </w:r>
          </w:p>
          <w:p w:rsidR="00FC56B5" w:rsidRDefault="00F37D48" w:rsidP="001B21D8">
            <w:r>
              <w:rPr>
                <w:rFonts w:hint="eastAsia"/>
              </w:rPr>
              <w:t>信息类型</w:t>
            </w:r>
          </w:p>
        </w:tc>
        <w:tc>
          <w:tcPr>
            <w:tcW w:w="0" w:type="auto"/>
          </w:tcPr>
          <w:p w:rsidR="00F37D48" w:rsidRDefault="00F37D48" w:rsidP="00F37D48">
            <w:r>
              <w:rPr>
                <w:rFonts w:hint="eastAsia"/>
              </w:rPr>
              <w:t>Status_Msg</w:t>
            </w:r>
          </w:p>
          <w:p w:rsidR="00F20FAA" w:rsidRDefault="00F37D48" w:rsidP="00F37D48">
            <w:r>
              <w:rPr>
                <w:rFonts w:hint="eastAsia"/>
              </w:rPr>
              <w:t>状态行信息</w:t>
            </w:r>
          </w:p>
        </w:tc>
        <w:tc>
          <w:tcPr>
            <w:tcW w:w="0" w:type="auto"/>
          </w:tcPr>
          <w:p w:rsidR="00FC56B5" w:rsidRDefault="00FC56B5" w:rsidP="00C75A84">
            <w:r>
              <w:rPr>
                <w:rFonts w:hint="eastAsia"/>
              </w:rPr>
              <w:t>Occur_Step</w:t>
            </w:r>
          </w:p>
          <w:p w:rsidR="00A44377" w:rsidRDefault="00A44377" w:rsidP="00C75A84">
            <w:r>
              <w:rPr>
                <w:rFonts w:hint="eastAsia"/>
              </w:rPr>
              <w:t>出现时间</w:t>
            </w:r>
          </w:p>
        </w:tc>
        <w:tc>
          <w:tcPr>
            <w:tcW w:w="0" w:type="auto"/>
          </w:tcPr>
          <w:p w:rsidR="00FC56B5" w:rsidRDefault="00FC56B5" w:rsidP="001B21D8">
            <w:r>
              <w:rPr>
                <w:rFonts w:hint="eastAsia"/>
              </w:rPr>
              <w:t>Screen_Msg</w:t>
            </w:r>
          </w:p>
          <w:p w:rsidR="004A6204" w:rsidRDefault="004A6204" w:rsidP="001B21D8">
            <w:r>
              <w:rPr>
                <w:rFonts w:hint="eastAsia"/>
              </w:rPr>
              <w:t>屏幕信息</w:t>
            </w:r>
          </w:p>
        </w:tc>
        <w:tc>
          <w:tcPr>
            <w:tcW w:w="0" w:type="auto"/>
          </w:tcPr>
          <w:p w:rsidR="00FC56B5" w:rsidRDefault="00FC56B5" w:rsidP="001B21D8">
            <w:r>
              <w:rPr>
                <w:rFonts w:hint="eastAsia"/>
              </w:rPr>
              <w:t>Cause_Advice</w:t>
            </w:r>
          </w:p>
          <w:p w:rsidR="00A84D7E" w:rsidRDefault="00A84D7E" w:rsidP="001B21D8">
            <w:r>
              <w:rPr>
                <w:rFonts w:hint="eastAsia"/>
              </w:rPr>
              <w:t>原因和处理</w:t>
            </w:r>
          </w:p>
        </w:tc>
      </w:tr>
      <w:tr w:rsidR="007D5A4F" w:rsidTr="00735C2D">
        <w:tc>
          <w:tcPr>
            <w:tcW w:w="0" w:type="auto"/>
          </w:tcPr>
          <w:p w:rsidR="007D5A4F" w:rsidRDefault="007D5A4F" w:rsidP="002E0412">
            <w:r>
              <w:rPr>
                <w:rFonts w:hint="eastAsia"/>
              </w:rPr>
              <w:t>0001</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正调整血小板浓度</w:t>
            </w:r>
          </w:p>
        </w:tc>
        <w:tc>
          <w:tcPr>
            <w:tcW w:w="0" w:type="auto"/>
          </w:tcPr>
          <w:p w:rsidR="007D5A4F" w:rsidRPr="002E0412" w:rsidRDefault="007D5A4F" w:rsidP="001B21D8">
            <w:r>
              <w:rPr>
                <w:rFonts w:hint="eastAsia"/>
              </w:rPr>
              <w:t>运行</w:t>
            </w:r>
            <w:r>
              <w:rPr>
                <w:rFonts w:hint="eastAsia"/>
              </w:rPr>
              <w:t>(</w:t>
            </w:r>
            <w:r>
              <w:rPr>
                <w:rFonts w:hint="eastAsia"/>
              </w:rPr>
              <w:t>血小板采集结束时出现</w:t>
            </w:r>
            <w:r>
              <w:rPr>
                <w:rFonts w:hint="eastAsia"/>
              </w:rPr>
              <w:t>)</w:t>
            </w:r>
          </w:p>
        </w:tc>
        <w:tc>
          <w:tcPr>
            <w:tcW w:w="0" w:type="auto"/>
          </w:tcPr>
          <w:p w:rsidR="007D5A4F" w:rsidRDefault="007D5A4F" w:rsidP="001B21D8"/>
        </w:tc>
        <w:tc>
          <w:tcPr>
            <w:tcW w:w="0" w:type="auto"/>
          </w:tcPr>
          <w:p w:rsidR="007D5A4F" w:rsidRDefault="007D5A4F" w:rsidP="001B21D8"/>
        </w:tc>
      </w:tr>
      <w:tr w:rsidR="007D5A4F" w:rsidTr="00735C2D">
        <w:tc>
          <w:tcPr>
            <w:tcW w:w="0" w:type="auto"/>
          </w:tcPr>
          <w:p w:rsidR="007D5A4F" w:rsidRDefault="007D5A4F" w:rsidP="00C75A84">
            <w:r>
              <w:rPr>
                <w:rFonts w:hint="eastAsia"/>
              </w:rPr>
              <w:t>0002</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清洁</w:t>
            </w:r>
            <w:r>
              <w:rPr>
                <w:rFonts w:hint="eastAsia"/>
              </w:rPr>
              <w:t>LRS</w:t>
            </w:r>
            <w:r>
              <w:rPr>
                <w:rFonts w:hint="eastAsia"/>
              </w:rPr>
              <w:t>舱</w:t>
            </w:r>
          </w:p>
        </w:tc>
        <w:tc>
          <w:tcPr>
            <w:tcW w:w="0" w:type="auto"/>
          </w:tcPr>
          <w:p w:rsidR="007D5A4F" w:rsidRDefault="007D5A4F" w:rsidP="001B21D8">
            <w:r>
              <w:rPr>
                <w:rFonts w:hint="eastAsia"/>
              </w:rPr>
              <w:t>运行</w:t>
            </w:r>
            <w:r>
              <w:rPr>
                <w:rFonts w:hint="eastAsia"/>
              </w:rPr>
              <w:t>(</w:t>
            </w:r>
            <w:r>
              <w:rPr>
                <w:rFonts w:hint="eastAsia"/>
              </w:rPr>
              <w:t>从</w:t>
            </w:r>
            <w:r>
              <w:rPr>
                <w:rFonts w:hint="eastAsia"/>
              </w:rPr>
              <w:t>LRS</w:t>
            </w:r>
            <w:r>
              <w:rPr>
                <w:rFonts w:hint="eastAsia"/>
              </w:rPr>
              <w:t>舱清除白细胞时显示</w:t>
            </w:r>
            <w:r>
              <w:rPr>
                <w:rFonts w:hint="eastAsia"/>
              </w:rPr>
              <w:t>)</w:t>
            </w:r>
          </w:p>
        </w:tc>
        <w:tc>
          <w:tcPr>
            <w:tcW w:w="0" w:type="auto"/>
          </w:tcPr>
          <w:p w:rsidR="007D5A4F" w:rsidRPr="00FE2EA8" w:rsidRDefault="007D5A4F" w:rsidP="001B21D8"/>
        </w:tc>
        <w:tc>
          <w:tcPr>
            <w:tcW w:w="0" w:type="auto"/>
          </w:tcPr>
          <w:p w:rsidR="007D5A4F" w:rsidRDefault="007D5A4F" w:rsidP="001B21D8"/>
        </w:tc>
      </w:tr>
      <w:tr w:rsidR="007D5A4F" w:rsidTr="00735C2D">
        <w:tc>
          <w:tcPr>
            <w:tcW w:w="0" w:type="auto"/>
          </w:tcPr>
          <w:p w:rsidR="007D5A4F" w:rsidRDefault="007D5A4F" w:rsidP="00C75A84">
            <w:r>
              <w:rPr>
                <w:rFonts w:hint="eastAsia"/>
              </w:rPr>
              <w:t>0003</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采血压力太低</w:t>
            </w:r>
          </w:p>
        </w:tc>
        <w:tc>
          <w:tcPr>
            <w:tcW w:w="0" w:type="auto"/>
          </w:tcPr>
          <w:p w:rsidR="007D5A4F" w:rsidRDefault="007D5A4F" w:rsidP="001B21D8"/>
        </w:tc>
        <w:tc>
          <w:tcPr>
            <w:tcW w:w="0" w:type="auto"/>
          </w:tcPr>
          <w:p w:rsidR="007D5A4F" w:rsidRDefault="007D5A4F" w:rsidP="001B21D8"/>
        </w:tc>
        <w:tc>
          <w:tcPr>
            <w:tcW w:w="0" w:type="auto"/>
          </w:tcPr>
          <w:p w:rsidR="007D5A4F" w:rsidRDefault="007D5A4F" w:rsidP="001B21D8">
            <w:r>
              <w:rPr>
                <w:rFonts w:hint="eastAsia"/>
              </w:rPr>
              <w:t>激活“握拳”图标，要求献血者握紧拳头</w:t>
            </w:r>
          </w:p>
        </w:tc>
      </w:tr>
      <w:tr w:rsidR="007D5A4F" w:rsidTr="00735C2D">
        <w:tc>
          <w:tcPr>
            <w:tcW w:w="0" w:type="auto"/>
          </w:tcPr>
          <w:p w:rsidR="007D5A4F" w:rsidRDefault="007D5A4F" w:rsidP="00C75A84">
            <w:r>
              <w:rPr>
                <w:rFonts w:hint="eastAsia"/>
              </w:rPr>
              <w:t>0004</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标记血浆产品</w:t>
            </w:r>
          </w:p>
        </w:tc>
        <w:tc>
          <w:tcPr>
            <w:tcW w:w="0" w:type="auto"/>
          </w:tcPr>
          <w:p w:rsidR="007D5A4F" w:rsidRDefault="007D5A4F" w:rsidP="001B21D8">
            <w:r>
              <w:rPr>
                <w:rFonts w:hint="eastAsia"/>
              </w:rPr>
              <w:t>运行</w:t>
            </w:r>
          </w:p>
        </w:tc>
        <w:tc>
          <w:tcPr>
            <w:tcW w:w="0" w:type="auto"/>
          </w:tcPr>
          <w:p w:rsidR="007D5A4F" w:rsidRDefault="007D5A4F" w:rsidP="00483014">
            <w:r>
              <w:rPr>
                <w:rFonts w:hint="eastAsia"/>
              </w:rPr>
              <w:t>把血浆产品标记为白细胞小于</w:t>
            </w:r>
            <w:r>
              <w:rPr>
                <w:rFonts w:hint="eastAsia"/>
              </w:rPr>
              <w:t>1</w:t>
            </w:r>
            <w:r>
              <w:rPr>
                <w:rFonts w:hint="eastAsia"/>
              </w:rPr>
              <w:t>×</w:t>
            </w:r>
            <w:r>
              <w:rPr>
                <w:rFonts w:hint="eastAsia"/>
              </w:rPr>
              <w:t>10</w:t>
            </w:r>
            <w:r w:rsidRPr="00BA505B">
              <w:rPr>
                <w:rFonts w:hint="eastAsia"/>
                <w:vertAlign w:val="superscript"/>
              </w:rPr>
              <w:t>6</w:t>
            </w:r>
          </w:p>
        </w:tc>
        <w:tc>
          <w:tcPr>
            <w:tcW w:w="0" w:type="auto"/>
          </w:tcPr>
          <w:p w:rsidR="007D5A4F" w:rsidRDefault="007D5A4F" w:rsidP="001B21D8"/>
        </w:tc>
      </w:tr>
      <w:tr w:rsidR="007D5A4F" w:rsidTr="00735C2D">
        <w:tc>
          <w:tcPr>
            <w:tcW w:w="0" w:type="auto"/>
          </w:tcPr>
          <w:p w:rsidR="007D5A4F" w:rsidRDefault="007D5A4F" w:rsidP="00C75A84">
            <w:r>
              <w:rPr>
                <w:rFonts w:hint="eastAsia"/>
              </w:rPr>
              <w:t>0005</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标记血小板产品</w:t>
            </w:r>
          </w:p>
        </w:tc>
        <w:tc>
          <w:tcPr>
            <w:tcW w:w="0" w:type="auto"/>
          </w:tcPr>
          <w:p w:rsidR="007D5A4F" w:rsidRDefault="007D5A4F" w:rsidP="001B21D8">
            <w:r>
              <w:rPr>
                <w:rFonts w:hint="eastAsia"/>
              </w:rPr>
              <w:t>运行</w:t>
            </w:r>
          </w:p>
        </w:tc>
        <w:tc>
          <w:tcPr>
            <w:tcW w:w="0" w:type="auto"/>
          </w:tcPr>
          <w:p w:rsidR="007D5A4F" w:rsidRDefault="007D5A4F" w:rsidP="00483014">
            <w:r>
              <w:rPr>
                <w:rFonts w:hint="eastAsia"/>
              </w:rPr>
              <w:t>把</w:t>
            </w:r>
            <w:r>
              <w:rPr>
                <w:rFonts w:hint="eastAsia"/>
              </w:rPr>
              <w:t>LRS</w:t>
            </w:r>
            <w:r>
              <w:rPr>
                <w:rFonts w:hint="eastAsia"/>
              </w:rPr>
              <w:t>血小板产品标记为白细胞小于</w:t>
            </w:r>
            <w:r>
              <w:rPr>
                <w:rFonts w:hint="eastAsia"/>
              </w:rPr>
              <w:lastRenderedPageBreak/>
              <w:t>1</w:t>
            </w:r>
            <w:r>
              <w:rPr>
                <w:rFonts w:hint="eastAsia"/>
              </w:rPr>
              <w:t>×</w:t>
            </w:r>
            <w:r>
              <w:rPr>
                <w:rFonts w:hint="eastAsia"/>
              </w:rPr>
              <w:t>10</w:t>
            </w:r>
            <w:r w:rsidRPr="00BA505B">
              <w:rPr>
                <w:rFonts w:hint="eastAsia"/>
                <w:vertAlign w:val="superscript"/>
              </w:rPr>
              <w:t>6</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0006</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检测到血小板浓度低</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该全自动血液采集装置已经检测到血小板管路中的浓度低。核实：</w:t>
            </w:r>
          </w:p>
          <w:p w:rsidR="007D5A4F" w:rsidRDefault="007D5A4F" w:rsidP="00483014">
            <w:pPr>
              <w:pStyle w:val="a4"/>
              <w:numPr>
                <w:ilvl w:val="0"/>
                <w:numId w:val="2"/>
              </w:numPr>
            </w:pPr>
            <w:r>
              <w:rPr>
                <w:rFonts w:hint="eastAsia"/>
              </w:rPr>
              <w:t>血浆管和血小板管中含有液体。</w:t>
            </w:r>
          </w:p>
          <w:p w:rsidR="007D5A4F" w:rsidRDefault="007D5A4F" w:rsidP="00483014">
            <w:pPr>
              <w:pStyle w:val="a4"/>
              <w:numPr>
                <w:ilvl w:val="0"/>
                <w:numId w:val="2"/>
              </w:numPr>
            </w:pPr>
            <w:r>
              <w:rPr>
                <w:rFonts w:hint="eastAsia"/>
              </w:rPr>
              <w:t>血小板出现在产品袋中。</w:t>
            </w:r>
          </w:p>
          <w:p w:rsidR="007D5A4F" w:rsidRDefault="007D5A4F" w:rsidP="00483014">
            <w:pPr>
              <w:pStyle w:val="a4"/>
              <w:numPr>
                <w:ilvl w:val="0"/>
                <w:numId w:val="2"/>
              </w:numPr>
            </w:pPr>
            <w:r>
              <w:rPr>
                <w:rFonts w:hint="eastAsia"/>
              </w:rPr>
              <w:t>如果在血小板管或血浆管中没有看见液体，则调整血浆管中的空气。如果在产品袋中没有看见血小板，则调整血小板管的凝集</w:t>
            </w:r>
          </w:p>
        </w:tc>
        <w:tc>
          <w:tcPr>
            <w:tcW w:w="0" w:type="auto"/>
          </w:tcPr>
          <w:p w:rsidR="007D5A4F" w:rsidRDefault="007D5A4F" w:rsidP="001B21D8">
            <w:r>
              <w:rPr>
                <w:rFonts w:hint="eastAsia"/>
              </w:rPr>
              <w:t>如果没有气栓，则进入“调整”页面，然后降低凝集仪表两次。</w:t>
            </w:r>
          </w:p>
        </w:tc>
      </w:tr>
      <w:tr w:rsidR="007D5A4F" w:rsidTr="00735C2D">
        <w:tc>
          <w:tcPr>
            <w:tcW w:w="0" w:type="auto"/>
          </w:tcPr>
          <w:p w:rsidR="007D5A4F" w:rsidRDefault="007D5A4F" w:rsidP="00C75A84">
            <w:r>
              <w:rPr>
                <w:rFonts w:hint="eastAsia"/>
              </w:rPr>
              <w:t>0007</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血小板浓度超出范围</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血小板产品的浓度可能与配置的浓度不同。</w:t>
            </w:r>
          </w:p>
        </w:tc>
        <w:tc>
          <w:tcPr>
            <w:tcW w:w="0" w:type="auto"/>
          </w:tcPr>
          <w:p w:rsidR="007D5A4F" w:rsidRDefault="007D5A4F" w:rsidP="001B21D8">
            <w:r>
              <w:rPr>
                <w:rFonts w:hint="eastAsia"/>
              </w:rPr>
              <w:t>当献血者操作程序之前的血小板数在运行后期改变时出现。</w:t>
            </w:r>
          </w:p>
        </w:tc>
      </w:tr>
      <w:tr w:rsidR="007D5A4F" w:rsidTr="00735C2D">
        <w:tc>
          <w:tcPr>
            <w:tcW w:w="0" w:type="auto"/>
          </w:tcPr>
          <w:p w:rsidR="007D5A4F" w:rsidRDefault="007D5A4F" w:rsidP="00C75A84">
            <w:r>
              <w:rPr>
                <w:rFonts w:hint="eastAsia"/>
              </w:rPr>
              <w:t>0008</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血小板浓度超出范围</w:t>
            </w:r>
          </w:p>
        </w:tc>
        <w:tc>
          <w:tcPr>
            <w:tcW w:w="0" w:type="auto"/>
          </w:tcPr>
          <w:p w:rsidR="007D5A4F" w:rsidRDefault="007D5A4F" w:rsidP="00735C2D">
            <w:pPr>
              <w:jc w:val="left"/>
            </w:pPr>
            <w:r>
              <w:rPr>
                <w:rFonts w:hint="eastAsia"/>
              </w:rPr>
              <w:t>运行结束汇总</w:t>
            </w:r>
          </w:p>
        </w:tc>
        <w:tc>
          <w:tcPr>
            <w:tcW w:w="0" w:type="auto"/>
          </w:tcPr>
          <w:p w:rsidR="007D5A4F" w:rsidRDefault="007D5A4F" w:rsidP="00483014">
            <w:r>
              <w:rPr>
                <w:rFonts w:hint="eastAsia"/>
              </w:rPr>
              <w:t>血小板浓度高于或低于建议的存储范围</w:t>
            </w:r>
          </w:p>
        </w:tc>
        <w:tc>
          <w:tcPr>
            <w:tcW w:w="0" w:type="auto"/>
          </w:tcPr>
          <w:p w:rsidR="007D5A4F" w:rsidRPr="00847946" w:rsidRDefault="007D5A4F" w:rsidP="001B21D8"/>
        </w:tc>
      </w:tr>
      <w:tr w:rsidR="007D5A4F" w:rsidTr="00735C2D">
        <w:tc>
          <w:tcPr>
            <w:tcW w:w="0" w:type="auto"/>
          </w:tcPr>
          <w:p w:rsidR="007D5A4F" w:rsidRDefault="007D5A4F" w:rsidP="00C75A84">
            <w:r>
              <w:rPr>
                <w:rFonts w:hint="eastAsia"/>
              </w:rPr>
              <w:t>0009</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压力传感器错误</w:t>
            </w:r>
          </w:p>
        </w:tc>
        <w:tc>
          <w:tcPr>
            <w:tcW w:w="0" w:type="auto"/>
          </w:tcPr>
          <w:p w:rsidR="007D5A4F" w:rsidRDefault="007D5A4F" w:rsidP="00735C2D">
            <w:pPr>
              <w:jc w:val="left"/>
            </w:pPr>
            <w:r>
              <w:rPr>
                <w:rFonts w:hint="eastAsia"/>
              </w:rPr>
              <w:t>运行</w:t>
            </w:r>
          </w:p>
        </w:tc>
        <w:tc>
          <w:tcPr>
            <w:tcW w:w="0" w:type="auto"/>
          </w:tcPr>
          <w:p w:rsidR="007D5A4F" w:rsidRDefault="007D5A4F" w:rsidP="00483014"/>
        </w:tc>
        <w:tc>
          <w:tcPr>
            <w:tcW w:w="0" w:type="auto"/>
          </w:tcPr>
          <w:p w:rsidR="007D5A4F" w:rsidRPr="00847946" w:rsidRDefault="007D5A4F" w:rsidP="001B21D8">
            <w:r>
              <w:rPr>
                <w:rFonts w:hint="eastAsia"/>
              </w:rPr>
              <w:t>在</w:t>
            </w:r>
            <w:r>
              <w:rPr>
                <w:rFonts w:hint="eastAsia"/>
              </w:rPr>
              <w:t>5</w:t>
            </w:r>
            <w:r>
              <w:rPr>
                <w:rFonts w:hint="eastAsia"/>
              </w:rPr>
              <w:t>次建议信息之后全自动血液采集装置将终止操作程序</w:t>
            </w:r>
          </w:p>
        </w:tc>
      </w:tr>
      <w:tr w:rsidR="007D5A4F" w:rsidTr="00735C2D">
        <w:tc>
          <w:tcPr>
            <w:tcW w:w="0" w:type="auto"/>
          </w:tcPr>
          <w:p w:rsidR="007D5A4F" w:rsidRPr="00847946" w:rsidRDefault="007D5A4F" w:rsidP="00C75A84">
            <w:r>
              <w:rPr>
                <w:rFonts w:hint="eastAsia"/>
              </w:rPr>
              <w:t>000A</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红细胞溢出</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该全自动血液采集装置已经检测到有溢出，并且已经执行了自动的溢出恢复。核实输入的献血者红细胞压积是正确的。</w:t>
            </w:r>
          </w:p>
        </w:tc>
        <w:tc>
          <w:tcPr>
            <w:tcW w:w="0" w:type="auto"/>
          </w:tcPr>
          <w:p w:rsidR="007D5A4F" w:rsidRDefault="007D5A4F" w:rsidP="001B21D8"/>
        </w:tc>
      </w:tr>
      <w:tr w:rsidR="007D5A4F" w:rsidTr="00735C2D">
        <w:tc>
          <w:tcPr>
            <w:tcW w:w="0" w:type="auto"/>
          </w:tcPr>
          <w:p w:rsidR="007D5A4F" w:rsidRDefault="007D5A4F" w:rsidP="00C75A84">
            <w:r>
              <w:rPr>
                <w:rFonts w:hint="eastAsia"/>
              </w:rPr>
              <w:t>000B</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恢复程序在进行中</w:t>
            </w:r>
          </w:p>
        </w:tc>
        <w:tc>
          <w:tcPr>
            <w:tcW w:w="0" w:type="auto"/>
          </w:tcPr>
          <w:p w:rsidR="007D5A4F" w:rsidRDefault="007D5A4F" w:rsidP="00735C2D">
            <w:pPr>
              <w:jc w:val="left"/>
            </w:pPr>
            <w:r>
              <w:rPr>
                <w:rFonts w:hint="eastAsia"/>
              </w:rPr>
              <w:t>运行</w:t>
            </w:r>
            <w:r>
              <w:rPr>
                <w:rFonts w:hint="eastAsia"/>
              </w:rPr>
              <w:t>(</w:t>
            </w:r>
            <w:r>
              <w:rPr>
                <w:rFonts w:hint="eastAsia"/>
              </w:rPr>
              <w:t>溢出恢复期间出现</w:t>
            </w:r>
            <w:r>
              <w:rPr>
                <w:rFonts w:hint="eastAsia"/>
              </w:rPr>
              <w:t>)</w:t>
            </w:r>
          </w:p>
        </w:tc>
        <w:tc>
          <w:tcPr>
            <w:tcW w:w="0" w:type="auto"/>
          </w:tcPr>
          <w:p w:rsidR="007D5A4F" w:rsidRPr="006C2EA4"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000C</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排除空气袋中空气</w:t>
            </w:r>
          </w:p>
        </w:tc>
        <w:tc>
          <w:tcPr>
            <w:tcW w:w="0" w:type="auto"/>
          </w:tcPr>
          <w:p w:rsidR="007D5A4F" w:rsidRDefault="007D5A4F" w:rsidP="00735C2D">
            <w:pPr>
              <w:jc w:val="left"/>
            </w:pPr>
            <w:r>
              <w:rPr>
                <w:rFonts w:hint="eastAsia"/>
              </w:rPr>
              <w:t>装载系统</w:t>
            </w:r>
          </w:p>
        </w:tc>
        <w:tc>
          <w:tcPr>
            <w:tcW w:w="0" w:type="auto"/>
          </w:tcPr>
          <w:p w:rsidR="007D5A4F"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000D</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回输压力大</w:t>
            </w:r>
          </w:p>
        </w:tc>
        <w:tc>
          <w:tcPr>
            <w:tcW w:w="0" w:type="auto"/>
          </w:tcPr>
          <w:p w:rsidR="007D5A4F" w:rsidRDefault="007D5A4F" w:rsidP="00735C2D">
            <w:pPr>
              <w:jc w:val="left"/>
            </w:pPr>
            <w:r>
              <w:rPr>
                <w:rFonts w:hint="eastAsia"/>
              </w:rPr>
              <w:t>运行</w:t>
            </w:r>
          </w:p>
        </w:tc>
        <w:tc>
          <w:tcPr>
            <w:tcW w:w="0" w:type="auto"/>
          </w:tcPr>
          <w:p w:rsidR="007D5A4F"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000E</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核实血浆产</w:t>
            </w:r>
            <w:r>
              <w:rPr>
                <w:rFonts w:hint="eastAsia"/>
              </w:rPr>
              <w:lastRenderedPageBreak/>
              <w:t>品量</w:t>
            </w:r>
          </w:p>
        </w:tc>
        <w:tc>
          <w:tcPr>
            <w:tcW w:w="0" w:type="auto"/>
          </w:tcPr>
          <w:p w:rsidR="007D5A4F" w:rsidRDefault="007D5A4F" w:rsidP="00735C2D">
            <w:pPr>
              <w:jc w:val="left"/>
            </w:pPr>
            <w:r>
              <w:rPr>
                <w:rFonts w:hint="eastAsia"/>
              </w:rPr>
              <w:lastRenderedPageBreak/>
              <w:t>运行结束</w:t>
            </w:r>
            <w:r>
              <w:rPr>
                <w:rFonts w:hint="eastAsia"/>
              </w:rPr>
              <w:lastRenderedPageBreak/>
              <w:t>汇总</w:t>
            </w:r>
          </w:p>
        </w:tc>
        <w:tc>
          <w:tcPr>
            <w:tcW w:w="0" w:type="auto"/>
          </w:tcPr>
          <w:p w:rsidR="007D5A4F" w:rsidRDefault="007D5A4F" w:rsidP="006C2EA4">
            <w:r>
              <w:rPr>
                <w:rFonts w:hint="eastAsia"/>
              </w:rPr>
              <w:lastRenderedPageBreak/>
              <w:t>血浆量采集量和预</w:t>
            </w:r>
            <w:r>
              <w:rPr>
                <w:rFonts w:hint="eastAsia"/>
              </w:rPr>
              <w:lastRenderedPageBreak/>
              <w:t>计不相符</w:t>
            </w:r>
          </w:p>
        </w:tc>
        <w:tc>
          <w:tcPr>
            <w:tcW w:w="0" w:type="auto"/>
          </w:tcPr>
          <w:p w:rsidR="007D5A4F" w:rsidRPr="006C2EA4" w:rsidRDefault="007D5A4F" w:rsidP="001B21D8"/>
        </w:tc>
      </w:tr>
      <w:tr w:rsidR="007D5A4F" w:rsidTr="00735C2D">
        <w:tc>
          <w:tcPr>
            <w:tcW w:w="0" w:type="auto"/>
          </w:tcPr>
          <w:p w:rsidR="007D5A4F" w:rsidRDefault="007D5A4F" w:rsidP="00C75A84">
            <w:r>
              <w:rPr>
                <w:rFonts w:hint="eastAsia"/>
              </w:rPr>
              <w:lastRenderedPageBreak/>
              <w:t>000F</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核实血小板产品、采集量和容量</w:t>
            </w:r>
          </w:p>
        </w:tc>
        <w:tc>
          <w:tcPr>
            <w:tcW w:w="0" w:type="auto"/>
          </w:tcPr>
          <w:p w:rsidR="007D5A4F" w:rsidRPr="006C2EA4" w:rsidRDefault="007D5A4F" w:rsidP="00735C2D">
            <w:pPr>
              <w:jc w:val="left"/>
            </w:pPr>
            <w:r>
              <w:rPr>
                <w:rFonts w:hint="eastAsia"/>
              </w:rPr>
              <w:t>运行结束汇总</w:t>
            </w:r>
          </w:p>
        </w:tc>
        <w:tc>
          <w:tcPr>
            <w:tcW w:w="0" w:type="auto"/>
          </w:tcPr>
          <w:p w:rsidR="007D5A4F" w:rsidRDefault="007D5A4F" w:rsidP="00483014">
            <w:r>
              <w:rPr>
                <w:rFonts w:hint="eastAsia"/>
              </w:rPr>
              <w:t>血小板量采集量和预计不相符</w:t>
            </w:r>
          </w:p>
        </w:tc>
        <w:tc>
          <w:tcPr>
            <w:tcW w:w="0" w:type="auto"/>
          </w:tcPr>
          <w:p w:rsidR="007D5A4F" w:rsidRDefault="007D5A4F" w:rsidP="001B21D8"/>
        </w:tc>
      </w:tr>
      <w:tr w:rsidR="007D5A4F" w:rsidTr="00735C2D">
        <w:tc>
          <w:tcPr>
            <w:tcW w:w="0" w:type="auto"/>
          </w:tcPr>
          <w:p w:rsidR="007D5A4F" w:rsidRDefault="007D5A4F" w:rsidP="00C75A84">
            <w:r>
              <w:rPr>
                <w:rFonts w:hint="eastAsia"/>
              </w:rPr>
              <w:t>0010</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核实红细胞产品、红细胞压积和容量</w:t>
            </w:r>
          </w:p>
        </w:tc>
        <w:tc>
          <w:tcPr>
            <w:tcW w:w="0" w:type="auto"/>
          </w:tcPr>
          <w:p w:rsidR="007D5A4F" w:rsidRDefault="007D5A4F" w:rsidP="00735C2D">
            <w:pPr>
              <w:jc w:val="left"/>
            </w:pPr>
          </w:p>
        </w:tc>
        <w:tc>
          <w:tcPr>
            <w:tcW w:w="0" w:type="auto"/>
          </w:tcPr>
          <w:p w:rsidR="007D5A4F" w:rsidRDefault="007D5A4F" w:rsidP="00483014">
            <w:r>
              <w:rPr>
                <w:rFonts w:hint="eastAsia"/>
              </w:rPr>
              <w:t>红细胞产品和预计不相符</w:t>
            </w:r>
          </w:p>
        </w:tc>
        <w:tc>
          <w:tcPr>
            <w:tcW w:w="0" w:type="auto"/>
          </w:tcPr>
          <w:p w:rsidR="007D5A4F" w:rsidRDefault="007D5A4F" w:rsidP="001B21D8"/>
        </w:tc>
      </w:tr>
      <w:tr w:rsidR="007D5A4F" w:rsidTr="00735C2D">
        <w:tc>
          <w:tcPr>
            <w:tcW w:w="0" w:type="auto"/>
          </w:tcPr>
          <w:p w:rsidR="007D5A4F" w:rsidRDefault="007D5A4F" w:rsidP="00C75A84">
            <w:r>
              <w:rPr>
                <w:rFonts w:hint="eastAsia"/>
              </w:rPr>
              <w:t>0011</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核实血浆产品中的白细胞数</w:t>
            </w:r>
          </w:p>
        </w:tc>
        <w:tc>
          <w:tcPr>
            <w:tcW w:w="0" w:type="auto"/>
          </w:tcPr>
          <w:p w:rsidR="007D5A4F" w:rsidRPr="00C35E42" w:rsidRDefault="007D5A4F" w:rsidP="00735C2D">
            <w:pPr>
              <w:jc w:val="left"/>
            </w:pPr>
          </w:p>
        </w:tc>
        <w:tc>
          <w:tcPr>
            <w:tcW w:w="0" w:type="auto"/>
          </w:tcPr>
          <w:p w:rsidR="007D5A4F" w:rsidRDefault="007D5A4F" w:rsidP="00483014">
            <w:r>
              <w:rPr>
                <w:rFonts w:hint="eastAsia"/>
              </w:rPr>
              <w:t>可能危及产品纯度</w:t>
            </w:r>
          </w:p>
        </w:tc>
        <w:tc>
          <w:tcPr>
            <w:tcW w:w="0" w:type="auto"/>
          </w:tcPr>
          <w:p w:rsidR="007D5A4F" w:rsidRDefault="007D5A4F" w:rsidP="001B21D8"/>
        </w:tc>
      </w:tr>
      <w:tr w:rsidR="00220F8D" w:rsidTr="00735C2D">
        <w:tc>
          <w:tcPr>
            <w:tcW w:w="0" w:type="auto"/>
          </w:tcPr>
          <w:p w:rsidR="008139CD" w:rsidRDefault="008139CD" w:rsidP="00C75A84">
            <w:r>
              <w:rPr>
                <w:rFonts w:hint="eastAsia"/>
              </w:rPr>
              <w:t>0012</w:t>
            </w:r>
          </w:p>
        </w:tc>
        <w:tc>
          <w:tcPr>
            <w:tcW w:w="0" w:type="auto"/>
          </w:tcPr>
          <w:p w:rsidR="008139CD" w:rsidRDefault="008139CD" w:rsidP="00483014">
            <w:r>
              <w:rPr>
                <w:rFonts w:hint="eastAsia"/>
              </w:rPr>
              <w:t>建议信息</w:t>
            </w:r>
          </w:p>
        </w:tc>
        <w:tc>
          <w:tcPr>
            <w:tcW w:w="0" w:type="auto"/>
          </w:tcPr>
          <w:p w:rsidR="008139CD" w:rsidRDefault="008139CD" w:rsidP="00483014">
            <w:r>
              <w:rPr>
                <w:rFonts w:hint="eastAsia"/>
              </w:rPr>
              <w:t>核实血小板产品中的白细胞数</w:t>
            </w:r>
          </w:p>
        </w:tc>
        <w:tc>
          <w:tcPr>
            <w:tcW w:w="0" w:type="auto"/>
          </w:tcPr>
          <w:p w:rsidR="008139CD" w:rsidRPr="00C37AF6" w:rsidRDefault="008139CD" w:rsidP="00735C2D">
            <w:pPr>
              <w:jc w:val="left"/>
            </w:pPr>
          </w:p>
        </w:tc>
        <w:tc>
          <w:tcPr>
            <w:tcW w:w="0" w:type="auto"/>
          </w:tcPr>
          <w:p w:rsidR="008139CD" w:rsidRDefault="008139CD" w:rsidP="00483014">
            <w:r>
              <w:rPr>
                <w:rFonts w:hint="eastAsia"/>
              </w:rPr>
              <w:t>可能危及产品纯度</w:t>
            </w:r>
          </w:p>
        </w:tc>
        <w:tc>
          <w:tcPr>
            <w:tcW w:w="0" w:type="auto"/>
          </w:tcPr>
          <w:p w:rsidR="008139CD" w:rsidRDefault="008139CD" w:rsidP="001B21D8"/>
        </w:tc>
      </w:tr>
      <w:tr w:rsidR="00220F8D" w:rsidTr="00735C2D">
        <w:tc>
          <w:tcPr>
            <w:tcW w:w="0" w:type="auto"/>
          </w:tcPr>
          <w:p w:rsidR="008139CD" w:rsidRDefault="0015049C" w:rsidP="00C75A84">
            <w:r>
              <w:rPr>
                <w:rFonts w:hint="eastAsia"/>
              </w:rPr>
              <w:t>0001</w:t>
            </w:r>
          </w:p>
        </w:tc>
        <w:tc>
          <w:tcPr>
            <w:tcW w:w="0" w:type="auto"/>
          </w:tcPr>
          <w:p w:rsidR="008139CD" w:rsidRDefault="00D03378" w:rsidP="001B21D8">
            <w:r>
              <w:rPr>
                <w:rFonts w:hint="eastAsia"/>
              </w:rPr>
              <w:t>警惕信息</w:t>
            </w:r>
          </w:p>
        </w:tc>
        <w:tc>
          <w:tcPr>
            <w:tcW w:w="0" w:type="auto"/>
          </w:tcPr>
          <w:p w:rsidR="008139CD" w:rsidRDefault="00483014" w:rsidP="00483014">
            <w:r>
              <w:rPr>
                <w:rFonts w:hint="eastAsia"/>
              </w:rPr>
              <w:t>抗凝剂管路堵塞故障</w:t>
            </w:r>
          </w:p>
        </w:tc>
        <w:tc>
          <w:tcPr>
            <w:tcW w:w="0" w:type="auto"/>
          </w:tcPr>
          <w:p w:rsidR="008139CD" w:rsidRPr="00C37AF6" w:rsidRDefault="00483014" w:rsidP="00735C2D">
            <w:pPr>
              <w:jc w:val="left"/>
            </w:pPr>
            <w:r>
              <w:rPr>
                <w:rFonts w:hint="eastAsia"/>
              </w:rPr>
              <w:t>抗凝剂灌注运行</w:t>
            </w:r>
          </w:p>
        </w:tc>
        <w:tc>
          <w:tcPr>
            <w:tcW w:w="0" w:type="auto"/>
          </w:tcPr>
          <w:p w:rsidR="008139CD" w:rsidRDefault="00483014" w:rsidP="00483014">
            <w:r>
              <w:rPr>
                <w:rFonts w:hint="eastAsia"/>
              </w:rPr>
              <w:t>该全自动血液采集装置不能正确地输送抗凝剂。检查该抗凝剂管路是否有扭曲或堵塞。触按继续以恢复该操作程序。</w:t>
            </w:r>
          </w:p>
        </w:tc>
        <w:tc>
          <w:tcPr>
            <w:tcW w:w="0" w:type="auto"/>
          </w:tcPr>
          <w:p w:rsidR="008139CD" w:rsidRDefault="008139CD" w:rsidP="001B21D8"/>
        </w:tc>
      </w:tr>
      <w:tr w:rsidR="007D5A4F" w:rsidTr="00735C2D">
        <w:tc>
          <w:tcPr>
            <w:tcW w:w="0" w:type="auto"/>
          </w:tcPr>
          <w:p w:rsidR="007D5A4F" w:rsidRDefault="007D5A4F" w:rsidP="00C75A84">
            <w:r>
              <w:rPr>
                <w:rFonts w:hint="eastAsia"/>
              </w:rPr>
              <w:t>0002</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在抗凝剂传感器中检测到有空气</w:t>
            </w:r>
          </w:p>
        </w:tc>
        <w:tc>
          <w:tcPr>
            <w:tcW w:w="0" w:type="auto"/>
          </w:tcPr>
          <w:p w:rsidR="007D5A4F" w:rsidRDefault="007D5A4F" w:rsidP="00735C2D">
            <w:pPr>
              <w:jc w:val="left"/>
            </w:pPr>
            <w:r>
              <w:rPr>
                <w:rFonts w:hint="eastAsia"/>
              </w:rPr>
              <w:t>抗凝剂灌注，运行</w:t>
            </w:r>
          </w:p>
        </w:tc>
        <w:tc>
          <w:tcPr>
            <w:tcW w:w="0" w:type="auto"/>
          </w:tcPr>
          <w:p w:rsidR="007D5A4F" w:rsidRDefault="007D5A4F" w:rsidP="00483014">
            <w:r>
              <w:rPr>
                <w:rFonts w:hint="eastAsia"/>
              </w:rPr>
              <w:t>在抗凝剂传感器处没有检测到抗凝剂。核实：</w:t>
            </w:r>
          </w:p>
          <w:p w:rsidR="007D5A4F" w:rsidRDefault="007D5A4F" w:rsidP="00483014">
            <w:r>
              <w:rPr>
                <w:rFonts w:hint="eastAsia"/>
              </w:rPr>
              <w:t xml:space="preserve">1 </w:t>
            </w:r>
            <w:r>
              <w:rPr>
                <w:rFonts w:hint="eastAsia"/>
              </w:rPr>
              <w:t>抗凝剂袋不是空的</w:t>
            </w:r>
          </w:p>
          <w:p w:rsidR="007D5A4F" w:rsidRDefault="007D5A4F" w:rsidP="00142039">
            <w:r>
              <w:rPr>
                <w:rFonts w:hint="eastAsia"/>
              </w:rPr>
              <w:t xml:space="preserve">2 </w:t>
            </w:r>
            <w:r w:rsidRPr="00142039">
              <w:rPr>
                <w:rFonts w:hint="eastAsia"/>
              </w:rPr>
              <w:t>抗凝剂袋连接正确</w:t>
            </w:r>
          </w:p>
          <w:p w:rsidR="007D5A4F" w:rsidRDefault="007D5A4F" w:rsidP="00483014">
            <w:r>
              <w:rPr>
                <w:rFonts w:hint="eastAsia"/>
              </w:rPr>
              <w:t>重新安装传感器中的抗凝剂管路。</w:t>
            </w:r>
          </w:p>
        </w:tc>
        <w:tc>
          <w:tcPr>
            <w:tcW w:w="0" w:type="auto"/>
          </w:tcPr>
          <w:p w:rsidR="007D5A4F" w:rsidRDefault="007D5A4F" w:rsidP="001B21D8">
            <w:r>
              <w:rPr>
                <w:rFonts w:hint="eastAsia"/>
              </w:rPr>
              <w:t>抗凝剂管路没有完全塞进抗凝剂传感器</w:t>
            </w:r>
          </w:p>
          <w:p w:rsidR="007D5A4F" w:rsidRDefault="007D5A4F" w:rsidP="001B21D8">
            <w:r>
              <w:rPr>
                <w:rFonts w:hint="eastAsia"/>
              </w:rPr>
              <w:t>抗凝剂传感器需要清洁</w:t>
            </w:r>
          </w:p>
          <w:p w:rsidR="007D5A4F" w:rsidRDefault="007D5A4F" w:rsidP="001B21D8">
            <w:r>
              <w:rPr>
                <w:rFonts w:hint="eastAsia"/>
              </w:rPr>
              <w:t>抗凝剂传感器故障</w:t>
            </w:r>
          </w:p>
          <w:p w:rsidR="007D5A4F" w:rsidRDefault="007D5A4F" w:rsidP="001B21D8">
            <w:r>
              <w:rPr>
                <w:rFonts w:hint="eastAsia"/>
              </w:rPr>
              <w:t xml:space="preserve">1 </w:t>
            </w:r>
            <w:r>
              <w:rPr>
                <w:rFonts w:hint="eastAsia"/>
              </w:rPr>
              <w:t>确保抗凝剂管路正确装入抗凝剂检测器。</w:t>
            </w:r>
          </w:p>
          <w:p w:rsidR="007D5A4F" w:rsidRDefault="007D5A4F" w:rsidP="001678F0">
            <w:r>
              <w:rPr>
                <w:rFonts w:hint="eastAsia"/>
              </w:rPr>
              <w:t>2</w:t>
            </w:r>
            <w:r>
              <w:rPr>
                <w:rFonts w:hint="eastAsia"/>
              </w:rPr>
              <w:t>触按继续。</w:t>
            </w:r>
          </w:p>
          <w:p w:rsidR="007D5A4F" w:rsidRDefault="007D5A4F" w:rsidP="001B21D8">
            <w:r>
              <w:rPr>
                <w:rFonts w:hint="eastAsia"/>
              </w:rPr>
              <w:t>（系统覆盖报警信息，并且抗凝剂泵输送</w:t>
            </w:r>
            <w:r>
              <w:rPr>
                <w:rFonts w:hint="eastAsia"/>
              </w:rPr>
              <w:t>3mL</w:t>
            </w:r>
            <w:r>
              <w:rPr>
                <w:rFonts w:hint="eastAsia"/>
              </w:rPr>
              <w:t>抗凝剂以能够灌注管路。）</w:t>
            </w:r>
          </w:p>
        </w:tc>
      </w:tr>
      <w:tr w:rsidR="007D5A4F" w:rsidTr="00735C2D">
        <w:tc>
          <w:tcPr>
            <w:tcW w:w="0" w:type="auto"/>
          </w:tcPr>
          <w:p w:rsidR="007D5A4F" w:rsidRDefault="007D5A4F" w:rsidP="00C75A84">
            <w:r>
              <w:rPr>
                <w:rFonts w:hint="eastAsia"/>
              </w:rPr>
              <w:t>0003</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卡匣错误</w:t>
            </w:r>
          </w:p>
        </w:tc>
        <w:tc>
          <w:tcPr>
            <w:tcW w:w="0" w:type="auto"/>
          </w:tcPr>
          <w:p w:rsidR="007D5A4F" w:rsidRDefault="007D5A4F" w:rsidP="00735C2D">
            <w:pPr>
              <w:jc w:val="left"/>
            </w:pPr>
            <w:r>
              <w:rPr>
                <w:rFonts w:hint="eastAsia"/>
              </w:rPr>
              <w:t>装载系统</w:t>
            </w:r>
          </w:p>
        </w:tc>
        <w:tc>
          <w:tcPr>
            <w:tcW w:w="0" w:type="auto"/>
          </w:tcPr>
          <w:p w:rsidR="007D5A4F" w:rsidRDefault="007D5A4F" w:rsidP="00483014">
            <w:r>
              <w:rPr>
                <w:rFonts w:hint="eastAsia"/>
              </w:rPr>
              <w:t>该全自动血液采集装置不能完全降低卡匣。核实：</w:t>
            </w:r>
          </w:p>
          <w:p w:rsidR="007D5A4F" w:rsidRDefault="007D5A4F" w:rsidP="00483014">
            <w:r>
              <w:rPr>
                <w:rFonts w:hint="eastAsia"/>
              </w:rPr>
              <w:t>卡匣装入正确</w:t>
            </w:r>
          </w:p>
          <w:p w:rsidR="007D5A4F" w:rsidRDefault="007D5A4F" w:rsidP="00483014">
            <w:r>
              <w:rPr>
                <w:rFonts w:hint="eastAsia"/>
              </w:rPr>
              <w:t>卡匣容器没有堵塞</w:t>
            </w:r>
          </w:p>
        </w:tc>
        <w:tc>
          <w:tcPr>
            <w:tcW w:w="0" w:type="auto"/>
          </w:tcPr>
          <w:p w:rsidR="007D5A4F" w:rsidRDefault="007D5A4F" w:rsidP="001B21D8">
            <w:r>
              <w:rPr>
                <w:rFonts w:hint="eastAsia"/>
              </w:rPr>
              <w:t xml:space="preserve">1 </w:t>
            </w:r>
            <w:r>
              <w:rPr>
                <w:rFonts w:hint="eastAsia"/>
              </w:rPr>
              <w:t>检查卡匣托盘后面是否有任何堵塞。</w:t>
            </w:r>
          </w:p>
          <w:p w:rsidR="007D5A4F" w:rsidRPr="00620CFA" w:rsidRDefault="007D5A4F" w:rsidP="00620CFA">
            <w:pPr>
              <w:rPr>
                <w:b/>
                <w:bCs/>
              </w:rPr>
            </w:pPr>
            <w:r>
              <w:rPr>
                <w:rFonts w:hint="eastAsia"/>
              </w:rPr>
              <w:t>2</w:t>
            </w:r>
            <w:r w:rsidRPr="00620CFA">
              <w:rPr>
                <w:rFonts w:hint="eastAsia"/>
              </w:rPr>
              <w:t>触按返回以升高卡匣。</w:t>
            </w:r>
          </w:p>
          <w:p w:rsidR="007D5A4F" w:rsidRDefault="007D5A4F" w:rsidP="001B21D8">
            <w:r>
              <w:rPr>
                <w:rFonts w:hint="eastAsia"/>
              </w:rPr>
              <w:t xml:space="preserve">3 </w:t>
            </w:r>
            <w:r>
              <w:rPr>
                <w:rFonts w:hint="eastAsia"/>
              </w:rPr>
              <w:t>触按继续以使系统降低卡匣。</w:t>
            </w:r>
          </w:p>
        </w:tc>
      </w:tr>
      <w:tr w:rsidR="007D5A4F" w:rsidTr="00735C2D">
        <w:tc>
          <w:tcPr>
            <w:tcW w:w="0" w:type="auto"/>
          </w:tcPr>
          <w:p w:rsidR="007D5A4F" w:rsidRDefault="007D5A4F" w:rsidP="00C75A84">
            <w:r>
              <w:rPr>
                <w:rFonts w:hint="eastAsia"/>
              </w:rPr>
              <w:lastRenderedPageBreak/>
              <w:t>0004</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卡匣移动故障</w:t>
            </w:r>
          </w:p>
        </w:tc>
        <w:tc>
          <w:tcPr>
            <w:tcW w:w="0" w:type="auto"/>
          </w:tcPr>
          <w:p w:rsidR="007D5A4F" w:rsidRDefault="007D5A4F" w:rsidP="00735C2D">
            <w:pPr>
              <w:jc w:val="left"/>
            </w:pPr>
            <w:r>
              <w:rPr>
                <w:rFonts w:hint="eastAsia"/>
              </w:rPr>
              <w:t>装载系统</w:t>
            </w:r>
          </w:p>
        </w:tc>
        <w:tc>
          <w:tcPr>
            <w:tcW w:w="0" w:type="auto"/>
          </w:tcPr>
          <w:p w:rsidR="007D5A4F" w:rsidRDefault="007D5A4F" w:rsidP="00483014">
            <w:r>
              <w:rPr>
                <w:rFonts w:hint="eastAsia"/>
              </w:rPr>
              <w:t>该全自动血液采集装置不能将卡匣移到它的合适位置。检查该卡匣周围是否有任何障碍物。在准备好要继续之后，触按继续以恢复操作程序。</w:t>
            </w:r>
          </w:p>
        </w:tc>
        <w:tc>
          <w:tcPr>
            <w:tcW w:w="0" w:type="auto"/>
          </w:tcPr>
          <w:p w:rsidR="007D5A4F" w:rsidRDefault="007D5A4F" w:rsidP="001B21D8"/>
        </w:tc>
      </w:tr>
      <w:tr w:rsidR="00220F8D" w:rsidTr="00735C2D">
        <w:tc>
          <w:tcPr>
            <w:tcW w:w="0" w:type="auto"/>
          </w:tcPr>
          <w:p w:rsidR="005E7568" w:rsidRDefault="00D36043" w:rsidP="00C75A84">
            <w:r>
              <w:rPr>
                <w:rFonts w:hint="eastAsia"/>
              </w:rPr>
              <w:t>0005</w:t>
            </w:r>
          </w:p>
        </w:tc>
        <w:tc>
          <w:tcPr>
            <w:tcW w:w="0" w:type="auto"/>
          </w:tcPr>
          <w:p w:rsidR="005E7568" w:rsidRDefault="007D5A4F" w:rsidP="001B21D8">
            <w:r>
              <w:rPr>
                <w:rFonts w:hint="eastAsia"/>
              </w:rPr>
              <w:t>警惕信息</w:t>
            </w:r>
          </w:p>
        </w:tc>
        <w:tc>
          <w:tcPr>
            <w:tcW w:w="0" w:type="auto"/>
          </w:tcPr>
          <w:p w:rsidR="005E7568" w:rsidRDefault="00D36043" w:rsidP="00483014">
            <w:r>
              <w:rPr>
                <w:rFonts w:hint="eastAsia"/>
              </w:rPr>
              <w:t>卡匣卸载位置错误</w:t>
            </w:r>
          </w:p>
        </w:tc>
        <w:tc>
          <w:tcPr>
            <w:tcW w:w="0" w:type="auto"/>
          </w:tcPr>
          <w:p w:rsidR="005E7568" w:rsidRDefault="00D36043" w:rsidP="00735C2D">
            <w:pPr>
              <w:jc w:val="left"/>
            </w:pPr>
            <w:r>
              <w:rPr>
                <w:rFonts w:hint="eastAsia"/>
              </w:rPr>
              <w:t>卸载系统</w:t>
            </w:r>
          </w:p>
        </w:tc>
        <w:tc>
          <w:tcPr>
            <w:tcW w:w="0" w:type="auto"/>
          </w:tcPr>
          <w:p w:rsidR="005E7568" w:rsidRDefault="00D36043" w:rsidP="00483014">
            <w:r>
              <w:rPr>
                <w:rFonts w:hint="eastAsia"/>
              </w:rPr>
              <w:t>该全自动血液采集装置无法从当前的位置卸载卡匣。脱离献血者。有关手动卸下卡匣和管路套件的说明，请参阅“操作员手册”。</w:t>
            </w:r>
          </w:p>
        </w:tc>
        <w:tc>
          <w:tcPr>
            <w:tcW w:w="0" w:type="auto"/>
          </w:tcPr>
          <w:p w:rsidR="005E7568" w:rsidRDefault="00D36043" w:rsidP="001B21D8">
            <w:r>
              <w:rPr>
                <w:rFonts w:hint="eastAsia"/>
              </w:rPr>
              <w:t>这条警惕信息可能在泵错误报警后开启全自动血液采集装置电源时出现。</w:t>
            </w:r>
          </w:p>
          <w:p w:rsidR="00D36043" w:rsidRDefault="00D36043" w:rsidP="001B21D8">
            <w:r>
              <w:rPr>
                <w:rFonts w:hint="eastAsia"/>
              </w:rPr>
              <w:t xml:space="preserve">1 </w:t>
            </w:r>
            <w:r>
              <w:rPr>
                <w:rFonts w:hint="eastAsia"/>
              </w:rPr>
              <w:t>触按继续。</w:t>
            </w:r>
          </w:p>
          <w:p w:rsidR="00D36043" w:rsidRDefault="00D36043" w:rsidP="001B21D8">
            <w:r>
              <w:rPr>
                <w:rFonts w:hint="eastAsia"/>
              </w:rPr>
              <w:t>在升高卡匣后，系统可能显示几个阀门错误警惕信息。</w:t>
            </w:r>
          </w:p>
          <w:p w:rsidR="00D36043" w:rsidRDefault="00D36043" w:rsidP="001B21D8">
            <w:r>
              <w:rPr>
                <w:rFonts w:hint="eastAsia"/>
              </w:rPr>
              <w:t xml:space="preserve">2 </w:t>
            </w:r>
            <w:r>
              <w:rPr>
                <w:rFonts w:hint="eastAsia"/>
              </w:rPr>
              <w:t>系统提示你脱离献血者。</w:t>
            </w:r>
          </w:p>
        </w:tc>
      </w:tr>
      <w:tr w:rsidR="007D5A4F" w:rsidTr="00735C2D">
        <w:tc>
          <w:tcPr>
            <w:tcW w:w="0" w:type="auto"/>
          </w:tcPr>
          <w:p w:rsidR="007D5A4F" w:rsidRDefault="007D5A4F" w:rsidP="00926147">
            <w:pPr>
              <w:tabs>
                <w:tab w:val="left" w:pos="557"/>
              </w:tabs>
              <w:jc w:val="left"/>
            </w:pPr>
            <w:r>
              <w:rPr>
                <w:rFonts w:hint="eastAsia"/>
              </w:rPr>
              <w:t>0006</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离心机盖开着</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离心机盖没有关闭。检查一下盖是否有任何阻塞。用力推离心机盖，将它关上。触按继续以恢复该操作程序。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0007</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离心机盖未栓上</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离心机盖没有完全栓上。检查一下盖是否有任何阻塞。用力推离心机盖，将它关上。触按继续以恢复该操作程序。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0008</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0009</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离心机故障</w:t>
            </w:r>
          </w:p>
        </w:tc>
        <w:tc>
          <w:tcPr>
            <w:tcW w:w="0" w:type="auto"/>
          </w:tcPr>
          <w:p w:rsidR="007D5A4F" w:rsidRDefault="007D5A4F" w:rsidP="00735C2D">
            <w:pPr>
              <w:jc w:val="left"/>
            </w:pPr>
            <w:r>
              <w:rPr>
                <w:rFonts w:hint="eastAsia"/>
              </w:rPr>
              <w:t>开启电源</w:t>
            </w:r>
          </w:p>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000A</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离心机压力高</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全自动血液采集装置已经检测到过大的离心机压力。核实：</w:t>
            </w:r>
          </w:p>
          <w:p w:rsidR="007D5A4F" w:rsidRDefault="007D5A4F" w:rsidP="00483014">
            <w:r>
              <w:rPr>
                <w:rFonts w:hint="eastAsia"/>
              </w:rPr>
              <w:t>环路没有扭曲</w:t>
            </w:r>
          </w:p>
          <w:p w:rsidR="007D5A4F" w:rsidRDefault="007D5A4F" w:rsidP="00483014">
            <w:r>
              <w:rPr>
                <w:rFonts w:hint="eastAsia"/>
              </w:rPr>
              <w:t>环形分离槽安装正确</w:t>
            </w:r>
          </w:p>
          <w:p w:rsidR="007D5A4F" w:rsidRDefault="007D5A4F" w:rsidP="00483014">
            <w:r>
              <w:rPr>
                <w:rFonts w:hint="eastAsia"/>
              </w:rPr>
              <w:t>在抽取管路中没有空气</w:t>
            </w:r>
          </w:p>
          <w:p w:rsidR="007D5A4F" w:rsidRDefault="007D5A4F" w:rsidP="00483014">
            <w:r>
              <w:rPr>
                <w:rFonts w:hint="eastAsia"/>
              </w:rPr>
              <w:t>红细胞管路没有扭曲或阻塞</w:t>
            </w:r>
          </w:p>
        </w:tc>
        <w:tc>
          <w:tcPr>
            <w:tcW w:w="0" w:type="auto"/>
          </w:tcPr>
          <w:p w:rsidR="007D5A4F" w:rsidRDefault="007D5A4F" w:rsidP="001B21D8"/>
        </w:tc>
      </w:tr>
      <w:tr w:rsidR="007D5A4F" w:rsidTr="00735C2D">
        <w:tc>
          <w:tcPr>
            <w:tcW w:w="0" w:type="auto"/>
          </w:tcPr>
          <w:p w:rsidR="007D5A4F" w:rsidRDefault="007D5A4F" w:rsidP="00C75A84">
            <w:r>
              <w:rPr>
                <w:rFonts w:hint="eastAsia"/>
              </w:rPr>
              <w:t>000B</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离心机速度错误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000C</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离心机停止运转</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已经按了“停止”按钮。泵和离心机都停止了。在准备好要继续之后，触按继续以恢复操作程序。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000D</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献血者脱离错误</w:t>
            </w:r>
          </w:p>
        </w:tc>
        <w:tc>
          <w:tcPr>
            <w:tcW w:w="0" w:type="auto"/>
          </w:tcPr>
          <w:p w:rsidR="007D5A4F" w:rsidRDefault="007D5A4F" w:rsidP="00735C2D">
            <w:pPr>
              <w:jc w:val="left"/>
            </w:pPr>
            <w:r>
              <w:rPr>
                <w:rFonts w:hint="eastAsia"/>
              </w:rPr>
              <w:t>卸载</w:t>
            </w:r>
          </w:p>
        </w:tc>
        <w:tc>
          <w:tcPr>
            <w:tcW w:w="0" w:type="auto"/>
          </w:tcPr>
          <w:p w:rsidR="007D5A4F" w:rsidRDefault="007D5A4F" w:rsidP="00483014">
            <w:r>
              <w:rPr>
                <w:rFonts w:hint="eastAsia"/>
              </w:rPr>
              <w:t>系统检测到该献血者仍然处于连接状态。核实：</w:t>
            </w:r>
          </w:p>
          <w:p w:rsidR="007D5A4F" w:rsidRDefault="007D5A4F" w:rsidP="00483014">
            <w:r>
              <w:rPr>
                <w:rFonts w:hint="eastAsia"/>
              </w:rPr>
              <w:t>产品袋和抗凝剂袋已经密封和卸下</w:t>
            </w:r>
          </w:p>
          <w:p w:rsidR="007D5A4F" w:rsidRDefault="007D5A4F" w:rsidP="00483014">
            <w:r>
              <w:rPr>
                <w:rFonts w:hint="eastAsia"/>
              </w:rPr>
              <w:t>献血者管路上的弹簧夹已经完全关闭</w:t>
            </w:r>
          </w:p>
          <w:p w:rsidR="007D5A4F" w:rsidRDefault="007D5A4F" w:rsidP="00483014">
            <w:r>
              <w:rPr>
                <w:rFonts w:hint="eastAsia"/>
              </w:rPr>
              <w:lastRenderedPageBreak/>
              <w:t>献血者已经脱离</w:t>
            </w:r>
          </w:p>
          <w:p w:rsidR="007D5A4F" w:rsidRDefault="007D5A4F" w:rsidP="00483014">
            <w:r>
              <w:rPr>
                <w:rFonts w:hint="eastAsia"/>
              </w:rPr>
              <w:t>触按继续。</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000E</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献血者脱离测试故障</w:t>
            </w:r>
          </w:p>
        </w:tc>
        <w:tc>
          <w:tcPr>
            <w:tcW w:w="0" w:type="auto"/>
          </w:tcPr>
          <w:p w:rsidR="007D5A4F" w:rsidRDefault="007D5A4F" w:rsidP="00735C2D">
            <w:pPr>
              <w:jc w:val="left"/>
            </w:pPr>
            <w:r>
              <w:rPr>
                <w:rFonts w:hint="eastAsia"/>
              </w:rPr>
              <w:t>卸载</w:t>
            </w:r>
          </w:p>
        </w:tc>
        <w:tc>
          <w:tcPr>
            <w:tcW w:w="0" w:type="auto"/>
          </w:tcPr>
          <w:p w:rsidR="007D5A4F" w:rsidRDefault="007D5A4F" w:rsidP="00483014">
            <w:r>
              <w:rPr>
                <w:rFonts w:hint="eastAsia"/>
              </w:rPr>
              <w:t>该献血者脱离测试已经失败了三次。核实：</w:t>
            </w:r>
          </w:p>
          <w:p w:rsidR="007D5A4F" w:rsidRDefault="007D5A4F" w:rsidP="003B6B90">
            <w:r>
              <w:rPr>
                <w:rFonts w:hint="eastAsia"/>
              </w:rPr>
              <w:t>产品袋和抗凝剂袋已经密封和卸下</w:t>
            </w:r>
          </w:p>
          <w:p w:rsidR="007D5A4F" w:rsidRDefault="007D5A4F" w:rsidP="003B6B90">
            <w:r>
              <w:rPr>
                <w:rFonts w:hint="eastAsia"/>
              </w:rPr>
              <w:t>献血者管路上的弹簧夹已经完全关闭</w:t>
            </w:r>
          </w:p>
          <w:p w:rsidR="007D5A4F" w:rsidRPr="003B6B90" w:rsidRDefault="007D5A4F" w:rsidP="00483014">
            <w:r>
              <w:rPr>
                <w:rFonts w:hint="eastAsia"/>
              </w:rPr>
              <w:t>脱离献血者。触按继续以使全自动血液采集装置升高卡匣。</w:t>
            </w:r>
          </w:p>
        </w:tc>
        <w:tc>
          <w:tcPr>
            <w:tcW w:w="0" w:type="auto"/>
          </w:tcPr>
          <w:p w:rsidR="007D5A4F" w:rsidRDefault="007D5A4F" w:rsidP="001B21D8"/>
        </w:tc>
      </w:tr>
      <w:tr w:rsidR="007D5A4F" w:rsidTr="00735C2D">
        <w:tc>
          <w:tcPr>
            <w:tcW w:w="0" w:type="auto"/>
          </w:tcPr>
          <w:p w:rsidR="007D5A4F" w:rsidRDefault="007D5A4F" w:rsidP="00C75A84">
            <w:r>
              <w:rPr>
                <w:rFonts w:hint="eastAsia"/>
              </w:rPr>
              <w:t>000F</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献血者血量减少限制</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0010</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采血压力太低</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采血压力太低。核实：</w:t>
            </w:r>
          </w:p>
          <w:p w:rsidR="007D5A4F" w:rsidRDefault="007D5A4F" w:rsidP="00483014">
            <w:r>
              <w:rPr>
                <w:rFonts w:hint="eastAsia"/>
              </w:rPr>
              <w:t>针头安装正确</w:t>
            </w:r>
          </w:p>
          <w:p w:rsidR="007D5A4F" w:rsidRDefault="007D5A4F" w:rsidP="00483014">
            <w:r>
              <w:rPr>
                <w:rFonts w:hint="eastAsia"/>
              </w:rPr>
              <w:t>管路没有扭曲或阻塞</w:t>
            </w:r>
          </w:p>
          <w:p w:rsidR="007D5A4F" w:rsidRDefault="007D5A4F" w:rsidP="00483014">
            <w:r>
              <w:rPr>
                <w:rFonts w:hint="eastAsia"/>
              </w:rPr>
              <w:t>袖带压力合适</w:t>
            </w:r>
          </w:p>
          <w:p w:rsidR="007D5A4F" w:rsidRDefault="007D5A4F" w:rsidP="00483014">
            <w:r>
              <w:rPr>
                <w:rFonts w:hint="eastAsia"/>
              </w:rPr>
              <w:t>指导该献血者紧握拳头。</w:t>
            </w:r>
          </w:p>
        </w:tc>
        <w:tc>
          <w:tcPr>
            <w:tcW w:w="0" w:type="auto"/>
          </w:tcPr>
          <w:p w:rsidR="007D5A4F" w:rsidRDefault="007D5A4F" w:rsidP="001B21D8">
            <w:r>
              <w:rPr>
                <w:rFonts w:hint="eastAsia"/>
              </w:rPr>
              <w:t xml:space="preserve">1 </w:t>
            </w:r>
            <w:r>
              <w:rPr>
                <w:rFonts w:hint="eastAsia"/>
              </w:rPr>
              <w:t>触按继续以恢复原来的采血流速。</w:t>
            </w:r>
          </w:p>
          <w:p w:rsidR="007D5A4F" w:rsidRDefault="007D5A4F" w:rsidP="001B21D8">
            <w:r>
              <w:rPr>
                <w:rFonts w:hint="eastAsia"/>
              </w:rPr>
              <w:t xml:space="preserve">2 </w:t>
            </w:r>
            <w:r>
              <w:rPr>
                <w:rFonts w:hint="eastAsia"/>
              </w:rPr>
              <w:t>触按调整，然后对必要的流速进行调整，以继续操作程序。</w:t>
            </w:r>
          </w:p>
        </w:tc>
      </w:tr>
      <w:tr w:rsidR="007D5A4F" w:rsidTr="00735C2D">
        <w:tc>
          <w:tcPr>
            <w:tcW w:w="0" w:type="auto"/>
          </w:tcPr>
          <w:p w:rsidR="007D5A4F" w:rsidRDefault="007D5A4F" w:rsidP="00C75A84">
            <w:r>
              <w:rPr>
                <w:rFonts w:hint="eastAsia"/>
              </w:rPr>
              <w:t>0011</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采血压力太低（减小血流速度）</w:t>
            </w:r>
          </w:p>
        </w:tc>
        <w:tc>
          <w:tcPr>
            <w:tcW w:w="0" w:type="auto"/>
          </w:tcPr>
          <w:p w:rsidR="007D5A4F" w:rsidRDefault="007D5A4F" w:rsidP="00735C2D">
            <w:pPr>
              <w:jc w:val="left"/>
            </w:pPr>
            <w:r>
              <w:rPr>
                <w:rFonts w:hint="eastAsia"/>
              </w:rPr>
              <w:t>运行</w:t>
            </w:r>
          </w:p>
        </w:tc>
        <w:tc>
          <w:tcPr>
            <w:tcW w:w="0" w:type="auto"/>
          </w:tcPr>
          <w:p w:rsidR="007D5A4F" w:rsidRDefault="007D5A4F" w:rsidP="007C39DC">
            <w:r>
              <w:rPr>
                <w:rFonts w:hint="eastAsia"/>
              </w:rPr>
              <w:t>采血压力太低。流速已暂时减小。核实：</w:t>
            </w:r>
          </w:p>
          <w:p w:rsidR="007D5A4F" w:rsidRDefault="007D5A4F" w:rsidP="007C39DC">
            <w:r>
              <w:rPr>
                <w:rFonts w:hint="eastAsia"/>
              </w:rPr>
              <w:t>针头安装正确</w:t>
            </w:r>
          </w:p>
          <w:p w:rsidR="007D5A4F" w:rsidRDefault="007D5A4F" w:rsidP="007C39DC">
            <w:r>
              <w:rPr>
                <w:rFonts w:hint="eastAsia"/>
              </w:rPr>
              <w:t>管路没有扭曲或阻塞</w:t>
            </w:r>
          </w:p>
          <w:p w:rsidR="007D5A4F" w:rsidRDefault="007D5A4F" w:rsidP="007C39DC">
            <w:r>
              <w:rPr>
                <w:rFonts w:hint="eastAsia"/>
              </w:rPr>
              <w:t>袖带压力合适</w:t>
            </w:r>
          </w:p>
          <w:p w:rsidR="007D5A4F" w:rsidRDefault="007D5A4F" w:rsidP="007C39DC">
            <w:r>
              <w:rPr>
                <w:rFonts w:hint="eastAsia"/>
              </w:rPr>
              <w:t>指导该献血者紧握拳头。</w:t>
            </w:r>
          </w:p>
          <w:p w:rsidR="007D5A4F" w:rsidRDefault="007D5A4F" w:rsidP="007C39DC">
            <w:r>
              <w:rPr>
                <w:rFonts w:hint="eastAsia"/>
              </w:rPr>
              <w:t>按“继续”以恢复原来的采血流速。按“调整”以减小原来的采血流速。</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0012</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DRBC</w:t>
            </w:r>
            <w:r>
              <w:rPr>
                <w:rFonts w:hint="eastAsia"/>
              </w:rPr>
              <w:t>分离警惕信息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将剩余的红细胞产品转到第二个袋，然后按继续。</w:t>
            </w:r>
          </w:p>
        </w:tc>
        <w:tc>
          <w:tcPr>
            <w:tcW w:w="0" w:type="auto"/>
          </w:tcPr>
          <w:p w:rsidR="007D5A4F" w:rsidRDefault="007D5A4F" w:rsidP="001B21D8"/>
        </w:tc>
      </w:tr>
      <w:tr w:rsidR="007D5A4F" w:rsidTr="00735C2D">
        <w:tc>
          <w:tcPr>
            <w:tcW w:w="0" w:type="auto"/>
          </w:tcPr>
          <w:p w:rsidR="007D5A4F" w:rsidRDefault="007D5A4F" w:rsidP="00C75A84">
            <w:r>
              <w:rPr>
                <w:rFonts w:hint="eastAsia"/>
              </w:rPr>
              <w:t>0013</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未能释放压力</w:t>
            </w:r>
          </w:p>
        </w:tc>
        <w:tc>
          <w:tcPr>
            <w:tcW w:w="0" w:type="auto"/>
          </w:tcPr>
          <w:p w:rsidR="007D5A4F" w:rsidRDefault="007D5A4F" w:rsidP="00735C2D">
            <w:pPr>
              <w:jc w:val="left"/>
            </w:pPr>
            <w:r>
              <w:rPr>
                <w:rFonts w:hint="eastAsia"/>
              </w:rPr>
              <w:t>管路套件测试</w:t>
            </w:r>
          </w:p>
        </w:tc>
        <w:tc>
          <w:tcPr>
            <w:tcW w:w="0" w:type="auto"/>
          </w:tcPr>
          <w:p w:rsidR="007D5A4F" w:rsidRDefault="007D5A4F" w:rsidP="00483014">
            <w:r>
              <w:rPr>
                <w:rFonts w:hint="eastAsia"/>
              </w:rPr>
              <w:t>卡匣未能释放测试压力。检查抗凝剂管路是否有扭曲或阻塞。核实抗凝剂过滤器是干的。在准备好之后，触按继续以恢复操作程序。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0014</w:t>
            </w:r>
          </w:p>
        </w:tc>
        <w:tc>
          <w:tcPr>
            <w:tcW w:w="0" w:type="auto"/>
          </w:tcPr>
          <w:p w:rsidR="007D5A4F" w:rsidRDefault="007D5A4F">
            <w:r w:rsidRPr="000D2C6A">
              <w:rPr>
                <w:rFonts w:hint="eastAsia"/>
              </w:rPr>
              <w:t>警惕信息</w:t>
            </w:r>
          </w:p>
        </w:tc>
        <w:tc>
          <w:tcPr>
            <w:tcW w:w="0" w:type="auto"/>
          </w:tcPr>
          <w:p w:rsidR="007D5A4F" w:rsidRDefault="007D5A4F" w:rsidP="007C0D10">
            <w:pPr>
              <w:tabs>
                <w:tab w:val="left" w:pos="462"/>
              </w:tabs>
              <w:jc w:val="left"/>
            </w:pPr>
            <w:r>
              <w:rPr>
                <w:rFonts w:hint="eastAsia"/>
              </w:rPr>
              <w:t>第一个周期错误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w:t>
            </w:r>
          </w:p>
          <w:p w:rsidR="007D5A4F" w:rsidRDefault="007D5A4F" w:rsidP="00483014">
            <w:r>
              <w:rPr>
                <w:rFonts w:hint="eastAsia"/>
              </w:rPr>
              <w:t>如果你看见漏液，则触按终止运行以终止该操作而不回输血液。</w:t>
            </w:r>
          </w:p>
          <w:p w:rsidR="007D5A4F" w:rsidRDefault="007D5A4F" w:rsidP="00483014">
            <w:r>
              <w:rPr>
                <w:rFonts w:hint="eastAsia"/>
              </w:rPr>
              <w:t>如果通气袋中有液体，则触按回输血液以把血液回输给献血者，然后结束运行。先清洁上液位，然后才进行下一操作步骤。如果问题继续存在，则打电话给服务代理商以获取帮助。</w:t>
            </w:r>
          </w:p>
          <w:p w:rsidR="007D5A4F" w:rsidRDefault="007D5A4F" w:rsidP="00483014">
            <w:r>
              <w:rPr>
                <w:rFonts w:hint="eastAsia"/>
              </w:rPr>
              <w:t>如果在任何其它袋中有液体，则确保所有这些袋都挂在</w:t>
            </w:r>
            <w:r>
              <w:rPr>
                <w:rFonts w:hint="eastAsia"/>
              </w:rPr>
              <w:t>IV</w:t>
            </w:r>
            <w:r>
              <w:rPr>
                <w:rFonts w:hint="eastAsia"/>
              </w:rPr>
              <w:t>架上，然后触按回输血液以把血液回输给献血者，然后结束运行。</w:t>
            </w:r>
          </w:p>
        </w:tc>
        <w:tc>
          <w:tcPr>
            <w:tcW w:w="0" w:type="auto"/>
          </w:tcPr>
          <w:p w:rsidR="007D5A4F" w:rsidRDefault="007D5A4F" w:rsidP="001B21D8"/>
        </w:tc>
      </w:tr>
      <w:tr w:rsidR="007D5A4F" w:rsidTr="00735C2D">
        <w:tc>
          <w:tcPr>
            <w:tcW w:w="0" w:type="auto"/>
          </w:tcPr>
          <w:p w:rsidR="007D5A4F" w:rsidRDefault="007D5A4F" w:rsidP="00C75A84">
            <w:r>
              <w:rPr>
                <w:rFonts w:hint="eastAsia"/>
              </w:rPr>
              <w:t>0015</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硬件故障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7C0D10">
            <w:pPr>
              <w:ind w:firstLineChars="200" w:firstLine="420"/>
            </w:pPr>
            <w:r>
              <w:rPr>
                <w:rFonts w:hint="eastAsia"/>
              </w:rPr>
              <w:t>电动机硬件可能需要重新测试。触按继续以恢复该操作程序。如果该电动机硬件使这个测试重复失败，则终止运行。然后打电话给你的服务代理商以获取帮助。</w:t>
            </w:r>
          </w:p>
        </w:tc>
        <w:tc>
          <w:tcPr>
            <w:tcW w:w="0" w:type="auto"/>
          </w:tcPr>
          <w:p w:rsidR="007D5A4F" w:rsidRDefault="007D5A4F" w:rsidP="001B21D8">
            <w:r>
              <w:rPr>
                <w:rFonts w:hint="eastAsia"/>
              </w:rPr>
              <w:t>泵转子堵塞</w:t>
            </w:r>
          </w:p>
          <w:p w:rsidR="007D5A4F" w:rsidRDefault="007D5A4F" w:rsidP="001B21D8">
            <w:r>
              <w:rPr>
                <w:rFonts w:hint="eastAsia"/>
              </w:rPr>
              <w:t>管路在转子中卡住了</w:t>
            </w:r>
          </w:p>
          <w:p w:rsidR="007D5A4F" w:rsidRDefault="007D5A4F" w:rsidP="001B21D8">
            <w:r>
              <w:rPr>
                <w:rFonts w:hint="eastAsia"/>
              </w:rPr>
              <w:t xml:space="preserve">1 </w:t>
            </w:r>
            <w:r>
              <w:rPr>
                <w:rFonts w:hint="eastAsia"/>
              </w:rPr>
              <w:t>核实没有管路或其它堵塞卡在管道之中（泵转子外壳）。</w:t>
            </w:r>
          </w:p>
          <w:p w:rsidR="007D5A4F" w:rsidRDefault="007D5A4F" w:rsidP="00EF2AF8">
            <w:r>
              <w:rPr>
                <w:rFonts w:hint="eastAsia"/>
              </w:rPr>
              <w:t>2</w:t>
            </w:r>
            <w:r>
              <w:rPr>
                <w:rFonts w:hint="eastAsia"/>
              </w:rPr>
              <w:t>核实该卡匣装入正确。</w:t>
            </w:r>
          </w:p>
          <w:p w:rsidR="007D5A4F" w:rsidRDefault="007D5A4F" w:rsidP="001B21D8">
            <w:r>
              <w:rPr>
                <w:rFonts w:hint="eastAsia"/>
              </w:rPr>
              <w:t xml:space="preserve">3 </w:t>
            </w:r>
            <w:r>
              <w:rPr>
                <w:rFonts w:hint="eastAsia"/>
              </w:rPr>
              <w:t>触按卸载以升</w:t>
            </w:r>
            <w:r>
              <w:rPr>
                <w:rFonts w:hint="eastAsia"/>
              </w:rPr>
              <w:lastRenderedPageBreak/>
              <w:t>高卡匣，然后试重新装入。</w:t>
            </w:r>
          </w:p>
        </w:tc>
      </w:tr>
      <w:tr w:rsidR="007D5A4F" w:rsidTr="00735C2D">
        <w:tc>
          <w:tcPr>
            <w:tcW w:w="0" w:type="auto"/>
          </w:tcPr>
          <w:p w:rsidR="007D5A4F" w:rsidRDefault="007D5A4F" w:rsidP="00440EE1">
            <w:pPr>
              <w:tabs>
                <w:tab w:val="left" w:pos="435"/>
              </w:tabs>
              <w:jc w:val="left"/>
            </w:pPr>
            <w:r>
              <w:rPr>
                <w:rFonts w:hint="eastAsia"/>
              </w:rPr>
              <w:lastRenderedPageBreak/>
              <w:t>0016</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检测到漏夜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483014">
            <w:r>
              <w:rPr>
                <w:rFonts w:hint="eastAsia"/>
              </w:rPr>
              <w:t>全自动血液采集装置检测到离心机舱中的漏液。检查环形分离槽和离心机舱中是否有液体。有关如何进行操作的指南，请参阅你中心的标准操作程序和“操作员手册”。</w:t>
            </w:r>
          </w:p>
        </w:tc>
        <w:tc>
          <w:tcPr>
            <w:tcW w:w="0" w:type="auto"/>
          </w:tcPr>
          <w:p w:rsidR="007D5A4F" w:rsidRDefault="007D5A4F" w:rsidP="001B21D8">
            <w:r>
              <w:rPr>
                <w:rFonts w:hint="eastAsia"/>
              </w:rPr>
              <w:t>检测器上的残余。有关清洁说明，请参阅第</w:t>
            </w:r>
            <w:r>
              <w:rPr>
                <w:rFonts w:hint="eastAsia"/>
              </w:rPr>
              <w:t>7</w:t>
            </w:r>
            <w:r>
              <w:rPr>
                <w:rFonts w:hint="eastAsia"/>
              </w:rPr>
              <w:t>章，“全自动血液采集装置维护”。</w:t>
            </w:r>
          </w:p>
        </w:tc>
      </w:tr>
      <w:tr w:rsidR="007D5A4F" w:rsidTr="00735C2D">
        <w:tc>
          <w:tcPr>
            <w:tcW w:w="0" w:type="auto"/>
          </w:tcPr>
          <w:p w:rsidR="007D5A4F" w:rsidRDefault="007D5A4F" w:rsidP="00C75A84">
            <w:r>
              <w:rPr>
                <w:rFonts w:hint="eastAsia"/>
              </w:rPr>
              <w:t>0017</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漏液测试失败</w:t>
            </w:r>
          </w:p>
        </w:tc>
        <w:tc>
          <w:tcPr>
            <w:tcW w:w="0" w:type="auto"/>
          </w:tcPr>
          <w:p w:rsidR="007D5A4F" w:rsidRDefault="007D5A4F" w:rsidP="00735C2D">
            <w:pPr>
              <w:jc w:val="left"/>
            </w:pPr>
            <w:r>
              <w:rPr>
                <w:rFonts w:hint="eastAsia"/>
              </w:rPr>
              <w:t>开启电源</w:t>
            </w:r>
          </w:p>
        </w:tc>
        <w:tc>
          <w:tcPr>
            <w:tcW w:w="0" w:type="auto"/>
          </w:tcPr>
          <w:p w:rsidR="007D5A4F" w:rsidRDefault="007D5A4F" w:rsidP="00483014">
            <w:r>
              <w:rPr>
                <w:rFonts w:hint="eastAsia"/>
              </w:rPr>
              <w:t>漏液检测器可能需要重新测试。触按继续以恢复该操作程序。如果漏液检测器使这个测试重复失败，则结束运行，然后打电话给服务代理商以获取帮助。</w:t>
            </w:r>
          </w:p>
        </w:tc>
        <w:tc>
          <w:tcPr>
            <w:tcW w:w="0" w:type="auto"/>
          </w:tcPr>
          <w:p w:rsidR="007D5A4F" w:rsidRPr="00C01AD1" w:rsidRDefault="007D5A4F" w:rsidP="001B21D8">
            <w:r>
              <w:rPr>
                <w:rFonts w:hint="eastAsia"/>
              </w:rPr>
              <w:t>检测器上的残余。有关清洁说明，请参阅第</w:t>
            </w:r>
            <w:r>
              <w:rPr>
                <w:rFonts w:hint="eastAsia"/>
              </w:rPr>
              <w:t>7</w:t>
            </w:r>
            <w:r>
              <w:rPr>
                <w:rFonts w:hint="eastAsia"/>
              </w:rPr>
              <w:t>章，“全自动血液采集装置维护”。</w:t>
            </w:r>
          </w:p>
        </w:tc>
      </w:tr>
      <w:tr w:rsidR="007D5A4F" w:rsidTr="00735C2D">
        <w:tc>
          <w:tcPr>
            <w:tcW w:w="0" w:type="auto"/>
            <w:vMerge w:val="restart"/>
          </w:tcPr>
          <w:p w:rsidR="007D5A4F" w:rsidRDefault="007D5A4F" w:rsidP="00C75A84">
            <w:r>
              <w:rPr>
                <w:rFonts w:hint="eastAsia"/>
              </w:rPr>
              <w:t>0018</w:t>
            </w:r>
          </w:p>
        </w:tc>
        <w:tc>
          <w:tcPr>
            <w:tcW w:w="0" w:type="auto"/>
            <w:vMerge w:val="restart"/>
          </w:tcPr>
          <w:p w:rsidR="007D5A4F" w:rsidRDefault="007D5A4F">
            <w:r w:rsidRPr="001F7511">
              <w:rPr>
                <w:rFonts w:hint="eastAsia"/>
              </w:rPr>
              <w:t>警惕信息</w:t>
            </w:r>
          </w:p>
        </w:tc>
        <w:tc>
          <w:tcPr>
            <w:tcW w:w="0" w:type="auto"/>
            <w:vMerge w:val="restart"/>
          </w:tcPr>
          <w:p w:rsidR="007D5A4F" w:rsidRDefault="007D5A4F" w:rsidP="00483014">
            <w:r>
              <w:rPr>
                <w:rFonts w:hint="eastAsia"/>
              </w:rPr>
              <w:t>液位传感器错误</w:t>
            </w:r>
          </w:p>
        </w:tc>
        <w:tc>
          <w:tcPr>
            <w:tcW w:w="0" w:type="auto"/>
            <w:vMerge w:val="restart"/>
          </w:tcPr>
          <w:p w:rsidR="007D5A4F" w:rsidRDefault="007D5A4F" w:rsidP="00735C2D">
            <w:pPr>
              <w:jc w:val="left"/>
            </w:pPr>
            <w:r>
              <w:rPr>
                <w:rFonts w:hint="eastAsia"/>
              </w:rPr>
              <w:t>运行</w:t>
            </w:r>
          </w:p>
        </w:tc>
        <w:tc>
          <w:tcPr>
            <w:tcW w:w="0" w:type="auto"/>
          </w:tcPr>
          <w:p w:rsidR="007D5A4F" w:rsidRDefault="007D5A4F" w:rsidP="00483014">
            <w:r>
              <w:rPr>
                <w:rFonts w:hint="eastAsia"/>
              </w:rPr>
              <w:t>回输循环太长。请核实：</w:t>
            </w:r>
          </w:p>
          <w:p w:rsidR="007D5A4F" w:rsidRDefault="007D5A4F" w:rsidP="00483014">
            <w:r>
              <w:rPr>
                <w:rFonts w:hint="eastAsia"/>
              </w:rPr>
              <w:t>回输管路中没有空气</w:t>
            </w:r>
          </w:p>
          <w:p w:rsidR="007D5A4F" w:rsidRDefault="007D5A4F" w:rsidP="00483014">
            <w:r>
              <w:rPr>
                <w:rFonts w:hint="eastAsia"/>
              </w:rPr>
              <w:t>阀门中的管路装入正确</w:t>
            </w:r>
          </w:p>
          <w:p w:rsidR="007D5A4F" w:rsidRDefault="007D5A4F" w:rsidP="00483014">
            <w:r>
              <w:rPr>
                <w:rFonts w:hint="eastAsia"/>
              </w:rPr>
              <w:t>气袋没有堵塞</w:t>
            </w:r>
          </w:p>
          <w:p w:rsidR="007D5A4F" w:rsidRDefault="007D5A4F" w:rsidP="00483014">
            <w:r>
              <w:rPr>
                <w:rFonts w:hint="eastAsia"/>
              </w:rPr>
              <w:t>如果你看见回输管路中有空气，则触按终止运行以终止该操作程序而不回输。如果阀门装入正确，且气袋管路没有堵塞，则触按终止运行以终止操作程序而不回输血液。</w:t>
            </w:r>
          </w:p>
        </w:tc>
        <w:tc>
          <w:tcPr>
            <w:tcW w:w="0" w:type="auto"/>
          </w:tcPr>
          <w:p w:rsidR="007D5A4F" w:rsidRDefault="007D5A4F"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全自动血液采集装置在上液位传感器处检测到液体，而不是在下液位传感器处检测到液体。轻敲回输容器的前</w:t>
            </w:r>
            <w:r>
              <w:rPr>
                <w:rFonts w:hint="eastAsia"/>
              </w:rPr>
              <w:lastRenderedPageBreak/>
              <w:t>面，以放出所有气泡，或等待到气泡完全消失。</w:t>
            </w:r>
          </w:p>
        </w:tc>
        <w:tc>
          <w:tcPr>
            <w:tcW w:w="0" w:type="auto"/>
          </w:tcPr>
          <w:p w:rsidR="00952C5A" w:rsidRDefault="00952C5A" w:rsidP="001B21D8">
            <w:r>
              <w:rPr>
                <w:rFonts w:hint="eastAsia"/>
              </w:rPr>
              <w:lastRenderedPageBreak/>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w:t>
            </w:r>
            <w:r>
              <w:rPr>
                <w:rFonts w:hint="eastAsia"/>
              </w:rPr>
              <w:lastRenderedPageBreak/>
              <w:t>将终止操作程序。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全自动血液采集装置在抽取周期末尾还没有在上液位传感器处检测到液体。核实：</w:t>
            </w:r>
          </w:p>
          <w:p w:rsidR="00952C5A" w:rsidRDefault="00952C5A" w:rsidP="00483014">
            <w:r>
              <w:rPr>
                <w:rFonts w:hint="eastAsia"/>
              </w:rPr>
              <w:t>血浆管和血小板管中是否含有液体</w:t>
            </w:r>
          </w:p>
          <w:p w:rsidR="00952C5A" w:rsidRDefault="00952C5A" w:rsidP="00483014">
            <w:r>
              <w:rPr>
                <w:rFonts w:hint="eastAsia"/>
              </w:rPr>
              <w:t>将管路正确装入阀门中</w:t>
            </w:r>
          </w:p>
        </w:tc>
        <w:tc>
          <w:tcPr>
            <w:tcW w:w="0" w:type="auto"/>
          </w:tcPr>
          <w:p w:rsidR="00952C5A" w:rsidRDefault="00952C5A" w:rsidP="001B21D8">
            <w:r>
              <w:rPr>
                <w:rFonts w:hint="eastAsia"/>
              </w:rPr>
              <w:t>血浆或血小板管路中有气栓</w:t>
            </w:r>
          </w:p>
          <w:p w:rsidR="00952C5A" w:rsidRDefault="00952C5A" w:rsidP="001B21D8">
            <w:r>
              <w:rPr>
                <w:rFonts w:hint="eastAsia"/>
              </w:rPr>
              <w:t>置换液袋空了</w:t>
            </w:r>
          </w:p>
          <w:p w:rsidR="00952C5A" w:rsidRDefault="00952C5A" w:rsidP="001B21D8">
            <w:r>
              <w:rPr>
                <w:rFonts w:hint="eastAsia"/>
              </w:rPr>
              <w:t>置换液管路堵塞了</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p w:rsidR="00952C5A" w:rsidRDefault="00952C5A" w:rsidP="001B21D8">
            <w:r>
              <w:rPr>
                <w:rFonts w:hint="eastAsia"/>
              </w:rPr>
              <w:t xml:space="preserve">1 </w:t>
            </w:r>
            <w:r>
              <w:rPr>
                <w:rFonts w:hint="eastAsia"/>
              </w:rPr>
              <w:t>执行气栓恢复</w:t>
            </w:r>
          </w:p>
          <w:p w:rsidR="00952C5A" w:rsidRDefault="00952C5A" w:rsidP="005B724B">
            <w:r>
              <w:rPr>
                <w:rFonts w:hint="eastAsia"/>
              </w:rPr>
              <w:t xml:space="preserve">2 </w:t>
            </w:r>
            <w:r>
              <w:rPr>
                <w:rFonts w:hint="eastAsia"/>
              </w:rPr>
              <w:t>连接置换液，然后继续</w:t>
            </w:r>
          </w:p>
          <w:p w:rsidR="00952C5A" w:rsidRDefault="00952C5A" w:rsidP="001B21D8">
            <w:r>
              <w:rPr>
                <w:rFonts w:hint="eastAsia"/>
              </w:rPr>
              <w:t xml:space="preserve">3 </w:t>
            </w:r>
            <w:r>
              <w:rPr>
                <w:rFonts w:hint="eastAsia"/>
              </w:rPr>
              <w:t>选择没有置换液的操作程序，或结束该操作程序。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回输周期太短。轻敲回输容器的前面，以放出所有气泡，或等待气泡完全消失。</w:t>
            </w:r>
          </w:p>
        </w:tc>
        <w:tc>
          <w:tcPr>
            <w:tcW w:w="0" w:type="auto"/>
          </w:tcPr>
          <w:p w:rsidR="00952C5A" w:rsidRDefault="00952C5A" w:rsidP="001B21D8">
            <w:r>
              <w:rPr>
                <w:rFonts w:hint="eastAsia"/>
              </w:rPr>
              <w:t>血浆或血小板管路中有气栓</w:t>
            </w:r>
          </w:p>
          <w:p w:rsidR="00952C5A" w:rsidRDefault="00952C5A" w:rsidP="001B21D8">
            <w:r>
              <w:rPr>
                <w:rFonts w:hint="eastAsia"/>
              </w:rPr>
              <w:t>置换液袋空了</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p w:rsidR="00952C5A" w:rsidRDefault="00952C5A" w:rsidP="001B21D8">
            <w:r>
              <w:rPr>
                <w:rFonts w:hint="eastAsia"/>
              </w:rPr>
              <w:t xml:space="preserve">1 </w:t>
            </w:r>
            <w:r>
              <w:rPr>
                <w:rFonts w:hint="eastAsia"/>
              </w:rPr>
              <w:t>执行气栓恢复。</w:t>
            </w:r>
          </w:p>
          <w:p w:rsidR="00952C5A" w:rsidRDefault="00952C5A" w:rsidP="001B21D8">
            <w:r>
              <w:rPr>
                <w:rFonts w:hint="eastAsia"/>
              </w:rPr>
              <w:t xml:space="preserve">2 </w:t>
            </w:r>
            <w:r>
              <w:rPr>
                <w:rFonts w:hint="eastAsia"/>
              </w:rPr>
              <w:t>连接置换液，然后继续。</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抽取周期太短。核实：</w:t>
            </w:r>
          </w:p>
          <w:p w:rsidR="00952C5A" w:rsidRDefault="00952C5A" w:rsidP="00483014">
            <w:r>
              <w:rPr>
                <w:rFonts w:hint="eastAsia"/>
              </w:rPr>
              <w:t>阀门中的管路装入正确</w:t>
            </w:r>
          </w:p>
          <w:p w:rsidR="00952C5A" w:rsidRDefault="00952C5A" w:rsidP="00483014">
            <w:r>
              <w:rPr>
                <w:rFonts w:hint="eastAsia"/>
              </w:rPr>
              <w:t>血浆板和血小板管中是否含有液体</w:t>
            </w:r>
          </w:p>
          <w:p w:rsidR="00952C5A" w:rsidRDefault="00952C5A" w:rsidP="00483014">
            <w:r>
              <w:rPr>
                <w:rFonts w:hint="eastAsia"/>
              </w:rPr>
              <w:lastRenderedPageBreak/>
              <w:t>如果该系统重复地显示抽取周期太短的警惕信息，则终止运行。</w:t>
            </w:r>
          </w:p>
        </w:tc>
        <w:tc>
          <w:tcPr>
            <w:tcW w:w="0" w:type="auto"/>
          </w:tcPr>
          <w:p w:rsidR="00952C5A" w:rsidRDefault="00952C5A" w:rsidP="00952C5A">
            <w:pPr>
              <w:pStyle w:val="a4"/>
              <w:numPr>
                <w:ilvl w:val="0"/>
                <w:numId w:val="4"/>
              </w:numPr>
            </w:pPr>
            <w:r>
              <w:rPr>
                <w:rFonts w:hint="eastAsia"/>
              </w:rPr>
              <w:lastRenderedPageBreak/>
              <w:t>血浆或血小板管路中有气栓</w:t>
            </w:r>
          </w:p>
          <w:p w:rsidR="00952C5A" w:rsidRDefault="00952C5A" w:rsidP="00952C5A">
            <w:pPr>
              <w:pStyle w:val="a4"/>
              <w:numPr>
                <w:ilvl w:val="0"/>
                <w:numId w:val="4"/>
              </w:numPr>
            </w:pPr>
            <w:r>
              <w:rPr>
                <w:rFonts w:hint="eastAsia"/>
              </w:rPr>
              <w:t>装入管路套件不正确</w:t>
            </w:r>
          </w:p>
          <w:p w:rsidR="00952C5A" w:rsidRDefault="00952C5A" w:rsidP="00952C5A">
            <w:pPr>
              <w:pStyle w:val="a4"/>
              <w:numPr>
                <w:ilvl w:val="0"/>
                <w:numId w:val="4"/>
              </w:numPr>
            </w:pPr>
            <w:r>
              <w:rPr>
                <w:rFonts w:hint="eastAsia"/>
              </w:rPr>
              <w:lastRenderedPageBreak/>
              <w:t>管路套件渗漏</w:t>
            </w:r>
          </w:p>
          <w:p w:rsidR="00952C5A" w:rsidRDefault="00952C5A" w:rsidP="001B21D8">
            <w:r>
              <w:rPr>
                <w:rFonts w:hint="eastAsia"/>
              </w:rPr>
              <w:t>如果该系统重复地显示抽取周期太短的警惕信息，则终止运行。</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tc>
      </w:tr>
      <w:tr w:rsidR="007D5A4F" w:rsidTr="00735C2D">
        <w:tc>
          <w:tcPr>
            <w:tcW w:w="0" w:type="auto"/>
          </w:tcPr>
          <w:p w:rsidR="007D5A4F" w:rsidRDefault="007D5A4F" w:rsidP="00C75A84">
            <w:r>
              <w:rPr>
                <w:rFonts w:hint="eastAsia"/>
              </w:rPr>
              <w:lastRenderedPageBreak/>
              <w:t>0019</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一分钟暂停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这些泵已暂停一分钟。离心机速度已经降低了。在准备好要继续之后，触按继续以恢复操作程序。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001A</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电源中断了</w:t>
            </w:r>
          </w:p>
        </w:tc>
        <w:tc>
          <w:tcPr>
            <w:tcW w:w="0" w:type="auto"/>
          </w:tcPr>
          <w:p w:rsidR="007D5A4F" w:rsidRDefault="007D5A4F" w:rsidP="00735C2D">
            <w:pPr>
              <w:jc w:val="left"/>
            </w:pPr>
          </w:p>
        </w:tc>
        <w:tc>
          <w:tcPr>
            <w:tcW w:w="0" w:type="auto"/>
          </w:tcPr>
          <w:p w:rsidR="007D5A4F" w:rsidRDefault="007D5A4F" w:rsidP="00483014">
            <w:r>
              <w:rPr>
                <w:rFonts w:hint="eastAsia"/>
              </w:rPr>
              <w:t>在采集过程中，全自动血液采集装置的电源中断了。要继续，触按屏幕上的任一按钮。</w:t>
            </w:r>
          </w:p>
        </w:tc>
        <w:tc>
          <w:tcPr>
            <w:tcW w:w="0" w:type="auto"/>
          </w:tcPr>
          <w:p w:rsidR="007D5A4F" w:rsidRDefault="007D5A4F" w:rsidP="001B21D8">
            <w:r>
              <w:rPr>
                <w:rFonts w:hint="eastAsia"/>
              </w:rPr>
              <w:t>参阅第</w:t>
            </w:r>
            <w:r>
              <w:rPr>
                <w:rFonts w:hint="eastAsia"/>
              </w:rPr>
              <w:t>6-45</w:t>
            </w:r>
            <w:r>
              <w:rPr>
                <w:rFonts w:hint="eastAsia"/>
              </w:rPr>
              <w:t>页上的“电源中断后的恢复”。</w:t>
            </w:r>
          </w:p>
        </w:tc>
      </w:tr>
      <w:tr w:rsidR="007D5A4F" w:rsidTr="00735C2D">
        <w:tc>
          <w:tcPr>
            <w:tcW w:w="0" w:type="auto"/>
          </w:tcPr>
          <w:p w:rsidR="007D5A4F" w:rsidRDefault="007D5A4F" w:rsidP="00C75A84">
            <w:r>
              <w:rPr>
                <w:rFonts w:hint="eastAsia"/>
              </w:rPr>
              <w:t>001B</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通电测试失败</w:t>
            </w:r>
          </w:p>
        </w:tc>
        <w:tc>
          <w:tcPr>
            <w:tcW w:w="0" w:type="auto"/>
          </w:tcPr>
          <w:p w:rsidR="007D5A4F" w:rsidRDefault="007D5A4F" w:rsidP="00735C2D">
            <w:pPr>
              <w:jc w:val="left"/>
            </w:pPr>
            <w:r>
              <w:rPr>
                <w:rFonts w:hint="eastAsia"/>
              </w:rPr>
              <w:t>开启电源</w:t>
            </w:r>
          </w:p>
        </w:tc>
        <w:tc>
          <w:tcPr>
            <w:tcW w:w="0" w:type="auto"/>
          </w:tcPr>
          <w:p w:rsidR="007D5A4F" w:rsidRDefault="007D5A4F" w:rsidP="00483014">
            <w:r>
              <w:rPr>
                <w:rFonts w:hint="eastAsia"/>
              </w:rPr>
              <w:t>电源可能需要重新测试。触按继续以恢复该操作程序。如果电源使这个测试重复失败，则结束运行，然后打电话给服务代理商以获取帮助。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001C</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压力测试失败</w:t>
            </w:r>
          </w:p>
        </w:tc>
        <w:tc>
          <w:tcPr>
            <w:tcW w:w="0" w:type="auto"/>
          </w:tcPr>
          <w:p w:rsidR="007D5A4F" w:rsidRDefault="007D5A4F" w:rsidP="00735C2D">
            <w:pPr>
              <w:jc w:val="left"/>
            </w:pPr>
            <w:r>
              <w:rPr>
                <w:rFonts w:hint="eastAsia"/>
              </w:rPr>
              <w:t>管路套件测试</w:t>
            </w:r>
          </w:p>
        </w:tc>
        <w:tc>
          <w:tcPr>
            <w:tcW w:w="0" w:type="auto"/>
          </w:tcPr>
          <w:p w:rsidR="007D5A4F" w:rsidRDefault="007D5A4F" w:rsidP="00483014">
            <w:r>
              <w:rPr>
                <w:rFonts w:hint="eastAsia"/>
              </w:rPr>
              <w:t>该全自动血液采集装置不能保持压力。核实：</w:t>
            </w:r>
          </w:p>
          <w:p w:rsidR="007D5A4F" w:rsidRDefault="007D5A4F" w:rsidP="00483014">
            <w:r>
              <w:rPr>
                <w:rFonts w:hint="eastAsia"/>
              </w:rPr>
              <w:t>弹簧夹关闭，并且样品袋中没有空气</w:t>
            </w:r>
          </w:p>
          <w:p w:rsidR="007D5A4F" w:rsidRDefault="007D5A4F" w:rsidP="00483014">
            <w:r>
              <w:rPr>
                <w:rFonts w:hint="eastAsia"/>
              </w:rPr>
              <w:t>泵导管装入正确</w:t>
            </w:r>
          </w:p>
          <w:p w:rsidR="007D5A4F" w:rsidRDefault="007D5A4F" w:rsidP="00483014">
            <w:r>
              <w:rPr>
                <w:rFonts w:hint="eastAsia"/>
              </w:rPr>
              <w:t>卡匣装入正确</w:t>
            </w:r>
          </w:p>
          <w:p w:rsidR="007D5A4F" w:rsidRDefault="007D5A4F" w:rsidP="00483014">
            <w:r>
              <w:rPr>
                <w:rFonts w:hint="eastAsia"/>
              </w:rPr>
              <w:t>卡匣没有堵塞</w:t>
            </w:r>
          </w:p>
        </w:tc>
        <w:tc>
          <w:tcPr>
            <w:tcW w:w="0" w:type="auto"/>
          </w:tcPr>
          <w:p w:rsidR="007D5A4F" w:rsidRDefault="007D5A4F" w:rsidP="001B21D8">
            <w:r>
              <w:rPr>
                <w:rFonts w:hint="eastAsia"/>
              </w:rPr>
              <w:t>系统在管路套件测试过程中没有检测到必要的压力变化。</w:t>
            </w:r>
          </w:p>
          <w:p w:rsidR="007D5A4F" w:rsidRDefault="007D5A4F" w:rsidP="001B21D8">
            <w:r>
              <w:rPr>
                <w:rFonts w:hint="eastAsia"/>
              </w:rPr>
              <w:t>针管及或样品袋管路弹簧夹没有关闭。</w:t>
            </w:r>
          </w:p>
          <w:p w:rsidR="007D5A4F" w:rsidRDefault="007D5A4F" w:rsidP="001B21D8">
            <w:r>
              <w:rPr>
                <w:rFonts w:hint="eastAsia"/>
              </w:rPr>
              <w:t>管路套件中的渗漏。</w:t>
            </w:r>
          </w:p>
          <w:p w:rsidR="007D5A4F" w:rsidRDefault="007D5A4F" w:rsidP="001B21D8">
            <w:r>
              <w:rPr>
                <w:rFonts w:hint="eastAsia"/>
              </w:rPr>
              <w:t xml:space="preserve">1 </w:t>
            </w:r>
            <w:r>
              <w:rPr>
                <w:rFonts w:hint="eastAsia"/>
              </w:rPr>
              <w:t>核实装入正确。</w:t>
            </w:r>
          </w:p>
          <w:p w:rsidR="007D5A4F" w:rsidRDefault="007D5A4F" w:rsidP="000C1048">
            <w:r>
              <w:rPr>
                <w:rFonts w:hint="eastAsia"/>
              </w:rPr>
              <w:lastRenderedPageBreak/>
              <w:t xml:space="preserve">2 </w:t>
            </w:r>
            <w:r>
              <w:rPr>
                <w:rFonts w:hint="eastAsia"/>
              </w:rPr>
              <w:t>夹住管路。</w:t>
            </w:r>
          </w:p>
          <w:p w:rsidR="007D5A4F" w:rsidRPr="002B06DE" w:rsidRDefault="007D5A4F" w:rsidP="002B06DE">
            <w:r>
              <w:rPr>
                <w:rFonts w:hint="eastAsia"/>
              </w:rPr>
              <w:t>3</w:t>
            </w:r>
            <w:r w:rsidRPr="002B06DE">
              <w:rPr>
                <w:rFonts w:hint="eastAsia"/>
              </w:rPr>
              <w:t>如果样品袋中有空气，则排除它。</w:t>
            </w:r>
          </w:p>
          <w:p w:rsidR="007D5A4F" w:rsidRPr="002B06DE" w:rsidRDefault="007D5A4F" w:rsidP="002B06DE">
            <w:r>
              <w:rPr>
                <w:rFonts w:hint="eastAsia"/>
              </w:rPr>
              <w:t>4</w:t>
            </w:r>
            <w:r w:rsidRPr="002B06DE">
              <w:rPr>
                <w:rFonts w:hint="eastAsia"/>
              </w:rPr>
              <w:t>夹住管路，然后继续。</w:t>
            </w:r>
          </w:p>
          <w:p w:rsidR="007D5A4F" w:rsidRPr="00B76194" w:rsidRDefault="007D5A4F" w:rsidP="001B21D8">
            <w:r>
              <w:rPr>
                <w:rFonts w:hint="eastAsia"/>
              </w:rPr>
              <w:t xml:space="preserve">5 </w:t>
            </w:r>
            <w:r>
              <w:rPr>
                <w:rFonts w:hint="eastAsia"/>
              </w:rPr>
              <w:t>如果测试继续失败，则弃置管路套件。</w:t>
            </w:r>
          </w:p>
        </w:tc>
      </w:tr>
      <w:tr w:rsidR="007D5A4F" w:rsidTr="00735C2D">
        <w:tc>
          <w:tcPr>
            <w:tcW w:w="0" w:type="auto"/>
          </w:tcPr>
          <w:p w:rsidR="007D5A4F" w:rsidRDefault="007D5A4F" w:rsidP="00C75A84">
            <w:r>
              <w:rPr>
                <w:rFonts w:hint="eastAsia"/>
              </w:rPr>
              <w:lastRenderedPageBreak/>
              <w:t>001D</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已修改的操作程序</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已经对该操作程序作了修改调整。触按继续以返回该操作程序选择屏幕。</w:t>
            </w:r>
          </w:p>
        </w:tc>
        <w:tc>
          <w:tcPr>
            <w:tcW w:w="0" w:type="auto"/>
          </w:tcPr>
          <w:p w:rsidR="007D5A4F" w:rsidRDefault="007D5A4F" w:rsidP="001B21D8"/>
        </w:tc>
      </w:tr>
      <w:tr w:rsidR="007D5A4F" w:rsidTr="00735C2D">
        <w:tc>
          <w:tcPr>
            <w:tcW w:w="0" w:type="auto"/>
          </w:tcPr>
          <w:p w:rsidR="007D5A4F" w:rsidRDefault="007D5A4F" w:rsidP="00C75A84">
            <w:r>
              <w:rPr>
                <w:rFonts w:hint="eastAsia"/>
              </w:rPr>
              <w:t>001E</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泵故障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483014">
            <w:r>
              <w:rPr>
                <w:rFonts w:hint="eastAsia"/>
              </w:rPr>
              <w:t>泵可能需要重新测试。触按继续以恢复该操作程序。如果该泵使这个测试重复失败，则终止运行。然后打电话给你的服务代理商以获取帮助。</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001F</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泵已暂停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已经按了暂停按钮。这些泵已经停止，而离心机可能在继续运行。触按继续以恢复该操作程序。</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0020</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红细胞检测器错误</w:t>
            </w:r>
          </w:p>
        </w:tc>
        <w:tc>
          <w:tcPr>
            <w:tcW w:w="0" w:type="auto"/>
          </w:tcPr>
          <w:p w:rsidR="007D5A4F" w:rsidRDefault="007D5A4F" w:rsidP="00735C2D">
            <w:pPr>
              <w:jc w:val="left"/>
            </w:pPr>
            <w:r>
              <w:rPr>
                <w:rFonts w:hint="eastAsia"/>
              </w:rPr>
              <w:t>开启电源</w:t>
            </w:r>
          </w:p>
          <w:p w:rsidR="007D5A4F" w:rsidRDefault="007D5A4F" w:rsidP="00735C2D">
            <w:pPr>
              <w:jc w:val="left"/>
            </w:pPr>
            <w:r>
              <w:rPr>
                <w:rFonts w:hint="eastAsia"/>
              </w:rPr>
              <w:t>装载系统</w:t>
            </w:r>
          </w:p>
        </w:tc>
        <w:tc>
          <w:tcPr>
            <w:tcW w:w="0" w:type="auto"/>
          </w:tcPr>
          <w:p w:rsidR="007D5A4F" w:rsidRDefault="007D5A4F" w:rsidP="00483014">
            <w:r>
              <w:rPr>
                <w:rFonts w:hint="eastAsia"/>
              </w:rPr>
              <w:t>系统无法校准红细胞检测器。如果要继续操作，则将提示你检验和测量这些产品。先清洁该红细胞检测器，然后才进行下一步操作。如果该检测器使这个测试重复失败，则打电话给你的服务代理商以获取帮助。</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0021</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回输压力太大</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回输压力太大。核实：</w:t>
            </w:r>
          </w:p>
          <w:p w:rsidR="007D5A4F" w:rsidRDefault="007D5A4F" w:rsidP="00483014">
            <w:r>
              <w:rPr>
                <w:rFonts w:hint="eastAsia"/>
              </w:rPr>
              <w:t>针头安装正确</w:t>
            </w:r>
          </w:p>
          <w:p w:rsidR="007D5A4F" w:rsidRDefault="007D5A4F" w:rsidP="00483014">
            <w:r>
              <w:rPr>
                <w:rFonts w:hint="eastAsia"/>
              </w:rPr>
              <w:t>管路没有扭曲或阻塞</w:t>
            </w:r>
          </w:p>
          <w:p w:rsidR="007D5A4F" w:rsidRDefault="007D5A4F" w:rsidP="00483014">
            <w:r>
              <w:rPr>
                <w:rFonts w:hint="eastAsia"/>
              </w:rPr>
              <w:lastRenderedPageBreak/>
              <w:t>袖带压力合适</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lastRenderedPageBreak/>
              <w:t>0022</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10</w:t>
            </w:r>
            <w:r>
              <w:rPr>
                <w:rFonts w:hint="eastAsia"/>
              </w:rPr>
              <w:t>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这些泵已停止</w:t>
            </w:r>
            <w:r>
              <w:rPr>
                <w:rFonts w:hint="eastAsia"/>
              </w:rPr>
              <w:t>10</w:t>
            </w:r>
            <w:r>
              <w:rPr>
                <w:rFonts w:hint="eastAsia"/>
              </w:rPr>
              <w:t>分钟，离心机已经停止了。在准备好要继续之后，触按继续以恢复操作程序。</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0023</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3</w:t>
            </w:r>
            <w:r>
              <w:rPr>
                <w:rFonts w:hint="eastAsia"/>
              </w:rPr>
              <w:t>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这些泵已暂停了</w:t>
            </w:r>
            <w:r>
              <w:rPr>
                <w:rFonts w:hint="eastAsia"/>
              </w:rPr>
              <w:t>3</w:t>
            </w:r>
            <w:r>
              <w:rPr>
                <w:rFonts w:hint="eastAsia"/>
              </w:rPr>
              <w:t>分钟。触按继续以把</w:t>
            </w:r>
            <w:r>
              <w:rPr>
                <w:rFonts w:hint="eastAsia"/>
              </w:rPr>
              <w:t>3mL</w:t>
            </w:r>
            <w:r>
              <w:rPr>
                <w:rFonts w:hint="eastAsia"/>
              </w:rPr>
              <w:t>血液回输给献血者，以保持穿刺部位畅通。</w:t>
            </w:r>
          </w:p>
        </w:tc>
        <w:tc>
          <w:tcPr>
            <w:tcW w:w="0" w:type="auto"/>
          </w:tcPr>
          <w:p w:rsidR="007D5A4F" w:rsidRDefault="007D5A4F" w:rsidP="001B21D8"/>
        </w:tc>
      </w:tr>
      <w:tr w:rsidR="007D5A4F" w:rsidTr="000C1048">
        <w:trPr>
          <w:trHeight w:val="222"/>
        </w:trPr>
        <w:tc>
          <w:tcPr>
            <w:tcW w:w="0" w:type="auto"/>
            <w:vMerge w:val="restart"/>
          </w:tcPr>
          <w:p w:rsidR="007D5A4F" w:rsidRDefault="007D5A4F" w:rsidP="00C75A84">
            <w:r>
              <w:rPr>
                <w:rFonts w:hint="eastAsia"/>
              </w:rPr>
              <w:t>0024</w:t>
            </w:r>
          </w:p>
        </w:tc>
        <w:tc>
          <w:tcPr>
            <w:tcW w:w="0" w:type="auto"/>
            <w:vMerge w:val="restart"/>
          </w:tcPr>
          <w:p w:rsidR="007D5A4F" w:rsidRDefault="007D5A4F">
            <w:r w:rsidRPr="00E2421D">
              <w:rPr>
                <w:rFonts w:hint="eastAsia"/>
              </w:rPr>
              <w:t>警惕信息</w:t>
            </w:r>
          </w:p>
        </w:tc>
        <w:tc>
          <w:tcPr>
            <w:tcW w:w="0" w:type="auto"/>
            <w:vMerge w:val="restart"/>
          </w:tcPr>
          <w:p w:rsidR="007D5A4F" w:rsidRDefault="007D5A4F" w:rsidP="00483014">
            <w:r>
              <w:rPr>
                <w:rFonts w:hint="eastAsia"/>
              </w:rPr>
              <w:t>管路套件类型错误</w:t>
            </w:r>
          </w:p>
        </w:tc>
        <w:tc>
          <w:tcPr>
            <w:tcW w:w="0" w:type="auto"/>
            <w:vMerge w:val="restart"/>
          </w:tcPr>
          <w:p w:rsidR="007D5A4F" w:rsidRDefault="007D5A4F" w:rsidP="00735C2D">
            <w:pPr>
              <w:jc w:val="left"/>
            </w:pPr>
            <w:r>
              <w:rPr>
                <w:rFonts w:hint="eastAsia"/>
              </w:rPr>
              <w:t>装载系统</w:t>
            </w:r>
          </w:p>
        </w:tc>
        <w:tc>
          <w:tcPr>
            <w:tcW w:w="0" w:type="auto"/>
          </w:tcPr>
          <w:p w:rsidR="007D5A4F" w:rsidRDefault="007D5A4F" w:rsidP="00483014">
            <w:r>
              <w:rPr>
                <w:rFonts w:hint="eastAsia"/>
              </w:rPr>
              <w:t>红细胞检测器没有识别出管路套件类型。</w:t>
            </w:r>
          </w:p>
          <w:p w:rsidR="007D5A4F" w:rsidRDefault="007D5A4F" w:rsidP="00483014">
            <w:r>
              <w:rPr>
                <w:rFonts w:hint="eastAsia"/>
              </w:rPr>
              <w:t>清洁红细胞检测器</w:t>
            </w:r>
          </w:p>
          <w:p w:rsidR="007D5A4F" w:rsidRDefault="007D5A4F" w:rsidP="00483014">
            <w:r>
              <w:rPr>
                <w:rFonts w:hint="eastAsia"/>
              </w:rPr>
              <w:t>重新装入管路套件</w:t>
            </w:r>
          </w:p>
          <w:p w:rsidR="007D5A4F" w:rsidRDefault="007D5A4F" w:rsidP="00483014">
            <w:r>
              <w:rPr>
                <w:rFonts w:hint="eastAsia"/>
              </w:rPr>
              <w:t>如果管路套件使这个测试重复失败，则打电话给你的服务代理商以获取帮助。</w:t>
            </w:r>
          </w:p>
        </w:tc>
        <w:tc>
          <w:tcPr>
            <w:tcW w:w="0" w:type="auto"/>
          </w:tcPr>
          <w:p w:rsidR="007D5A4F" w:rsidRDefault="007D5A4F" w:rsidP="001B21D8">
            <w:r>
              <w:rPr>
                <w:rFonts w:hint="eastAsia"/>
              </w:rPr>
              <w:t>卡匣在卡匣容器中固定不正确</w:t>
            </w:r>
          </w:p>
          <w:p w:rsidR="007D5A4F" w:rsidRDefault="007D5A4F" w:rsidP="001B21D8">
            <w:r>
              <w:rPr>
                <w:rFonts w:hint="eastAsia"/>
              </w:rPr>
              <w:t>堵塞在卡匣之后</w:t>
            </w:r>
          </w:p>
          <w:p w:rsidR="007D5A4F" w:rsidRDefault="007D5A4F" w:rsidP="001B21D8">
            <w:r>
              <w:rPr>
                <w:rFonts w:hint="eastAsia"/>
              </w:rPr>
              <w:t>红细胞检测器需要清洁</w:t>
            </w:r>
          </w:p>
          <w:p w:rsidR="007D5A4F" w:rsidRDefault="007D5A4F" w:rsidP="001B21D8">
            <w:r>
              <w:rPr>
                <w:rFonts w:hint="eastAsia"/>
              </w:rPr>
              <w:t xml:space="preserve">1 </w:t>
            </w:r>
            <w:r>
              <w:rPr>
                <w:rFonts w:hint="eastAsia"/>
              </w:rPr>
              <w:t>核实卡槽的正确安装</w:t>
            </w:r>
          </w:p>
          <w:p w:rsidR="007D5A4F" w:rsidRDefault="007D5A4F" w:rsidP="001B21D8">
            <w:r>
              <w:rPr>
                <w:rFonts w:hint="eastAsia"/>
              </w:rPr>
              <w:t xml:space="preserve">2 </w:t>
            </w:r>
            <w:r>
              <w:rPr>
                <w:rFonts w:hint="eastAsia"/>
              </w:rPr>
              <w:t>检查卡槽后面的管路或其他堵塞</w:t>
            </w:r>
          </w:p>
          <w:p w:rsidR="007D5A4F" w:rsidRPr="00FE6E35" w:rsidRDefault="007D5A4F" w:rsidP="00CF0480">
            <w:r>
              <w:rPr>
                <w:rFonts w:hint="eastAsia"/>
              </w:rPr>
              <w:t xml:space="preserve">3 </w:t>
            </w:r>
            <w:r>
              <w:rPr>
                <w:rFonts w:hint="eastAsia"/>
              </w:rPr>
              <w:t>触按继续以重新装入</w:t>
            </w:r>
          </w:p>
        </w:tc>
      </w:tr>
      <w:tr w:rsidR="00220F8D" w:rsidTr="000C1048">
        <w:trPr>
          <w:trHeight w:val="222"/>
        </w:trPr>
        <w:tc>
          <w:tcPr>
            <w:tcW w:w="0" w:type="auto"/>
            <w:vMerge/>
          </w:tcPr>
          <w:p w:rsidR="00CF0480" w:rsidRDefault="00CF0480" w:rsidP="00C75A84"/>
        </w:tc>
        <w:tc>
          <w:tcPr>
            <w:tcW w:w="0" w:type="auto"/>
            <w:vMerge/>
          </w:tcPr>
          <w:p w:rsidR="00CF0480" w:rsidRDefault="00CF0480" w:rsidP="001B21D8"/>
        </w:tc>
        <w:tc>
          <w:tcPr>
            <w:tcW w:w="0" w:type="auto"/>
            <w:vMerge/>
          </w:tcPr>
          <w:p w:rsidR="00CF0480" w:rsidRDefault="00CF0480" w:rsidP="00483014"/>
        </w:tc>
        <w:tc>
          <w:tcPr>
            <w:tcW w:w="0" w:type="auto"/>
            <w:vMerge/>
          </w:tcPr>
          <w:p w:rsidR="00CF0480" w:rsidRDefault="00CF0480" w:rsidP="00735C2D">
            <w:pPr>
              <w:jc w:val="left"/>
            </w:pPr>
          </w:p>
        </w:tc>
        <w:tc>
          <w:tcPr>
            <w:tcW w:w="0" w:type="auto"/>
          </w:tcPr>
          <w:p w:rsidR="00CF0480" w:rsidRDefault="00CF0480" w:rsidP="00483014">
            <w:r>
              <w:rPr>
                <w:rFonts w:hint="eastAsia"/>
              </w:rPr>
              <w:t>管路套件类型对所选的操作程序无效。执行以下操作之一：</w:t>
            </w:r>
          </w:p>
          <w:p w:rsidR="00CF0480" w:rsidRDefault="00CF0480" w:rsidP="00483014">
            <w:r>
              <w:rPr>
                <w:rFonts w:hint="eastAsia"/>
              </w:rPr>
              <w:t>返回浏览献血者信息，并选择新的操作程序</w:t>
            </w:r>
          </w:p>
          <w:p w:rsidR="00CF0480" w:rsidRDefault="00CF0480" w:rsidP="00483014">
            <w:r>
              <w:rPr>
                <w:rFonts w:hint="eastAsia"/>
              </w:rPr>
              <w:t>装入适合于该操作程序的管路套件</w:t>
            </w:r>
          </w:p>
        </w:tc>
        <w:tc>
          <w:tcPr>
            <w:tcW w:w="0" w:type="auto"/>
          </w:tcPr>
          <w:p w:rsidR="00CF0480" w:rsidRDefault="00CF0480" w:rsidP="001B21D8">
            <w:r>
              <w:rPr>
                <w:rFonts w:hint="eastAsia"/>
              </w:rPr>
              <w:t>卡匣在卡匣容器中安装不正确</w:t>
            </w:r>
          </w:p>
          <w:p w:rsidR="00CF0480" w:rsidRDefault="00CF0480" w:rsidP="001B21D8">
            <w:r>
              <w:rPr>
                <w:rFonts w:hint="eastAsia"/>
              </w:rPr>
              <w:t>堵塞在卡匣之后</w:t>
            </w:r>
          </w:p>
          <w:p w:rsidR="00CF0480" w:rsidRDefault="00CF0480" w:rsidP="001B21D8">
            <w:r>
              <w:rPr>
                <w:rFonts w:hint="eastAsia"/>
              </w:rPr>
              <w:t>红细胞检测器需要清洁、</w:t>
            </w:r>
          </w:p>
          <w:p w:rsidR="00CF0480" w:rsidRDefault="00CF0480" w:rsidP="001B21D8">
            <w:r>
              <w:rPr>
                <w:rFonts w:hint="eastAsia"/>
              </w:rPr>
              <w:t xml:space="preserve">1 </w:t>
            </w:r>
            <w:r>
              <w:rPr>
                <w:rFonts w:hint="eastAsia"/>
              </w:rPr>
              <w:t>检查卡匣的安装正确</w:t>
            </w:r>
          </w:p>
          <w:p w:rsidR="00CF0480" w:rsidRDefault="00CF0480" w:rsidP="00CF0480">
            <w:r>
              <w:rPr>
                <w:rFonts w:hint="eastAsia"/>
              </w:rPr>
              <w:t xml:space="preserve">2 </w:t>
            </w:r>
            <w:r>
              <w:rPr>
                <w:rFonts w:hint="eastAsia"/>
              </w:rPr>
              <w:t>卡匣后面的管路或其他堵塞</w:t>
            </w:r>
          </w:p>
          <w:p w:rsidR="00CF0480" w:rsidRDefault="00CF0480" w:rsidP="00CF0480">
            <w:r>
              <w:rPr>
                <w:rFonts w:hint="eastAsia"/>
              </w:rPr>
              <w:t xml:space="preserve">3 </w:t>
            </w:r>
            <w:r>
              <w:rPr>
                <w:rFonts w:hint="eastAsia"/>
              </w:rPr>
              <w:t>选择新的操作程序或装入合适的套件。</w:t>
            </w:r>
          </w:p>
          <w:p w:rsidR="00CF0480" w:rsidRPr="00CF0480" w:rsidRDefault="00CF0480" w:rsidP="00CF0480">
            <w:r>
              <w:rPr>
                <w:rFonts w:hint="eastAsia"/>
              </w:rPr>
              <w:t xml:space="preserve">4 </w:t>
            </w:r>
            <w:r>
              <w:rPr>
                <w:rFonts w:hint="eastAsia"/>
              </w:rPr>
              <w:t>触按继续以重新装入</w:t>
            </w:r>
          </w:p>
        </w:tc>
      </w:tr>
      <w:tr w:rsidR="00220F8D" w:rsidTr="000C1048">
        <w:trPr>
          <w:trHeight w:val="222"/>
        </w:trPr>
        <w:tc>
          <w:tcPr>
            <w:tcW w:w="0" w:type="auto"/>
            <w:vMerge/>
          </w:tcPr>
          <w:p w:rsidR="00CF0480" w:rsidRDefault="00CF0480" w:rsidP="00C75A84"/>
        </w:tc>
        <w:tc>
          <w:tcPr>
            <w:tcW w:w="0" w:type="auto"/>
            <w:vMerge/>
          </w:tcPr>
          <w:p w:rsidR="00CF0480" w:rsidRDefault="00CF0480" w:rsidP="001B21D8"/>
        </w:tc>
        <w:tc>
          <w:tcPr>
            <w:tcW w:w="0" w:type="auto"/>
            <w:vMerge/>
          </w:tcPr>
          <w:p w:rsidR="00CF0480" w:rsidRDefault="00CF0480" w:rsidP="00483014"/>
        </w:tc>
        <w:tc>
          <w:tcPr>
            <w:tcW w:w="0" w:type="auto"/>
            <w:vMerge/>
          </w:tcPr>
          <w:p w:rsidR="00CF0480" w:rsidRDefault="00CF0480" w:rsidP="00735C2D">
            <w:pPr>
              <w:jc w:val="left"/>
            </w:pPr>
          </w:p>
        </w:tc>
        <w:tc>
          <w:tcPr>
            <w:tcW w:w="0" w:type="auto"/>
          </w:tcPr>
          <w:p w:rsidR="00CF0480" w:rsidRDefault="00CF0480" w:rsidP="00483014">
            <w:r>
              <w:rPr>
                <w:rFonts w:hint="eastAsia"/>
              </w:rPr>
              <w:t>系统已检测到置换液管中的红细胞。管路套件对所选的操作程序可能无效，选择回输血液以把血液回输给献</w:t>
            </w:r>
            <w:r>
              <w:rPr>
                <w:rFonts w:hint="eastAsia"/>
              </w:rPr>
              <w:lastRenderedPageBreak/>
              <w:t>血者，或选择终止运行以结束该操作程序而不回输血液。</w:t>
            </w:r>
          </w:p>
        </w:tc>
        <w:tc>
          <w:tcPr>
            <w:tcW w:w="0" w:type="auto"/>
          </w:tcPr>
          <w:p w:rsidR="00CF0480" w:rsidRDefault="00CF0480" w:rsidP="001B21D8"/>
        </w:tc>
      </w:tr>
      <w:tr w:rsidR="00220F8D" w:rsidTr="00735C2D">
        <w:tc>
          <w:tcPr>
            <w:tcW w:w="0" w:type="auto"/>
          </w:tcPr>
          <w:p w:rsidR="00172EA6" w:rsidRDefault="00CF0480" w:rsidP="00C75A84">
            <w:r>
              <w:rPr>
                <w:rFonts w:hint="eastAsia"/>
              </w:rPr>
              <w:lastRenderedPageBreak/>
              <w:t>0025</w:t>
            </w:r>
          </w:p>
        </w:tc>
        <w:tc>
          <w:tcPr>
            <w:tcW w:w="0" w:type="auto"/>
          </w:tcPr>
          <w:p w:rsidR="00172EA6" w:rsidRDefault="007D5A4F" w:rsidP="001B21D8">
            <w:r>
              <w:rPr>
                <w:rFonts w:hint="eastAsia"/>
              </w:rPr>
              <w:t>警惕信息</w:t>
            </w:r>
          </w:p>
        </w:tc>
        <w:tc>
          <w:tcPr>
            <w:tcW w:w="0" w:type="auto"/>
          </w:tcPr>
          <w:p w:rsidR="00172EA6" w:rsidRDefault="00CF0480" w:rsidP="00483014">
            <w:r>
              <w:rPr>
                <w:rFonts w:hint="eastAsia"/>
              </w:rPr>
              <w:t>不能识别管路套件类型</w:t>
            </w:r>
          </w:p>
        </w:tc>
        <w:tc>
          <w:tcPr>
            <w:tcW w:w="0" w:type="auto"/>
          </w:tcPr>
          <w:p w:rsidR="00172EA6" w:rsidRPr="00CF0480" w:rsidRDefault="00CF0480" w:rsidP="00735C2D">
            <w:pPr>
              <w:jc w:val="left"/>
            </w:pPr>
            <w:r>
              <w:rPr>
                <w:rFonts w:hint="eastAsia"/>
              </w:rPr>
              <w:t>装载系统</w:t>
            </w:r>
          </w:p>
        </w:tc>
        <w:tc>
          <w:tcPr>
            <w:tcW w:w="0" w:type="auto"/>
          </w:tcPr>
          <w:p w:rsidR="00172EA6" w:rsidRDefault="00CF0480" w:rsidP="00483014">
            <w:r>
              <w:rPr>
                <w:rFonts w:hint="eastAsia"/>
              </w:rPr>
              <w:t>该系统不能识别正在装入的管路套件的类型。</w:t>
            </w:r>
          </w:p>
          <w:p w:rsidR="00CF0480" w:rsidRDefault="00CF0480" w:rsidP="00483014">
            <w:r>
              <w:rPr>
                <w:rFonts w:hint="eastAsia"/>
              </w:rPr>
              <w:t>要继续，触按适当的按钮以确认正在装入的套件类型，或触按装入新套件以装入新的管路套件。</w:t>
            </w:r>
          </w:p>
          <w:p w:rsidR="00CF0480" w:rsidRPr="00CF0480" w:rsidRDefault="008D4A4D" w:rsidP="00483014">
            <w:r>
              <w:rPr>
                <w:rFonts w:hint="eastAsia"/>
              </w:rPr>
              <w:t>如果该系统反复的不能识别管路套件类型，则打电话给你的服务代理商以获取帮助。</w:t>
            </w:r>
          </w:p>
        </w:tc>
        <w:tc>
          <w:tcPr>
            <w:tcW w:w="0" w:type="auto"/>
          </w:tcPr>
          <w:p w:rsidR="00172EA6" w:rsidRDefault="008D4A4D" w:rsidP="001B21D8">
            <w:r>
              <w:rPr>
                <w:rFonts w:hint="eastAsia"/>
              </w:rPr>
              <w:t>卡匣在卡匣容器中安装不正确</w:t>
            </w:r>
          </w:p>
          <w:p w:rsidR="008D4A4D" w:rsidRDefault="00A533AD" w:rsidP="001B21D8">
            <w:r>
              <w:rPr>
                <w:rFonts w:hint="eastAsia"/>
              </w:rPr>
              <w:t>堵塞在卡匣之后</w:t>
            </w:r>
          </w:p>
          <w:p w:rsidR="00A533AD" w:rsidRDefault="00A533AD" w:rsidP="001B21D8">
            <w:r>
              <w:rPr>
                <w:rFonts w:hint="eastAsia"/>
              </w:rPr>
              <w:t xml:space="preserve">1 </w:t>
            </w:r>
            <w:r>
              <w:rPr>
                <w:rFonts w:hint="eastAsia"/>
              </w:rPr>
              <w:t>核实卡匣的安装正确</w:t>
            </w:r>
          </w:p>
          <w:p w:rsidR="00A533AD" w:rsidRPr="00A533AD" w:rsidRDefault="00A533AD" w:rsidP="001B21D8">
            <w:r>
              <w:rPr>
                <w:rFonts w:hint="eastAsia"/>
              </w:rPr>
              <w:t>2</w:t>
            </w:r>
            <w:r>
              <w:rPr>
                <w:rFonts w:hint="eastAsia"/>
              </w:rPr>
              <w:t>选择要装入的套件类型</w:t>
            </w:r>
          </w:p>
        </w:tc>
      </w:tr>
      <w:tr w:rsidR="00220F8D" w:rsidTr="00735C2D">
        <w:tc>
          <w:tcPr>
            <w:tcW w:w="0" w:type="auto"/>
          </w:tcPr>
          <w:p w:rsidR="00CF0480" w:rsidRDefault="00A533AD" w:rsidP="00C75A84">
            <w:r>
              <w:rPr>
                <w:rFonts w:hint="eastAsia"/>
              </w:rPr>
              <w:t>0026</w:t>
            </w:r>
          </w:p>
        </w:tc>
        <w:tc>
          <w:tcPr>
            <w:tcW w:w="0" w:type="auto"/>
          </w:tcPr>
          <w:p w:rsidR="00CF0480" w:rsidRDefault="007D5A4F" w:rsidP="001B21D8">
            <w:r>
              <w:rPr>
                <w:rFonts w:hint="eastAsia"/>
              </w:rPr>
              <w:t>警惕信息</w:t>
            </w:r>
          </w:p>
        </w:tc>
        <w:tc>
          <w:tcPr>
            <w:tcW w:w="0" w:type="auto"/>
          </w:tcPr>
          <w:p w:rsidR="00CF0480" w:rsidRDefault="00A533AD" w:rsidP="00483014">
            <w:r>
              <w:rPr>
                <w:rFonts w:hint="eastAsia"/>
              </w:rPr>
              <w:t>松开献血者入口管路弹簧夹</w:t>
            </w:r>
          </w:p>
        </w:tc>
        <w:tc>
          <w:tcPr>
            <w:tcW w:w="0" w:type="auto"/>
          </w:tcPr>
          <w:p w:rsidR="00CF0480" w:rsidRPr="00A533AD" w:rsidRDefault="00A533AD" w:rsidP="00735C2D">
            <w:pPr>
              <w:jc w:val="left"/>
            </w:pPr>
            <w:r>
              <w:rPr>
                <w:rFonts w:hint="eastAsia"/>
              </w:rPr>
              <w:t>装载系统</w:t>
            </w:r>
          </w:p>
        </w:tc>
        <w:tc>
          <w:tcPr>
            <w:tcW w:w="0" w:type="auto"/>
          </w:tcPr>
          <w:p w:rsidR="00CF0480" w:rsidRDefault="00A533AD" w:rsidP="00483014">
            <w:r>
              <w:rPr>
                <w:rFonts w:hint="eastAsia"/>
              </w:rPr>
              <w:t>核实献血者管路没有夹住。核实样品袋没有充气。如果样品袋充气了，则打开两个弹簧夹，然后用压力把空气从样品袋中压出。</w:t>
            </w:r>
          </w:p>
        </w:tc>
        <w:tc>
          <w:tcPr>
            <w:tcW w:w="0" w:type="auto"/>
          </w:tcPr>
          <w:p w:rsidR="00CF0480" w:rsidRDefault="00CF0480" w:rsidP="001B21D8"/>
        </w:tc>
      </w:tr>
      <w:tr w:rsidR="00220F8D" w:rsidTr="00735C2D">
        <w:tc>
          <w:tcPr>
            <w:tcW w:w="0" w:type="auto"/>
            <w:vMerge w:val="restart"/>
          </w:tcPr>
          <w:p w:rsidR="00A533AD" w:rsidRPr="00A533AD" w:rsidRDefault="00A533AD" w:rsidP="00C75A84">
            <w:r>
              <w:rPr>
                <w:rFonts w:hint="eastAsia"/>
              </w:rPr>
              <w:t>0027</w:t>
            </w:r>
          </w:p>
        </w:tc>
        <w:tc>
          <w:tcPr>
            <w:tcW w:w="0" w:type="auto"/>
            <w:vMerge w:val="restart"/>
          </w:tcPr>
          <w:p w:rsidR="00A533AD" w:rsidRDefault="007D5A4F" w:rsidP="001B21D8">
            <w:r>
              <w:rPr>
                <w:rFonts w:hint="eastAsia"/>
              </w:rPr>
              <w:t>警惕信息</w:t>
            </w:r>
          </w:p>
        </w:tc>
        <w:tc>
          <w:tcPr>
            <w:tcW w:w="0" w:type="auto"/>
            <w:vMerge w:val="restart"/>
          </w:tcPr>
          <w:p w:rsidR="00A533AD" w:rsidRDefault="00A533AD" w:rsidP="00483014">
            <w:r>
              <w:rPr>
                <w:rFonts w:hint="eastAsia"/>
              </w:rPr>
              <w:t>阀门错误</w:t>
            </w:r>
          </w:p>
        </w:tc>
        <w:tc>
          <w:tcPr>
            <w:tcW w:w="0" w:type="auto"/>
            <w:vMerge w:val="restart"/>
          </w:tcPr>
          <w:p w:rsidR="00A533AD" w:rsidRDefault="00A533AD" w:rsidP="00735C2D">
            <w:pPr>
              <w:jc w:val="left"/>
            </w:pPr>
            <w:r>
              <w:rPr>
                <w:rFonts w:hint="eastAsia"/>
              </w:rPr>
              <w:t>装载系统</w:t>
            </w:r>
          </w:p>
        </w:tc>
        <w:tc>
          <w:tcPr>
            <w:tcW w:w="0" w:type="auto"/>
          </w:tcPr>
          <w:p w:rsidR="00A533AD" w:rsidRDefault="00A533AD" w:rsidP="00483014">
            <w:r>
              <w:rPr>
                <w:rFonts w:hint="eastAsia"/>
              </w:rPr>
              <w:t>系统已经检测到一个无效的血小板阀门位置。检查该血小板阀门是否有任何阻塞。触按继续以恢复该操作程序。</w:t>
            </w:r>
          </w:p>
        </w:tc>
        <w:tc>
          <w:tcPr>
            <w:tcW w:w="0" w:type="auto"/>
          </w:tcPr>
          <w:p w:rsidR="00A533AD" w:rsidRDefault="00A533AD" w:rsidP="001B21D8"/>
        </w:tc>
      </w:tr>
      <w:tr w:rsidR="00220F8D" w:rsidTr="00735C2D">
        <w:tc>
          <w:tcPr>
            <w:tcW w:w="0" w:type="auto"/>
            <w:vMerge/>
          </w:tcPr>
          <w:p w:rsidR="00A533AD" w:rsidRDefault="00A533AD" w:rsidP="00C75A84"/>
        </w:tc>
        <w:tc>
          <w:tcPr>
            <w:tcW w:w="0" w:type="auto"/>
            <w:vMerge/>
          </w:tcPr>
          <w:p w:rsidR="00A533AD" w:rsidRDefault="00A533AD" w:rsidP="001B21D8"/>
        </w:tc>
        <w:tc>
          <w:tcPr>
            <w:tcW w:w="0" w:type="auto"/>
            <w:vMerge/>
          </w:tcPr>
          <w:p w:rsidR="00A533AD" w:rsidRDefault="00A533AD" w:rsidP="00483014"/>
        </w:tc>
        <w:tc>
          <w:tcPr>
            <w:tcW w:w="0" w:type="auto"/>
            <w:vMerge/>
          </w:tcPr>
          <w:p w:rsidR="00A533AD" w:rsidRDefault="00A533AD" w:rsidP="00735C2D">
            <w:pPr>
              <w:jc w:val="left"/>
            </w:pPr>
          </w:p>
        </w:tc>
        <w:tc>
          <w:tcPr>
            <w:tcW w:w="0" w:type="auto"/>
          </w:tcPr>
          <w:p w:rsidR="00A533AD" w:rsidRPr="00A533AD" w:rsidRDefault="00A533AD" w:rsidP="00483014">
            <w:r>
              <w:rPr>
                <w:rFonts w:hint="eastAsia"/>
              </w:rPr>
              <w:t>系统检测到一个无效的血浆阀位置。检查该血浆阀门是否有任何阻塞。处触按继续以恢复该操作程序。</w:t>
            </w:r>
          </w:p>
        </w:tc>
        <w:tc>
          <w:tcPr>
            <w:tcW w:w="0" w:type="auto"/>
          </w:tcPr>
          <w:p w:rsidR="00A533AD" w:rsidRDefault="00A533AD" w:rsidP="001B21D8"/>
        </w:tc>
      </w:tr>
      <w:tr w:rsidR="00220F8D" w:rsidTr="00735C2D">
        <w:tc>
          <w:tcPr>
            <w:tcW w:w="0" w:type="auto"/>
            <w:vMerge/>
          </w:tcPr>
          <w:p w:rsidR="00A533AD" w:rsidRDefault="00A533AD" w:rsidP="00C75A84"/>
        </w:tc>
        <w:tc>
          <w:tcPr>
            <w:tcW w:w="0" w:type="auto"/>
            <w:vMerge/>
          </w:tcPr>
          <w:p w:rsidR="00A533AD" w:rsidRDefault="00A533AD" w:rsidP="001B21D8"/>
        </w:tc>
        <w:tc>
          <w:tcPr>
            <w:tcW w:w="0" w:type="auto"/>
            <w:vMerge/>
          </w:tcPr>
          <w:p w:rsidR="00A533AD" w:rsidRDefault="00A533AD" w:rsidP="00483014"/>
        </w:tc>
        <w:tc>
          <w:tcPr>
            <w:tcW w:w="0" w:type="auto"/>
            <w:vMerge/>
          </w:tcPr>
          <w:p w:rsidR="00A533AD" w:rsidRDefault="00A533AD" w:rsidP="00735C2D">
            <w:pPr>
              <w:jc w:val="left"/>
            </w:pPr>
          </w:p>
        </w:tc>
        <w:tc>
          <w:tcPr>
            <w:tcW w:w="0" w:type="auto"/>
          </w:tcPr>
          <w:p w:rsidR="00A533AD" w:rsidRDefault="00A533AD" w:rsidP="00483014">
            <w:r>
              <w:rPr>
                <w:rFonts w:hint="eastAsia"/>
              </w:rPr>
              <w:t>系统检测到一个无效的红细胞阀门位置。检查该红细胞阀门是否有任何阻塞。触按继续以恢复该操作程序。</w:t>
            </w:r>
          </w:p>
        </w:tc>
        <w:tc>
          <w:tcPr>
            <w:tcW w:w="0" w:type="auto"/>
          </w:tcPr>
          <w:p w:rsidR="00A533AD" w:rsidRDefault="00A533AD" w:rsidP="001B21D8"/>
        </w:tc>
      </w:tr>
      <w:tr w:rsidR="00220F8D" w:rsidTr="00735C2D">
        <w:tc>
          <w:tcPr>
            <w:tcW w:w="0" w:type="auto"/>
            <w:vMerge w:val="restart"/>
          </w:tcPr>
          <w:p w:rsidR="00A13FB3" w:rsidRDefault="00A13FB3" w:rsidP="00C75A84">
            <w:r>
              <w:rPr>
                <w:rFonts w:hint="eastAsia"/>
              </w:rPr>
              <w:lastRenderedPageBreak/>
              <w:t>0028</w:t>
            </w:r>
          </w:p>
        </w:tc>
        <w:tc>
          <w:tcPr>
            <w:tcW w:w="0" w:type="auto"/>
            <w:vMerge w:val="restart"/>
          </w:tcPr>
          <w:p w:rsidR="00A13FB3" w:rsidRDefault="007D5A4F" w:rsidP="001B21D8">
            <w:r>
              <w:rPr>
                <w:rFonts w:hint="eastAsia"/>
              </w:rPr>
              <w:t>警惕信息</w:t>
            </w:r>
          </w:p>
        </w:tc>
        <w:tc>
          <w:tcPr>
            <w:tcW w:w="0" w:type="auto"/>
            <w:vMerge w:val="restart"/>
          </w:tcPr>
          <w:p w:rsidR="00A13FB3" w:rsidRDefault="00A13FB3" w:rsidP="00483014">
            <w:r>
              <w:rPr>
                <w:rFonts w:hint="eastAsia"/>
              </w:rPr>
              <w:t>阀门故障</w:t>
            </w:r>
          </w:p>
        </w:tc>
        <w:tc>
          <w:tcPr>
            <w:tcW w:w="0" w:type="auto"/>
            <w:vMerge w:val="restart"/>
          </w:tcPr>
          <w:p w:rsidR="00A13FB3" w:rsidRDefault="00A13FB3" w:rsidP="00735C2D">
            <w:pPr>
              <w:jc w:val="left"/>
            </w:pPr>
            <w:r>
              <w:rPr>
                <w:rFonts w:hint="eastAsia"/>
              </w:rPr>
              <w:t>装载系统</w:t>
            </w:r>
          </w:p>
        </w:tc>
        <w:tc>
          <w:tcPr>
            <w:tcW w:w="0" w:type="auto"/>
          </w:tcPr>
          <w:p w:rsidR="00A13FB3" w:rsidRDefault="00A13FB3" w:rsidP="00483014">
            <w:r>
              <w:rPr>
                <w:rFonts w:hint="eastAsia"/>
              </w:rPr>
              <w:t>阀门可能需要重新测试。触按继续以恢复该操作程序。如果该阀门使这个测试重复失败，则终止运行。然后打电话给你的服务代理商以获取帮助。</w:t>
            </w:r>
          </w:p>
        </w:tc>
        <w:tc>
          <w:tcPr>
            <w:tcW w:w="0" w:type="auto"/>
          </w:tcPr>
          <w:p w:rsidR="00A13FB3" w:rsidRDefault="00A13FB3" w:rsidP="001B21D8"/>
        </w:tc>
      </w:tr>
      <w:tr w:rsidR="00220F8D" w:rsidTr="00735C2D">
        <w:tc>
          <w:tcPr>
            <w:tcW w:w="0" w:type="auto"/>
            <w:vMerge/>
          </w:tcPr>
          <w:p w:rsidR="00A13FB3" w:rsidRDefault="00A13FB3" w:rsidP="00C75A84"/>
        </w:tc>
        <w:tc>
          <w:tcPr>
            <w:tcW w:w="0" w:type="auto"/>
            <w:vMerge/>
          </w:tcPr>
          <w:p w:rsidR="00A13FB3" w:rsidRDefault="00A13FB3" w:rsidP="001B21D8"/>
        </w:tc>
        <w:tc>
          <w:tcPr>
            <w:tcW w:w="0" w:type="auto"/>
            <w:vMerge/>
          </w:tcPr>
          <w:p w:rsidR="00A13FB3" w:rsidRDefault="00A13FB3" w:rsidP="00483014"/>
        </w:tc>
        <w:tc>
          <w:tcPr>
            <w:tcW w:w="0" w:type="auto"/>
            <w:vMerge/>
          </w:tcPr>
          <w:p w:rsidR="00A13FB3" w:rsidRDefault="00A13FB3" w:rsidP="00735C2D">
            <w:pPr>
              <w:jc w:val="left"/>
            </w:pPr>
          </w:p>
        </w:tc>
        <w:tc>
          <w:tcPr>
            <w:tcW w:w="0" w:type="auto"/>
          </w:tcPr>
          <w:p w:rsidR="00A13FB3" w:rsidRPr="00A13FB3" w:rsidRDefault="00A13FB3" w:rsidP="00483014">
            <w:r>
              <w:rPr>
                <w:rFonts w:hint="eastAsia"/>
              </w:rPr>
              <w:t>该全自动血液采集装置不能把阀门移动到其合适的位置。检查这些阀门是否有任何阻塞。在准备好要继续之后，触按继续以恢复操作程序。</w:t>
            </w:r>
          </w:p>
        </w:tc>
        <w:tc>
          <w:tcPr>
            <w:tcW w:w="0" w:type="auto"/>
          </w:tcPr>
          <w:p w:rsidR="00A13FB3" w:rsidRDefault="00A13FB3" w:rsidP="001B21D8"/>
        </w:tc>
      </w:tr>
      <w:tr w:rsidR="007D5A4F" w:rsidTr="00735C2D">
        <w:tc>
          <w:tcPr>
            <w:tcW w:w="0" w:type="auto"/>
          </w:tcPr>
          <w:p w:rsidR="007D5A4F" w:rsidRDefault="007D5A4F" w:rsidP="00C75A84">
            <w:r>
              <w:rPr>
                <w:rFonts w:hint="eastAsia"/>
              </w:rPr>
              <w:t>0001</w:t>
            </w:r>
          </w:p>
        </w:tc>
        <w:tc>
          <w:tcPr>
            <w:tcW w:w="0" w:type="auto"/>
          </w:tcPr>
          <w:p w:rsidR="007D5A4F" w:rsidRDefault="007D5A4F">
            <w:r w:rsidRPr="00F30959">
              <w:rPr>
                <w:rFonts w:hint="eastAsia"/>
              </w:rPr>
              <w:t>报警信息</w:t>
            </w:r>
          </w:p>
        </w:tc>
        <w:tc>
          <w:tcPr>
            <w:tcW w:w="0" w:type="auto"/>
          </w:tcPr>
          <w:p w:rsidR="007D5A4F" w:rsidRDefault="007D5A4F" w:rsidP="00483014">
            <w:r>
              <w:rPr>
                <w:rFonts w:hint="eastAsia"/>
              </w:rPr>
              <w:t>抗凝剂管路堵塞</w:t>
            </w:r>
          </w:p>
        </w:tc>
        <w:tc>
          <w:tcPr>
            <w:tcW w:w="0" w:type="auto"/>
          </w:tcPr>
          <w:p w:rsidR="007D5A4F" w:rsidRDefault="007D5A4F" w:rsidP="00735C2D">
            <w:pPr>
              <w:jc w:val="left"/>
            </w:pPr>
            <w:r>
              <w:rPr>
                <w:rFonts w:hint="eastAsia"/>
              </w:rPr>
              <w:t>抗凝剂灌注</w:t>
            </w:r>
          </w:p>
        </w:tc>
        <w:tc>
          <w:tcPr>
            <w:tcW w:w="0" w:type="auto"/>
          </w:tcPr>
          <w:p w:rsidR="007D5A4F" w:rsidRDefault="007D5A4F" w:rsidP="00483014">
            <w:r>
              <w:rPr>
                <w:rFonts w:hint="eastAsia"/>
              </w:rPr>
              <w:t>系统遇到了严重的报警情况，终止运行。系统将核实该献血者时候已经脱离连接，然后将卡匣升高。弃置管路套件。</w:t>
            </w:r>
          </w:p>
        </w:tc>
        <w:tc>
          <w:tcPr>
            <w:tcW w:w="0" w:type="auto"/>
          </w:tcPr>
          <w:p w:rsidR="007D5A4F" w:rsidRDefault="007D5A4F" w:rsidP="001B21D8">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0002</w:t>
            </w:r>
          </w:p>
        </w:tc>
        <w:tc>
          <w:tcPr>
            <w:tcW w:w="0" w:type="auto"/>
          </w:tcPr>
          <w:p w:rsidR="007D5A4F" w:rsidRDefault="007D5A4F">
            <w:r w:rsidRPr="00F30959">
              <w:rPr>
                <w:rFonts w:hint="eastAsia"/>
              </w:rPr>
              <w:t>报警信息</w:t>
            </w:r>
          </w:p>
        </w:tc>
        <w:tc>
          <w:tcPr>
            <w:tcW w:w="0" w:type="auto"/>
          </w:tcPr>
          <w:p w:rsidR="007D5A4F" w:rsidRDefault="007D5A4F" w:rsidP="00483014">
            <w:r>
              <w:rPr>
                <w:rFonts w:hint="eastAsia"/>
              </w:rPr>
              <w:t>抗凝剂灌注故障</w:t>
            </w:r>
          </w:p>
        </w:tc>
        <w:tc>
          <w:tcPr>
            <w:tcW w:w="0" w:type="auto"/>
          </w:tcPr>
          <w:p w:rsidR="007D5A4F" w:rsidRDefault="007D5A4F" w:rsidP="00735C2D">
            <w:pPr>
              <w:jc w:val="left"/>
            </w:pPr>
            <w:r>
              <w:rPr>
                <w:rFonts w:hint="eastAsia"/>
              </w:rPr>
              <w:t>抗凝剂灌注</w:t>
            </w:r>
          </w:p>
        </w:tc>
        <w:tc>
          <w:tcPr>
            <w:tcW w:w="0" w:type="auto"/>
          </w:tcPr>
          <w:p w:rsidR="007D5A4F" w:rsidRDefault="007D5A4F" w:rsidP="00483014">
            <w:r>
              <w:rPr>
                <w:rFonts w:hint="eastAsia"/>
              </w:rPr>
              <w:t>系统遇到了严重的报警情况。终止运行。脱离献血者。如果抗凝剂传感器处于加感状态，抗凝剂袋已经挂起，袋中已有抗凝剂，而且针头已固定到位，则给你的服务代理商打电话，以获取帮助。</w:t>
            </w:r>
          </w:p>
        </w:tc>
        <w:tc>
          <w:tcPr>
            <w:tcW w:w="0" w:type="auto"/>
          </w:tcPr>
          <w:p w:rsidR="007D5A4F" w:rsidRDefault="007D5A4F" w:rsidP="00171350">
            <w:r>
              <w:rPr>
                <w:rFonts w:hint="eastAsia"/>
              </w:rPr>
              <w:t>在两次尝试灌注抗凝剂管路后，系统的抗凝剂检测器仍未检测到液体。</w:t>
            </w:r>
          </w:p>
          <w:p w:rsidR="007D5A4F" w:rsidRDefault="007D5A4F" w:rsidP="00171350">
            <w:r>
              <w:rPr>
                <w:rFonts w:hint="eastAsia"/>
              </w:rPr>
              <w:t xml:space="preserve">1 </w:t>
            </w:r>
            <w:r>
              <w:rPr>
                <w:rFonts w:hint="eastAsia"/>
              </w:rPr>
              <w:t>断开全自动血液采集装置电源，然后开启。</w:t>
            </w:r>
          </w:p>
          <w:p w:rsidR="007D5A4F" w:rsidRPr="00ED26C6" w:rsidRDefault="007D5A4F" w:rsidP="00171350">
            <w:r w:rsidRPr="00ED26C6">
              <w:rPr>
                <w:rFonts w:hint="eastAsia"/>
              </w:rPr>
              <w:t>2</w:t>
            </w:r>
            <w:r w:rsidRPr="00ED26C6">
              <w:rPr>
                <w:rFonts w:hint="eastAsia"/>
              </w:rPr>
              <w:t>系统会提示你脱离献血者和卸载卡匣。</w:t>
            </w:r>
          </w:p>
          <w:p w:rsidR="007D5A4F" w:rsidRPr="00ED26C6" w:rsidRDefault="007D5A4F" w:rsidP="00171350">
            <w:r>
              <w:rPr>
                <w:rFonts w:hint="eastAsia"/>
              </w:rPr>
              <w:t xml:space="preserve">3 </w:t>
            </w:r>
            <w:r w:rsidRPr="00ED26C6">
              <w:rPr>
                <w:rFonts w:hint="eastAsia"/>
              </w:rPr>
              <w:t>弃置</w:t>
            </w:r>
            <w:r>
              <w:rPr>
                <w:rFonts w:hint="eastAsia"/>
              </w:rPr>
              <w:t>套件</w:t>
            </w:r>
            <w:r w:rsidRPr="00ED26C6">
              <w:rPr>
                <w:rFonts w:hint="eastAsia"/>
              </w:rPr>
              <w:t>。</w:t>
            </w:r>
          </w:p>
          <w:p w:rsidR="007D5A4F" w:rsidRDefault="007D5A4F" w:rsidP="00171350">
            <w:r>
              <w:rPr>
                <w:rFonts w:hint="eastAsia"/>
              </w:rPr>
              <w:t xml:space="preserve">4 </w:t>
            </w:r>
            <w:r>
              <w:rPr>
                <w:rFonts w:hint="eastAsia"/>
              </w:rPr>
              <w:t>清洁抗凝剂传感器，并且装入新套件。</w:t>
            </w:r>
          </w:p>
          <w:p w:rsidR="007D5A4F" w:rsidRDefault="007D5A4F" w:rsidP="00171350">
            <w:r>
              <w:rPr>
                <w:rFonts w:hint="eastAsia"/>
              </w:rPr>
              <w:t xml:space="preserve">5 </w:t>
            </w:r>
            <w:r>
              <w:rPr>
                <w:rFonts w:hint="eastAsia"/>
              </w:rPr>
              <w:t>如果报警信息返回，则记下状态行信息和</w:t>
            </w:r>
            <w:r>
              <w:rPr>
                <w:rFonts w:hint="eastAsia"/>
              </w:rPr>
              <w:t>5</w:t>
            </w:r>
            <w:r>
              <w:rPr>
                <w:rFonts w:hint="eastAsia"/>
              </w:rPr>
              <w:t>位数字代码，然后给服务代理商打电话，获取帮助。</w:t>
            </w:r>
          </w:p>
        </w:tc>
      </w:tr>
      <w:tr w:rsidR="007D5A4F" w:rsidTr="00735C2D">
        <w:tc>
          <w:tcPr>
            <w:tcW w:w="0" w:type="auto"/>
          </w:tcPr>
          <w:p w:rsidR="007D5A4F" w:rsidRDefault="007D5A4F" w:rsidP="00C75A84">
            <w:r>
              <w:rPr>
                <w:rFonts w:hint="eastAsia"/>
              </w:rPr>
              <w:lastRenderedPageBreak/>
              <w:t>0003</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抗凝剂错误</w:t>
            </w:r>
          </w:p>
          <w:p w:rsidR="007D5A4F" w:rsidRDefault="007D5A4F" w:rsidP="00FD3C32">
            <w:r>
              <w:rPr>
                <w:rFonts w:hint="eastAsia"/>
              </w:rPr>
              <w:t>抗凝剂运行错误</w:t>
            </w:r>
          </w:p>
          <w:p w:rsidR="007D5A4F" w:rsidRDefault="007D5A4F" w:rsidP="00FD3C32">
            <w:r>
              <w:rPr>
                <w:rFonts w:hint="eastAsia"/>
              </w:rPr>
              <w:t>抗凝剂比例太高</w:t>
            </w:r>
          </w:p>
          <w:p w:rsidR="007D5A4F" w:rsidRDefault="007D5A4F" w:rsidP="00FD3C32">
            <w:r>
              <w:rPr>
                <w:rFonts w:hint="eastAsia"/>
              </w:rPr>
              <w:t>抗凝剂比例太低</w:t>
            </w:r>
          </w:p>
        </w:tc>
        <w:tc>
          <w:tcPr>
            <w:tcW w:w="0" w:type="auto"/>
          </w:tcPr>
          <w:p w:rsidR="007D5A4F" w:rsidRDefault="007D5A4F" w:rsidP="008D3465">
            <w:pPr>
              <w:jc w:val="left"/>
            </w:pPr>
            <w:r>
              <w:rPr>
                <w:rFonts w:hint="eastAsia"/>
              </w:rPr>
              <w:t>开启电源</w:t>
            </w:r>
          </w:p>
          <w:p w:rsidR="007D5A4F" w:rsidRDefault="007D5A4F" w:rsidP="008D3465">
            <w:pPr>
              <w:jc w:val="left"/>
            </w:pPr>
            <w:r>
              <w:rPr>
                <w:rFonts w:hint="eastAsia"/>
              </w:rPr>
              <w:t>装载系统</w:t>
            </w:r>
          </w:p>
          <w:p w:rsidR="007D5A4F" w:rsidRDefault="007D5A4F" w:rsidP="008D3465">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0004</w:t>
            </w:r>
          </w:p>
        </w:tc>
        <w:tc>
          <w:tcPr>
            <w:tcW w:w="0" w:type="auto"/>
          </w:tcPr>
          <w:p w:rsidR="007D5A4F" w:rsidRDefault="007D5A4F">
            <w:r w:rsidRPr="00F30959">
              <w:rPr>
                <w:rFonts w:hint="eastAsia"/>
              </w:rPr>
              <w:t>报警信息</w:t>
            </w:r>
          </w:p>
        </w:tc>
        <w:tc>
          <w:tcPr>
            <w:tcW w:w="0" w:type="auto"/>
          </w:tcPr>
          <w:p w:rsidR="007D5A4F" w:rsidRDefault="007D5A4F" w:rsidP="00FB5226">
            <w:r>
              <w:rPr>
                <w:rFonts w:hint="eastAsia"/>
              </w:rPr>
              <w:t>采血压力传感器故障</w:t>
            </w:r>
          </w:p>
        </w:tc>
        <w:tc>
          <w:tcPr>
            <w:tcW w:w="0" w:type="auto"/>
          </w:tcPr>
          <w:p w:rsidR="007D5A4F" w:rsidRDefault="007D5A4F" w:rsidP="008D3465">
            <w:pPr>
              <w:jc w:val="left"/>
            </w:pPr>
            <w:r>
              <w:rPr>
                <w:rFonts w:hint="eastAsia"/>
              </w:rPr>
              <w:t>装载系统</w:t>
            </w:r>
          </w:p>
        </w:tc>
        <w:tc>
          <w:tcPr>
            <w:tcW w:w="0" w:type="auto"/>
          </w:tcPr>
          <w:p w:rsidR="007D5A4F" w:rsidRDefault="007D5A4F" w:rsidP="00FD3C32">
            <w:r>
              <w:rPr>
                <w:rFonts w:hint="eastAsia"/>
              </w:rPr>
              <w:t>系统遇到了严重的报警情况。终止运行。然后打电话给你的代理服务商以获取帮助。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0006</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空气进入献血者错误</w:t>
            </w:r>
          </w:p>
          <w:p w:rsidR="007D5A4F" w:rsidRDefault="007D5A4F" w:rsidP="00FD3C32">
            <w:r>
              <w:rPr>
                <w:rFonts w:hint="eastAsia"/>
              </w:rPr>
              <w:t>处理的血量太多</w:t>
            </w:r>
          </w:p>
        </w:tc>
        <w:tc>
          <w:tcPr>
            <w:tcW w:w="0" w:type="auto"/>
          </w:tcPr>
          <w:p w:rsidR="007D5A4F" w:rsidRDefault="007D5A4F" w:rsidP="00FD3C32">
            <w:pPr>
              <w:jc w:val="left"/>
            </w:pPr>
            <w:r>
              <w:rPr>
                <w:rFonts w:hint="eastAsia"/>
              </w:rPr>
              <w:t>开启电源</w:t>
            </w:r>
          </w:p>
          <w:p w:rsidR="007D5A4F" w:rsidRDefault="007D5A4F" w:rsidP="00FD3C32">
            <w:pPr>
              <w:jc w:val="left"/>
            </w:pPr>
            <w:r>
              <w:rPr>
                <w:rFonts w:hint="eastAsia"/>
              </w:rPr>
              <w:t>装载系统</w:t>
            </w:r>
          </w:p>
          <w:p w:rsidR="007D5A4F" w:rsidRDefault="007D5A4F" w:rsidP="00FD3C32">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0007</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卡匣错误</w:t>
            </w:r>
          </w:p>
        </w:tc>
        <w:tc>
          <w:tcPr>
            <w:tcW w:w="0" w:type="auto"/>
          </w:tcPr>
          <w:p w:rsidR="007D5A4F" w:rsidRDefault="007D5A4F" w:rsidP="00FD3C32">
            <w:pPr>
              <w:jc w:val="left"/>
            </w:pPr>
            <w:r>
              <w:rPr>
                <w:rFonts w:hint="eastAsia"/>
              </w:rPr>
              <w:t>开启电源</w:t>
            </w:r>
          </w:p>
          <w:p w:rsidR="007D5A4F" w:rsidRDefault="007D5A4F" w:rsidP="00FD3C32">
            <w:pPr>
              <w:jc w:val="left"/>
            </w:pPr>
            <w:r>
              <w:rPr>
                <w:rFonts w:hint="eastAsia"/>
              </w:rPr>
              <w:t>装载系统</w:t>
            </w:r>
          </w:p>
          <w:p w:rsidR="007D5A4F" w:rsidRDefault="007D5A4F" w:rsidP="00FD3C32">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0008</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试图升高卡匣失败</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装载系统</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0009</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离心机错误</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装载系统</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000A</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离心机故障</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7823DB">
            <w:r>
              <w:rPr>
                <w:rFonts w:hint="eastAsia"/>
              </w:rPr>
              <w:t>全自动血液采集装置在通电时离心机正在加载。</w:t>
            </w:r>
          </w:p>
          <w:p w:rsidR="007D5A4F" w:rsidRDefault="007D5A4F" w:rsidP="007823DB">
            <w:r>
              <w:rPr>
                <w:rFonts w:hint="eastAsia"/>
              </w:rPr>
              <w:t xml:space="preserve">1 </w:t>
            </w:r>
            <w:r>
              <w:rPr>
                <w:rFonts w:hint="eastAsia"/>
              </w:rPr>
              <w:t>断开全自动采集装机电源，然后开启</w:t>
            </w:r>
          </w:p>
          <w:p w:rsidR="007D5A4F" w:rsidRDefault="007D5A4F" w:rsidP="007823DB">
            <w:r>
              <w:rPr>
                <w:rFonts w:hint="eastAsia"/>
              </w:rPr>
              <w:t>2</w:t>
            </w:r>
            <w:r>
              <w:rPr>
                <w:rFonts w:hint="eastAsia"/>
              </w:rPr>
              <w:t>使全自动血液采集装置通电之后才继续进行</w:t>
            </w:r>
          </w:p>
          <w:p w:rsidR="007D5A4F" w:rsidRPr="007823DB" w:rsidRDefault="007D5A4F" w:rsidP="007823DB">
            <w:r>
              <w:rPr>
                <w:rFonts w:hint="eastAsia"/>
              </w:rPr>
              <w:t xml:space="preserve">3 </w:t>
            </w:r>
            <w:r>
              <w:rPr>
                <w:rFonts w:hint="eastAsia"/>
              </w:rPr>
              <w:t>如果报警信息没有清除，则记录下状态行信息和</w:t>
            </w:r>
            <w:r>
              <w:rPr>
                <w:rFonts w:hint="eastAsia"/>
              </w:rPr>
              <w:t>5</w:t>
            </w:r>
            <w:r>
              <w:rPr>
                <w:rFonts w:hint="eastAsia"/>
              </w:rPr>
              <w:t>位数字代码，然后打给服务代理商以获取帮助</w:t>
            </w:r>
          </w:p>
        </w:tc>
      </w:tr>
      <w:tr w:rsidR="007D5A4F" w:rsidTr="00735C2D">
        <w:tc>
          <w:tcPr>
            <w:tcW w:w="0" w:type="auto"/>
          </w:tcPr>
          <w:p w:rsidR="007D5A4F" w:rsidRPr="007823DB" w:rsidRDefault="007D5A4F" w:rsidP="00C75A84">
            <w:r>
              <w:rPr>
                <w:rFonts w:hint="eastAsia"/>
              </w:rPr>
              <w:t>000B</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离心机超速故障</w:t>
            </w:r>
          </w:p>
        </w:tc>
        <w:tc>
          <w:tcPr>
            <w:tcW w:w="0" w:type="auto"/>
          </w:tcPr>
          <w:p w:rsidR="007D5A4F" w:rsidRDefault="007D5A4F" w:rsidP="007823DB">
            <w:pPr>
              <w:jc w:val="left"/>
            </w:pPr>
            <w:r>
              <w:rPr>
                <w:rFonts w:hint="eastAsia"/>
              </w:rPr>
              <w:t>开启电源</w:t>
            </w:r>
          </w:p>
          <w:p w:rsidR="007D5A4F" w:rsidRDefault="007D5A4F" w:rsidP="007823DB">
            <w:pPr>
              <w:jc w:val="left"/>
            </w:pPr>
            <w:r>
              <w:rPr>
                <w:rFonts w:hint="eastAsia"/>
              </w:rPr>
              <w:t>装载系统</w:t>
            </w:r>
          </w:p>
          <w:p w:rsidR="007D5A4F" w:rsidRDefault="007D5A4F" w:rsidP="007823DB">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w:t>
            </w:r>
            <w:r>
              <w:rPr>
                <w:rFonts w:hint="eastAsia"/>
              </w:rPr>
              <w:lastRenderedPageBreak/>
              <w:t>实献血者已脱离连接，然后将卡匣升高。然后打电话给你的代理服务商以获取帮助。</w:t>
            </w:r>
          </w:p>
        </w:tc>
        <w:tc>
          <w:tcPr>
            <w:tcW w:w="0" w:type="auto"/>
          </w:tcPr>
          <w:p w:rsidR="007D5A4F" w:rsidRDefault="007D5A4F" w:rsidP="00FD3C32">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000C</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离心机盖未栓上就旋转的错误</w:t>
            </w:r>
          </w:p>
        </w:tc>
        <w:tc>
          <w:tcPr>
            <w:tcW w:w="0" w:type="auto"/>
          </w:tcPr>
          <w:p w:rsidR="007D5A4F" w:rsidRDefault="007D5A4F" w:rsidP="009905BC">
            <w:pPr>
              <w:jc w:val="left"/>
            </w:pPr>
            <w:r>
              <w:rPr>
                <w:rFonts w:hint="eastAsia"/>
              </w:rPr>
              <w:t>开启电源</w:t>
            </w:r>
          </w:p>
          <w:p w:rsidR="007D5A4F" w:rsidRDefault="007D5A4F" w:rsidP="009905BC">
            <w:pPr>
              <w:jc w:val="left"/>
            </w:pPr>
            <w:r>
              <w:rPr>
                <w:rFonts w:hint="eastAsia"/>
              </w:rPr>
              <w:t>装载系统</w:t>
            </w:r>
          </w:p>
          <w:p w:rsidR="007D5A4F" w:rsidRPr="009905BC" w:rsidRDefault="007D5A4F" w:rsidP="009905B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000D</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离心机温度错误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000E</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循环错误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000F</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献血者身高太高</w:t>
            </w:r>
          </w:p>
          <w:p w:rsidR="007D5A4F" w:rsidRDefault="007D5A4F" w:rsidP="00FD3C32">
            <w:r>
              <w:rPr>
                <w:rFonts w:hint="eastAsia"/>
              </w:rPr>
              <w:t>献血者身高</w:t>
            </w:r>
            <w:r>
              <w:rPr>
                <w:rFonts w:hint="eastAsia"/>
              </w:rPr>
              <w:lastRenderedPageBreak/>
              <w:t>太矮</w:t>
            </w:r>
          </w:p>
        </w:tc>
        <w:tc>
          <w:tcPr>
            <w:tcW w:w="0" w:type="auto"/>
          </w:tcPr>
          <w:p w:rsidR="007D5A4F" w:rsidRDefault="007D5A4F" w:rsidP="00FD179C">
            <w:pPr>
              <w:jc w:val="left"/>
            </w:pPr>
            <w:r>
              <w:rPr>
                <w:rFonts w:hint="eastAsia"/>
              </w:rPr>
              <w:lastRenderedPageBreak/>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0010</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献血者血量过多</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0011</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献血者血量减少</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0012</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献血者总血量太多</w:t>
            </w:r>
          </w:p>
          <w:p w:rsidR="007D5A4F" w:rsidRDefault="007D5A4F" w:rsidP="00FD3C32">
            <w:r>
              <w:rPr>
                <w:rFonts w:hint="eastAsia"/>
              </w:rPr>
              <w:t>献血者总血量太少</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w:t>
            </w:r>
            <w:r>
              <w:rPr>
                <w:rFonts w:hint="eastAsia"/>
              </w:rPr>
              <w:lastRenderedPageBreak/>
              <w:t>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0013</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献血者体重太重</w:t>
            </w:r>
          </w:p>
          <w:p w:rsidR="007D5A4F" w:rsidRDefault="007D5A4F" w:rsidP="00FD3C32">
            <w:r>
              <w:rPr>
                <w:rFonts w:hint="eastAsia"/>
              </w:rPr>
              <w:t>献血者体重太轻</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0014</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第一个周期错误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0015</w:t>
            </w:r>
          </w:p>
        </w:tc>
        <w:tc>
          <w:tcPr>
            <w:tcW w:w="0" w:type="auto"/>
          </w:tcPr>
          <w:p w:rsidR="007D5A4F" w:rsidRDefault="007D5A4F">
            <w:r w:rsidRPr="00F30959">
              <w:rPr>
                <w:rFonts w:hint="eastAsia"/>
              </w:rPr>
              <w:t>报警信息</w:t>
            </w:r>
          </w:p>
        </w:tc>
        <w:tc>
          <w:tcPr>
            <w:tcW w:w="0" w:type="auto"/>
          </w:tcPr>
          <w:p w:rsidR="007D5A4F" w:rsidRDefault="007D5A4F" w:rsidP="008C2AAF">
            <w:r>
              <w:rPr>
                <w:rFonts w:hint="eastAsia"/>
              </w:rPr>
              <w:t>抗凝剂传感器处的液体</w:t>
            </w:r>
          </w:p>
        </w:tc>
        <w:tc>
          <w:tcPr>
            <w:tcW w:w="0" w:type="auto"/>
          </w:tcPr>
          <w:p w:rsidR="007D5A4F" w:rsidRPr="008C2AAF" w:rsidRDefault="007D5A4F" w:rsidP="00FD179C">
            <w:pPr>
              <w:jc w:val="left"/>
            </w:pPr>
            <w:r>
              <w:rPr>
                <w:rFonts w:hint="eastAsia"/>
              </w:rPr>
              <w:t>装载系统</w:t>
            </w:r>
          </w:p>
        </w:tc>
        <w:tc>
          <w:tcPr>
            <w:tcW w:w="0" w:type="auto"/>
          </w:tcPr>
          <w:p w:rsidR="007D5A4F" w:rsidRDefault="007D5A4F" w:rsidP="00FD179C">
            <w:r>
              <w:rPr>
                <w:rFonts w:hint="eastAsia"/>
              </w:rPr>
              <w:t>全自动血液采集装置在抗凝剂传感器处检测到液体，你可能抑制抗凝剂太快。如果你在低液位处没有看到液体，则给你的服务代理商打电话寻求帮助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0016</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检测到液体之后才出现灌注故障</w:t>
            </w:r>
          </w:p>
        </w:tc>
        <w:tc>
          <w:tcPr>
            <w:tcW w:w="0" w:type="auto"/>
          </w:tcPr>
          <w:p w:rsidR="007D5A4F" w:rsidRDefault="007D5A4F" w:rsidP="00FD179C">
            <w:pPr>
              <w:jc w:val="left"/>
            </w:pPr>
            <w:r>
              <w:rPr>
                <w:rFonts w:hint="eastAsia"/>
              </w:rPr>
              <w:t>开启电源</w:t>
            </w:r>
          </w:p>
          <w:p w:rsidR="007D5A4F" w:rsidRPr="008C2AAF" w:rsidRDefault="007D5A4F" w:rsidP="00FD179C">
            <w:pPr>
              <w:jc w:val="left"/>
            </w:pPr>
            <w:r>
              <w:rPr>
                <w:rFonts w:hint="eastAsia"/>
              </w:rPr>
              <w:t>装载系统</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0017</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检测到液体出现太快故障</w:t>
            </w:r>
          </w:p>
        </w:tc>
        <w:tc>
          <w:tcPr>
            <w:tcW w:w="0" w:type="auto"/>
          </w:tcPr>
          <w:p w:rsidR="007D5A4F" w:rsidRPr="0013138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0018</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无效的献血者性别</w:t>
            </w:r>
          </w:p>
          <w:p w:rsidR="007D5A4F" w:rsidRDefault="007D5A4F" w:rsidP="00FD3C32">
            <w:r>
              <w:rPr>
                <w:rFonts w:hint="eastAsia"/>
              </w:rPr>
              <w:t>无效的献血者红细胞压积</w:t>
            </w:r>
          </w:p>
          <w:p w:rsidR="007D5A4F" w:rsidRDefault="007D5A4F" w:rsidP="00FD3C32">
            <w:r>
              <w:rPr>
                <w:rFonts w:hint="eastAsia"/>
              </w:rPr>
              <w:t>无效的献血者预计数</w:t>
            </w:r>
          </w:p>
          <w:p w:rsidR="007D5A4F" w:rsidRDefault="007D5A4F" w:rsidP="00FD3C32">
            <w:r>
              <w:rPr>
                <w:rFonts w:hint="eastAsia"/>
              </w:rPr>
              <w:t>无效的总血量</w:t>
            </w:r>
          </w:p>
          <w:p w:rsidR="007D5A4F" w:rsidRPr="00A7428E" w:rsidRDefault="007D5A4F" w:rsidP="00FD3C32">
            <w:r>
              <w:rPr>
                <w:rFonts w:hint="eastAsia"/>
              </w:rPr>
              <w:t>无效的总血量单位</w:t>
            </w:r>
          </w:p>
        </w:tc>
        <w:tc>
          <w:tcPr>
            <w:tcW w:w="0" w:type="auto"/>
          </w:tcPr>
          <w:p w:rsidR="007D5A4F" w:rsidRDefault="007D5A4F" w:rsidP="00A7428E">
            <w:pPr>
              <w:jc w:val="left"/>
            </w:pPr>
            <w:r>
              <w:rPr>
                <w:rFonts w:hint="eastAsia"/>
              </w:rPr>
              <w:t>开启电源</w:t>
            </w:r>
          </w:p>
          <w:p w:rsidR="007D5A4F" w:rsidRDefault="007D5A4F" w:rsidP="00A7428E">
            <w:pPr>
              <w:jc w:val="left"/>
            </w:pPr>
            <w:r>
              <w:rPr>
                <w:rFonts w:hint="eastAsia"/>
              </w:rPr>
              <w:t>装载系统</w:t>
            </w:r>
          </w:p>
          <w:p w:rsidR="007D5A4F" w:rsidRDefault="007D5A4F" w:rsidP="00A7428E">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0019</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漏液检测器故障</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001A</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低液位传感器错误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w:t>
            </w:r>
          </w:p>
        </w:tc>
        <w:tc>
          <w:tcPr>
            <w:tcW w:w="0" w:type="auto"/>
          </w:tcPr>
          <w:p w:rsidR="007D5A4F" w:rsidRPr="00220F8D" w:rsidRDefault="007D5A4F" w:rsidP="00FD179C">
            <w:r>
              <w:rPr>
                <w:rFonts w:hint="eastAsia"/>
              </w:rPr>
              <w:t>在</w:t>
            </w:r>
            <w:r>
              <w:rPr>
                <w:rFonts w:hint="eastAsia"/>
              </w:rPr>
              <w:t>3</w:t>
            </w:r>
            <w:r>
              <w:rPr>
                <w:rFonts w:hint="eastAsia"/>
              </w:rPr>
              <w:t>次连续出现液位传感器警惕信息或总共出现</w:t>
            </w:r>
            <w:r>
              <w:rPr>
                <w:rFonts w:hint="eastAsia"/>
              </w:rPr>
              <w:t>6</w:t>
            </w:r>
            <w:r>
              <w:rPr>
                <w:rFonts w:hint="eastAsia"/>
              </w:rPr>
              <w:t>次警惕信息之后出现。</w:t>
            </w:r>
          </w:p>
        </w:tc>
      </w:tr>
      <w:tr w:rsidR="007D5A4F" w:rsidTr="00735C2D">
        <w:tc>
          <w:tcPr>
            <w:tcW w:w="0" w:type="auto"/>
          </w:tcPr>
          <w:p w:rsidR="007D5A4F" w:rsidRPr="00220F8D" w:rsidRDefault="007D5A4F" w:rsidP="00C75A84">
            <w:r>
              <w:rPr>
                <w:rFonts w:hint="eastAsia"/>
              </w:rPr>
              <w:t>001B</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低液位传感器故障</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听遇到了无法恢复的报警情况。断开</w:t>
            </w:r>
            <w:r>
              <w:rPr>
                <w:rFonts w:hint="eastAsia"/>
              </w:rPr>
              <w:t>Trima</w:t>
            </w:r>
            <w:r>
              <w:rPr>
                <w:rFonts w:hint="eastAsia"/>
              </w:rPr>
              <w:t>电源。在开启全自动血液采集装</w:t>
            </w:r>
            <w:r>
              <w:rPr>
                <w:rFonts w:hint="eastAsia"/>
              </w:rPr>
              <w:lastRenderedPageBreak/>
              <w:t>置时，全自动血液采集装置将核实献血者已脱离连接，然后将卡匣升高。核实回输泵装入正确。核实所有泵转子都出于它们的正确位置，并装入正确。如果问题继续存在，则打电话给服务代理商以获取帮助。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001C</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输送给献血者的抗凝剂过多</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001D</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压力传感器错误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该系统遇到了持续的警惕情况。选择“终止运行”以终止该操作程序。如果可以，选择“回输”血液。</w:t>
            </w:r>
          </w:p>
        </w:tc>
        <w:tc>
          <w:tcPr>
            <w:tcW w:w="0" w:type="auto"/>
          </w:tcPr>
          <w:p w:rsidR="007D5A4F" w:rsidRPr="00220F8D" w:rsidRDefault="007D5A4F" w:rsidP="00FD179C">
            <w:r>
              <w:rPr>
                <w:rFonts w:hint="eastAsia"/>
              </w:rPr>
              <w:t>5</w:t>
            </w:r>
            <w:r>
              <w:rPr>
                <w:rFonts w:hint="eastAsia"/>
              </w:rPr>
              <w:t>次建议信息之后出现</w:t>
            </w:r>
          </w:p>
        </w:tc>
      </w:tr>
      <w:tr w:rsidR="007D5A4F" w:rsidTr="00735C2D">
        <w:tc>
          <w:tcPr>
            <w:tcW w:w="0" w:type="auto"/>
          </w:tcPr>
          <w:p w:rsidR="007D5A4F" w:rsidRDefault="007D5A4F" w:rsidP="00C75A84">
            <w:r>
              <w:rPr>
                <w:rFonts w:hint="eastAsia"/>
              </w:rPr>
              <w:t>001E</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灌注错误</w:t>
            </w:r>
          </w:p>
        </w:tc>
        <w:tc>
          <w:tcPr>
            <w:tcW w:w="0" w:type="auto"/>
          </w:tcPr>
          <w:p w:rsidR="007D5A4F" w:rsidRDefault="007D5A4F" w:rsidP="00FD179C">
            <w:pPr>
              <w:jc w:val="left"/>
            </w:pPr>
            <w:r>
              <w:rPr>
                <w:rFonts w:hint="eastAsia"/>
              </w:rPr>
              <w:t>装载系统</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001F</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泵错误</w:t>
            </w:r>
          </w:p>
        </w:tc>
        <w:tc>
          <w:tcPr>
            <w:tcW w:w="0" w:type="auto"/>
          </w:tcPr>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0020</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红细胞产量太高</w:t>
            </w:r>
          </w:p>
        </w:tc>
        <w:tc>
          <w:tcPr>
            <w:tcW w:w="0" w:type="auto"/>
          </w:tcPr>
          <w:p w:rsidR="007D5A4F" w:rsidRDefault="007D5A4F" w:rsidP="00FD179C">
            <w:pPr>
              <w:jc w:val="left"/>
            </w:pPr>
            <w:r>
              <w:rPr>
                <w:rFonts w:hint="eastAsia"/>
              </w:rPr>
              <w:t>开启电源</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0021</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回输泵错误</w:t>
            </w:r>
          </w:p>
          <w:p w:rsidR="007D5A4F" w:rsidRDefault="007D5A4F" w:rsidP="00B37C29">
            <w:r>
              <w:rPr>
                <w:rFonts w:hint="eastAsia"/>
              </w:rPr>
              <w:t>安全循环通电</w:t>
            </w:r>
          </w:p>
          <w:p w:rsidR="007D5A4F" w:rsidRDefault="007D5A4F" w:rsidP="00B37C29">
            <w:r>
              <w:rPr>
                <w:rFonts w:hint="eastAsia"/>
              </w:rPr>
              <w:t>软件故障</w:t>
            </w:r>
          </w:p>
          <w:p w:rsidR="007D5A4F" w:rsidRPr="00B37C29" w:rsidRDefault="007D5A4F" w:rsidP="00B37C29">
            <w:r>
              <w:rPr>
                <w:rFonts w:hint="eastAsia"/>
              </w:rPr>
              <w:t>系统测试失败</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0022</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10</w:t>
            </w:r>
            <w:r>
              <w:rPr>
                <w:rFonts w:hint="eastAsia"/>
              </w:rPr>
              <w:t>分钟暂停</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w:t>
            </w:r>
          </w:p>
        </w:tc>
        <w:tc>
          <w:tcPr>
            <w:tcW w:w="0" w:type="auto"/>
          </w:tcPr>
          <w:p w:rsidR="007D5A4F" w:rsidRPr="00E538E6" w:rsidRDefault="007D5A4F" w:rsidP="00FD179C">
            <w:r>
              <w:rPr>
                <w:rFonts w:hint="eastAsia"/>
              </w:rPr>
              <w:t>系统在抽取周期中暂停而没有回输</w:t>
            </w:r>
            <w:r>
              <w:rPr>
                <w:rFonts w:hint="eastAsia"/>
              </w:rPr>
              <w:t>3mL</w:t>
            </w:r>
            <w:r>
              <w:rPr>
                <w:rFonts w:hint="eastAsia"/>
              </w:rPr>
              <w:t>抗凝剂血。在这种情况下，不需要给服务代理商打电话。记录下状态行信息和</w:t>
            </w:r>
            <w:r>
              <w:rPr>
                <w:rFonts w:hint="eastAsia"/>
              </w:rPr>
              <w:t>5</w:t>
            </w:r>
            <w:r>
              <w:rPr>
                <w:rFonts w:hint="eastAsia"/>
              </w:rPr>
              <w:t>位数字报警代码</w:t>
            </w:r>
          </w:p>
        </w:tc>
      </w:tr>
      <w:tr w:rsidR="007D5A4F" w:rsidTr="00735C2D">
        <w:tc>
          <w:tcPr>
            <w:tcW w:w="0" w:type="auto"/>
          </w:tcPr>
          <w:p w:rsidR="007D5A4F" w:rsidRPr="00E538E6" w:rsidRDefault="007D5A4F" w:rsidP="00C75A84">
            <w:r>
              <w:rPr>
                <w:rFonts w:hint="eastAsia"/>
              </w:rPr>
              <w:t>0023</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阀门错误</w:t>
            </w:r>
          </w:p>
          <w:p w:rsidR="007D5A4F" w:rsidRDefault="007D5A4F" w:rsidP="00B37C29">
            <w:r>
              <w:rPr>
                <w:rFonts w:hint="eastAsia"/>
              </w:rPr>
              <w:t>阀门盖或传</w:t>
            </w:r>
            <w:r>
              <w:rPr>
                <w:rFonts w:hint="eastAsia"/>
              </w:rPr>
              <w:lastRenderedPageBreak/>
              <w:t>感器错误</w:t>
            </w:r>
          </w:p>
        </w:tc>
        <w:tc>
          <w:tcPr>
            <w:tcW w:w="0" w:type="auto"/>
          </w:tcPr>
          <w:p w:rsidR="007D5A4F" w:rsidRDefault="007D5A4F" w:rsidP="00FD179C">
            <w:pPr>
              <w:jc w:val="left"/>
            </w:pPr>
            <w:r>
              <w:rPr>
                <w:rFonts w:hint="eastAsia"/>
              </w:rPr>
              <w:lastRenderedPageBreak/>
              <w:t>开启电源</w:t>
            </w:r>
          </w:p>
          <w:p w:rsidR="007D5A4F" w:rsidRDefault="007D5A4F" w:rsidP="00FD179C">
            <w:pPr>
              <w:jc w:val="left"/>
            </w:pPr>
            <w:r>
              <w:rPr>
                <w:rFonts w:hint="eastAsia"/>
              </w:rPr>
              <w:t>装载系统</w:t>
            </w:r>
          </w:p>
          <w:p w:rsidR="007D5A4F" w:rsidRDefault="007D5A4F" w:rsidP="00FD179C">
            <w:pPr>
              <w:jc w:val="left"/>
            </w:pPr>
            <w:r>
              <w:rPr>
                <w:rFonts w:hint="eastAsia"/>
              </w:rPr>
              <w:lastRenderedPageBreak/>
              <w:t>运行</w:t>
            </w:r>
          </w:p>
        </w:tc>
        <w:tc>
          <w:tcPr>
            <w:tcW w:w="0" w:type="auto"/>
          </w:tcPr>
          <w:p w:rsidR="007D5A4F" w:rsidRDefault="007D5A4F" w:rsidP="00FD179C">
            <w:r>
              <w:rPr>
                <w:rFonts w:hint="eastAsia"/>
              </w:rPr>
              <w:lastRenderedPageBreak/>
              <w:t>系统遇到了无法恢复的报警情况。脱</w:t>
            </w:r>
            <w:r>
              <w:rPr>
                <w:rFonts w:hint="eastAsia"/>
              </w:rPr>
              <w:lastRenderedPageBreak/>
              <w:t>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w:t>
            </w:r>
            <w:r>
              <w:rPr>
                <w:rFonts w:hint="eastAsia"/>
              </w:rPr>
              <w:lastRenderedPageBreak/>
              <w:t>警代码。</w:t>
            </w:r>
          </w:p>
        </w:tc>
      </w:tr>
      <w:tr w:rsidR="007D5A4F" w:rsidTr="00735C2D">
        <w:tc>
          <w:tcPr>
            <w:tcW w:w="0" w:type="auto"/>
          </w:tcPr>
          <w:p w:rsidR="007D5A4F" w:rsidRDefault="007D5A4F" w:rsidP="00C75A84">
            <w:r>
              <w:rPr>
                <w:rFonts w:hint="eastAsia"/>
              </w:rPr>
              <w:lastRenderedPageBreak/>
              <w:t>0024</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阀门位置错误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0025</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电压错误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系统遇到严重的报警情况。终止运行。脱离献血者。然后打电话给你的服务代理商以获取帮助。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bl>
    <w:p w:rsidR="00FE7DB9" w:rsidRPr="00C83EF8" w:rsidRDefault="00FE7DB9" w:rsidP="001B21D8"/>
    <w:p w:rsidR="009905BC" w:rsidRPr="00C83EF8" w:rsidRDefault="009905BC"/>
    <w:sectPr w:rsidR="009905BC" w:rsidRPr="00C83EF8" w:rsidSect="00E85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D6D" w:rsidRDefault="00C86D6D" w:rsidP="00483014">
      <w:r>
        <w:separator/>
      </w:r>
    </w:p>
  </w:endnote>
  <w:endnote w:type="continuationSeparator" w:id="0">
    <w:p w:rsidR="00C86D6D" w:rsidRDefault="00C86D6D" w:rsidP="0048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D6D" w:rsidRDefault="00C86D6D" w:rsidP="00483014">
      <w:r>
        <w:separator/>
      </w:r>
    </w:p>
  </w:footnote>
  <w:footnote w:type="continuationSeparator" w:id="0">
    <w:p w:rsidR="00C86D6D" w:rsidRDefault="00C86D6D" w:rsidP="00483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A23"/>
    <w:multiLevelType w:val="hybridMultilevel"/>
    <w:tmpl w:val="073C0CE2"/>
    <w:lvl w:ilvl="0" w:tplc="172A1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C63CF8"/>
    <w:multiLevelType w:val="hybridMultilevel"/>
    <w:tmpl w:val="A1EE9448"/>
    <w:lvl w:ilvl="0" w:tplc="03A04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96739"/>
    <w:multiLevelType w:val="multilevel"/>
    <w:tmpl w:val="966886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C9E4420"/>
    <w:multiLevelType w:val="hybridMultilevel"/>
    <w:tmpl w:val="6F2EBD86"/>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4">
    <w:nsid w:val="48371AA1"/>
    <w:multiLevelType w:val="hybridMultilevel"/>
    <w:tmpl w:val="FB7EA0FE"/>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5">
    <w:nsid w:val="4C9A7648"/>
    <w:multiLevelType w:val="hybridMultilevel"/>
    <w:tmpl w:val="45B6C348"/>
    <w:lvl w:ilvl="0" w:tplc="1AFEC43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E691B6B"/>
    <w:multiLevelType w:val="hybridMultilevel"/>
    <w:tmpl w:val="AEBCDF96"/>
    <w:lvl w:ilvl="0" w:tplc="44D61C5E">
      <w:numFmt w:val="decimal"/>
      <w:lvlText w:val="%1-"/>
      <w:lvlJc w:val="left"/>
      <w:pPr>
        <w:ind w:left="379" w:hanging="360"/>
      </w:pPr>
      <w:rPr>
        <w:rFonts w:asciiTheme="minorHAnsi" w:eastAsia="宋体" w:hAnsiTheme="minorHAnsi" w:cstheme="minorBidi"/>
      </w:rPr>
    </w:lvl>
    <w:lvl w:ilvl="1" w:tplc="04090019" w:tentative="1">
      <w:start w:val="1"/>
      <w:numFmt w:val="lowerLetter"/>
      <w:lvlText w:val="%2)"/>
      <w:lvlJc w:val="left"/>
      <w:pPr>
        <w:ind w:left="859" w:hanging="420"/>
      </w:pPr>
    </w:lvl>
    <w:lvl w:ilvl="2" w:tplc="0409001B" w:tentative="1">
      <w:start w:val="1"/>
      <w:numFmt w:val="lowerRoman"/>
      <w:lvlText w:val="%3."/>
      <w:lvlJc w:val="right"/>
      <w:pPr>
        <w:ind w:left="1279" w:hanging="420"/>
      </w:pPr>
    </w:lvl>
    <w:lvl w:ilvl="3" w:tplc="0409000F" w:tentative="1">
      <w:start w:val="1"/>
      <w:numFmt w:val="decimal"/>
      <w:lvlText w:val="%4."/>
      <w:lvlJc w:val="left"/>
      <w:pPr>
        <w:ind w:left="1699" w:hanging="420"/>
      </w:pPr>
    </w:lvl>
    <w:lvl w:ilvl="4" w:tplc="04090019" w:tentative="1">
      <w:start w:val="1"/>
      <w:numFmt w:val="lowerLetter"/>
      <w:lvlText w:val="%5)"/>
      <w:lvlJc w:val="left"/>
      <w:pPr>
        <w:ind w:left="2119" w:hanging="420"/>
      </w:pPr>
    </w:lvl>
    <w:lvl w:ilvl="5" w:tplc="0409001B" w:tentative="1">
      <w:start w:val="1"/>
      <w:numFmt w:val="lowerRoman"/>
      <w:lvlText w:val="%6."/>
      <w:lvlJc w:val="right"/>
      <w:pPr>
        <w:ind w:left="2539" w:hanging="420"/>
      </w:pPr>
    </w:lvl>
    <w:lvl w:ilvl="6" w:tplc="0409000F" w:tentative="1">
      <w:start w:val="1"/>
      <w:numFmt w:val="decimal"/>
      <w:lvlText w:val="%7."/>
      <w:lvlJc w:val="left"/>
      <w:pPr>
        <w:ind w:left="2959" w:hanging="420"/>
      </w:pPr>
    </w:lvl>
    <w:lvl w:ilvl="7" w:tplc="04090019" w:tentative="1">
      <w:start w:val="1"/>
      <w:numFmt w:val="lowerLetter"/>
      <w:lvlText w:val="%8)"/>
      <w:lvlJc w:val="left"/>
      <w:pPr>
        <w:ind w:left="3379" w:hanging="420"/>
      </w:pPr>
    </w:lvl>
    <w:lvl w:ilvl="8" w:tplc="0409001B" w:tentative="1">
      <w:start w:val="1"/>
      <w:numFmt w:val="lowerRoman"/>
      <w:lvlText w:val="%9."/>
      <w:lvlJc w:val="right"/>
      <w:pPr>
        <w:ind w:left="3799" w:hanging="420"/>
      </w:pPr>
    </w:lvl>
  </w:abstractNum>
  <w:abstractNum w:abstractNumId="7">
    <w:nsid w:val="62034726"/>
    <w:multiLevelType w:val="hybridMultilevel"/>
    <w:tmpl w:val="D81EA2FE"/>
    <w:lvl w:ilvl="0" w:tplc="E7F43C54">
      <w:numFmt w:val="decimal"/>
      <w:lvlText w:val="%1-"/>
      <w:lvlJc w:val="left"/>
      <w:pPr>
        <w:ind w:left="360" w:hanging="360"/>
      </w:pPr>
      <w:rPr>
        <w:rFonts w:asciiTheme="minorHAnsi" w:eastAsia="宋体"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B01A26"/>
    <w:multiLevelType w:val="hybridMultilevel"/>
    <w:tmpl w:val="B276E538"/>
    <w:lvl w:ilvl="0" w:tplc="B9928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0B03B4"/>
    <w:multiLevelType w:val="hybridMultilevel"/>
    <w:tmpl w:val="2DF09EC0"/>
    <w:lvl w:ilvl="0" w:tplc="9AC04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8773ED"/>
    <w:multiLevelType w:val="hybridMultilevel"/>
    <w:tmpl w:val="7786AC1C"/>
    <w:lvl w:ilvl="0" w:tplc="B9347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EE5481"/>
    <w:multiLevelType w:val="hybridMultilevel"/>
    <w:tmpl w:val="2D847C28"/>
    <w:lvl w:ilvl="0" w:tplc="A23081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4"/>
  </w:num>
  <w:num w:numId="5">
    <w:abstractNumId w:val="10"/>
  </w:num>
  <w:num w:numId="6">
    <w:abstractNumId w:val="1"/>
  </w:num>
  <w:num w:numId="7">
    <w:abstractNumId w:val="0"/>
  </w:num>
  <w:num w:numId="8">
    <w:abstractNumId w:val="11"/>
  </w:num>
  <w:num w:numId="9">
    <w:abstractNumId w:val="7"/>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026"/>
    <w:rsid w:val="00001EBE"/>
    <w:rsid w:val="0000202C"/>
    <w:rsid w:val="0000741E"/>
    <w:rsid w:val="00011787"/>
    <w:rsid w:val="00012F5A"/>
    <w:rsid w:val="000164C9"/>
    <w:rsid w:val="0002736C"/>
    <w:rsid w:val="00030183"/>
    <w:rsid w:val="000306B9"/>
    <w:rsid w:val="00032013"/>
    <w:rsid w:val="00033F1E"/>
    <w:rsid w:val="0003603D"/>
    <w:rsid w:val="0003625C"/>
    <w:rsid w:val="00040B40"/>
    <w:rsid w:val="00050016"/>
    <w:rsid w:val="000515B5"/>
    <w:rsid w:val="0005277F"/>
    <w:rsid w:val="00054E7A"/>
    <w:rsid w:val="00057D29"/>
    <w:rsid w:val="00061AD1"/>
    <w:rsid w:val="00061ED7"/>
    <w:rsid w:val="00061F5F"/>
    <w:rsid w:val="00063027"/>
    <w:rsid w:val="000643E3"/>
    <w:rsid w:val="00066299"/>
    <w:rsid w:val="000671CA"/>
    <w:rsid w:val="00071784"/>
    <w:rsid w:val="000721A8"/>
    <w:rsid w:val="000756F7"/>
    <w:rsid w:val="000764B8"/>
    <w:rsid w:val="000801A2"/>
    <w:rsid w:val="00084812"/>
    <w:rsid w:val="00087660"/>
    <w:rsid w:val="00090126"/>
    <w:rsid w:val="00091889"/>
    <w:rsid w:val="00091A13"/>
    <w:rsid w:val="00092B8F"/>
    <w:rsid w:val="0009342F"/>
    <w:rsid w:val="00094A0C"/>
    <w:rsid w:val="000A28B3"/>
    <w:rsid w:val="000A3869"/>
    <w:rsid w:val="000A460B"/>
    <w:rsid w:val="000A49C1"/>
    <w:rsid w:val="000A79DA"/>
    <w:rsid w:val="000B2B88"/>
    <w:rsid w:val="000B5A49"/>
    <w:rsid w:val="000B74EF"/>
    <w:rsid w:val="000C1048"/>
    <w:rsid w:val="000C5BFA"/>
    <w:rsid w:val="000C630C"/>
    <w:rsid w:val="000D051C"/>
    <w:rsid w:val="000D3C12"/>
    <w:rsid w:val="000D424C"/>
    <w:rsid w:val="000D4CC3"/>
    <w:rsid w:val="000E5967"/>
    <w:rsid w:val="000F133C"/>
    <w:rsid w:val="000F1FF1"/>
    <w:rsid w:val="000F5BE5"/>
    <w:rsid w:val="00102C0D"/>
    <w:rsid w:val="0010611E"/>
    <w:rsid w:val="00106FB7"/>
    <w:rsid w:val="00107FE9"/>
    <w:rsid w:val="00117572"/>
    <w:rsid w:val="0012147E"/>
    <w:rsid w:val="00122FB0"/>
    <w:rsid w:val="0013138F"/>
    <w:rsid w:val="00136402"/>
    <w:rsid w:val="0013734C"/>
    <w:rsid w:val="0014042D"/>
    <w:rsid w:val="00141E7B"/>
    <w:rsid w:val="00142039"/>
    <w:rsid w:val="001430AB"/>
    <w:rsid w:val="001433CA"/>
    <w:rsid w:val="00143C44"/>
    <w:rsid w:val="001454AC"/>
    <w:rsid w:val="00145F9D"/>
    <w:rsid w:val="001465D7"/>
    <w:rsid w:val="001479A4"/>
    <w:rsid w:val="0015049C"/>
    <w:rsid w:val="00151427"/>
    <w:rsid w:val="00153A99"/>
    <w:rsid w:val="0015591C"/>
    <w:rsid w:val="00156B4F"/>
    <w:rsid w:val="001623C7"/>
    <w:rsid w:val="00166E44"/>
    <w:rsid w:val="001678F0"/>
    <w:rsid w:val="00170311"/>
    <w:rsid w:val="00170C22"/>
    <w:rsid w:val="00171350"/>
    <w:rsid w:val="001724FA"/>
    <w:rsid w:val="00172EA6"/>
    <w:rsid w:val="00173C78"/>
    <w:rsid w:val="00175193"/>
    <w:rsid w:val="00180B3A"/>
    <w:rsid w:val="00185E7C"/>
    <w:rsid w:val="00192F32"/>
    <w:rsid w:val="00193194"/>
    <w:rsid w:val="001A3E90"/>
    <w:rsid w:val="001A470C"/>
    <w:rsid w:val="001A70A1"/>
    <w:rsid w:val="001B01F4"/>
    <w:rsid w:val="001B21D8"/>
    <w:rsid w:val="001B3CBF"/>
    <w:rsid w:val="001B4634"/>
    <w:rsid w:val="001C2510"/>
    <w:rsid w:val="001C2FCB"/>
    <w:rsid w:val="001C3BF5"/>
    <w:rsid w:val="001C54FF"/>
    <w:rsid w:val="001C5C78"/>
    <w:rsid w:val="001C69E9"/>
    <w:rsid w:val="001C78AA"/>
    <w:rsid w:val="001D3C04"/>
    <w:rsid w:val="001D5C8E"/>
    <w:rsid w:val="001E2CEF"/>
    <w:rsid w:val="001F102D"/>
    <w:rsid w:val="001F3A10"/>
    <w:rsid w:val="002007DD"/>
    <w:rsid w:val="00200DE2"/>
    <w:rsid w:val="00204BE3"/>
    <w:rsid w:val="00204CD7"/>
    <w:rsid w:val="002052FC"/>
    <w:rsid w:val="00207D19"/>
    <w:rsid w:val="00207E07"/>
    <w:rsid w:val="00210ECB"/>
    <w:rsid w:val="0021291B"/>
    <w:rsid w:val="00220F8D"/>
    <w:rsid w:val="002222E4"/>
    <w:rsid w:val="0022237D"/>
    <w:rsid w:val="00223A96"/>
    <w:rsid w:val="002248CA"/>
    <w:rsid w:val="0022499C"/>
    <w:rsid w:val="00227770"/>
    <w:rsid w:val="002303AB"/>
    <w:rsid w:val="002308F5"/>
    <w:rsid w:val="00231088"/>
    <w:rsid w:val="00241FC7"/>
    <w:rsid w:val="00244F58"/>
    <w:rsid w:val="00246BE3"/>
    <w:rsid w:val="00246F61"/>
    <w:rsid w:val="002475BD"/>
    <w:rsid w:val="00247D7C"/>
    <w:rsid w:val="00251805"/>
    <w:rsid w:val="00254922"/>
    <w:rsid w:val="00255399"/>
    <w:rsid w:val="002559B6"/>
    <w:rsid w:val="00260EF2"/>
    <w:rsid w:val="002613C7"/>
    <w:rsid w:val="00264395"/>
    <w:rsid w:val="002647B2"/>
    <w:rsid w:val="00266C31"/>
    <w:rsid w:val="002672B4"/>
    <w:rsid w:val="00274272"/>
    <w:rsid w:val="00281DD6"/>
    <w:rsid w:val="00282AE8"/>
    <w:rsid w:val="002853CF"/>
    <w:rsid w:val="00285FEA"/>
    <w:rsid w:val="00291C2D"/>
    <w:rsid w:val="00293FC0"/>
    <w:rsid w:val="002A2C86"/>
    <w:rsid w:val="002A333A"/>
    <w:rsid w:val="002A475E"/>
    <w:rsid w:val="002B029C"/>
    <w:rsid w:val="002B06DE"/>
    <w:rsid w:val="002B146C"/>
    <w:rsid w:val="002B66B8"/>
    <w:rsid w:val="002C495E"/>
    <w:rsid w:val="002C60C4"/>
    <w:rsid w:val="002D0204"/>
    <w:rsid w:val="002D3505"/>
    <w:rsid w:val="002D638C"/>
    <w:rsid w:val="002E0156"/>
    <w:rsid w:val="002E0412"/>
    <w:rsid w:val="002E115D"/>
    <w:rsid w:val="002E2103"/>
    <w:rsid w:val="002E5768"/>
    <w:rsid w:val="002E67D2"/>
    <w:rsid w:val="002E75BA"/>
    <w:rsid w:val="002E7C5D"/>
    <w:rsid w:val="002F0AA1"/>
    <w:rsid w:val="002F2FBF"/>
    <w:rsid w:val="002F3A52"/>
    <w:rsid w:val="002F4FCA"/>
    <w:rsid w:val="002F64B0"/>
    <w:rsid w:val="00305622"/>
    <w:rsid w:val="00310D02"/>
    <w:rsid w:val="00321CE8"/>
    <w:rsid w:val="0033276F"/>
    <w:rsid w:val="00332B2D"/>
    <w:rsid w:val="00332FAE"/>
    <w:rsid w:val="00333414"/>
    <w:rsid w:val="00334D1A"/>
    <w:rsid w:val="00335C6D"/>
    <w:rsid w:val="0033662F"/>
    <w:rsid w:val="00337DB8"/>
    <w:rsid w:val="00340481"/>
    <w:rsid w:val="00341871"/>
    <w:rsid w:val="003423BA"/>
    <w:rsid w:val="00342BC2"/>
    <w:rsid w:val="003475DB"/>
    <w:rsid w:val="00353338"/>
    <w:rsid w:val="00354800"/>
    <w:rsid w:val="00360A0A"/>
    <w:rsid w:val="003639CF"/>
    <w:rsid w:val="0036518B"/>
    <w:rsid w:val="00370386"/>
    <w:rsid w:val="0037143C"/>
    <w:rsid w:val="003736CA"/>
    <w:rsid w:val="00375C53"/>
    <w:rsid w:val="00383F1D"/>
    <w:rsid w:val="0038692A"/>
    <w:rsid w:val="0039065C"/>
    <w:rsid w:val="00392D4C"/>
    <w:rsid w:val="00393882"/>
    <w:rsid w:val="00393C32"/>
    <w:rsid w:val="003974C6"/>
    <w:rsid w:val="003A0CBF"/>
    <w:rsid w:val="003A4091"/>
    <w:rsid w:val="003A527C"/>
    <w:rsid w:val="003B1349"/>
    <w:rsid w:val="003B2911"/>
    <w:rsid w:val="003B486E"/>
    <w:rsid w:val="003B6B90"/>
    <w:rsid w:val="003C154A"/>
    <w:rsid w:val="003C2D33"/>
    <w:rsid w:val="003C332A"/>
    <w:rsid w:val="003C4502"/>
    <w:rsid w:val="003C45B6"/>
    <w:rsid w:val="003C4AEC"/>
    <w:rsid w:val="003C5AB8"/>
    <w:rsid w:val="003D3D85"/>
    <w:rsid w:val="003D5E2F"/>
    <w:rsid w:val="003E171E"/>
    <w:rsid w:val="003E1E85"/>
    <w:rsid w:val="003E4631"/>
    <w:rsid w:val="003E4D7F"/>
    <w:rsid w:val="003E6888"/>
    <w:rsid w:val="003E73B5"/>
    <w:rsid w:val="003E7A26"/>
    <w:rsid w:val="003E7D14"/>
    <w:rsid w:val="003F073A"/>
    <w:rsid w:val="003F1681"/>
    <w:rsid w:val="003F1EF8"/>
    <w:rsid w:val="003F2ABB"/>
    <w:rsid w:val="003F323A"/>
    <w:rsid w:val="003F4FB8"/>
    <w:rsid w:val="00401A56"/>
    <w:rsid w:val="00403818"/>
    <w:rsid w:val="004073F1"/>
    <w:rsid w:val="00415D49"/>
    <w:rsid w:val="0041749C"/>
    <w:rsid w:val="00426A24"/>
    <w:rsid w:val="0044033A"/>
    <w:rsid w:val="00440EE1"/>
    <w:rsid w:val="004414C0"/>
    <w:rsid w:val="00441ECC"/>
    <w:rsid w:val="00443503"/>
    <w:rsid w:val="00445168"/>
    <w:rsid w:val="00445ACC"/>
    <w:rsid w:val="004464A3"/>
    <w:rsid w:val="00446DE3"/>
    <w:rsid w:val="00447523"/>
    <w:rsid w:val="004502F7"/>
    <w:rsid w:val="00452145"/>
    <w:rsid w:val="004525DD"/>
    <w:rsid w:val="00452B85"/>
    <w:rsid w:val="004575E5"/>
    <w:rsid w:val="004611EA"/>
    <w:rsid w:val="004613E5"/>
    <w:rsid w:val="004640C7"/>
    <w:rsid w:val="004655FD"/>
    <w:rsid w:val="00466E1D"/>
    <w:rsid w:val="004671FF"/>
    <w:rsid w:val="0046734C"/>
    <w:rsid w:val="00470653"/>
    <w:rsid w:val="00470F7B"/>
    <w:rsid w:val="004734F5"/>
    <w:rsid w:val="00474FBA"/>
    <w:rsid w:val="0048011F"/>
    <w:rsid w:val="0048029F"/>
    <w:rsid w:val="00482B81"/>
    <w:rsid w:val="00482C12"/>
    <w:rsid w:val="00482D7E"/>
    <w:rsid w:val="00483014"/>
    <w:rsid w:val="00483720"/>
    <w:rsid w:val="00486592"/>
    <w:rsid w:val="00495925"/>
    <w:rsid w:val="00495C37"/>
    <w:rsid w:val="00496F85"/>
    <w:rsid w:val="004A0E84"/>
    <w:rsid w:val="004A6204"/>
    <w:rsid w:val="004B0848"/>
    <w:rsid w:val="004B3C8A"/>
    <w:rsid w:val="004B3CA4"/>
    <w:rsid w:val="004C1CC2"/>
    <w:rsid w:val="004C1DC1"/>
    <w:rsid w:val="004C2C5A"/>
    <w:rsid w:val="004C573E"/>
    <w:rsid w:val="004C66C0"/>
    <w:rsid w:val="004C7DEF"/>
    <w:rsid w:val="004C7F8B"/>
    <w:rsid w:val="004D2D67"/>
    <w:rsid w:val="004D5168"/>
    <w:rsid w:val="004E06B1"/>
    <w:rsid w:val="004E2E05"/>
    <w:rsid w:val="004E5C22"/>
    <w:rsid w:val="004E6A22"/>
    <w:rsid w:val="004E6C91"/>
    <w:rsid w:val="004F1471"/>
    <w:rsid w:val="004F2327"/>
    <w:rsid w:val="004F548E"/>
    <w:rsid w:val="005054E2"/>
    <w:rsid w:val="005069FE"/>
    <w:rsid w:val="00507B7D"/>
    <w:rsid w:val="005112DC"/>
    <w:rsid w:val="005156B3"/>
    <w:rsid w:val="0051687A"/>
    <w:rsid w:val="00520241"/>
    <w:rsid w:val="005238B7"/>
    <w:rsid w:val="00527CD4"/>
    <w:rsid w:val="00536288"/>
    <w:rsid w:val="005407B0"/>
    <w:rsid w:val="0054342C"/>
    <w:rsid w:val="00543C46"/>
    <w:rsid w:val="00550EBB"/>
    <w:rsid w:val="00552F67"/>
    <w:rsid w:val="00553D0A"/>
    <w:rsid w:val="0055598A"/>
    <w:rsid w:val="005571BB"/>
    <w:rsid w:val="00561570"/>
    <w:rsid w:val="005630B5"/>
    <w:rsid w:val="00564040"/>
    <w:rsid w:val="00567E64"/>
    <w:rsid w:val="0057355B"/>
    <w:rsid w:val="0058414A"/>
    <w:rsid w:val="0058430C"/>
    <w:rsid w:val="005879CB"/>
    <w:rsid w:val="00590A1D"/>
    <w:rsid w:val="00590EEC"/>
    <w:rsid w:val="0059163E"/>
    <w:rsid w:val="00592156"/>
    <w:rsid w:val="00592B55"/>
    <w:rsid w:val="00592C01"/>
    <w:rsid w:val="00595E48"/>
    <w:rsid w:val="00596C18"/>
    <w:rsid w:val="005A124C"/>
    <w:rsid w:val="005A1BDE"/>
    <w:rsid w:val="005A730A"/>
    <w:rsid w:val="005B2DE1"/>
    <w:rsid w:val="005B3299"/>
    <w:rsid w:val="005B5C87"/>
    <w:rsid w:val="005B724B"/>
    <w:rsid w:val="005C062A"/>
    <w:rsid w:val="005C149C"/>
    <w:rsid w:val="005C662D"/>
    <w:rsid w:val="005C7B38"/>
    <w:rsid w:val="005C7FB8"/>
    <w:rsid w:val="005D250E"/>
    <w:rsid w:val="005D6155"/>
    <w:rsid w:val="005E2008"/>
    <w:rsid w:val="005E34AF"/>
    <w:rsid w:val="005E532D"/>
    <w:rsid w:val="005E7568"/>
    <w:rsid w:val="005E76F7"/>
    <w:rsid w:val="005F3E8E"/>
    <w:rsid w:val="005F6378"/>
    <w:rsid w:val="006005BC"/>
    <w:rsid w:val="00600E24"/>
    <w:rsid w:val="006016FD"/>
    <w:rsid w:val="006024A3"/>
    <w:rsid w:val="006042A2"/>
    <w:rsid w:val="00605C9D"/>
    <w:rsid w:val="00607527"/>
    <w:rsid w:val="006132AF"/>
    <w:rsid w:val="006135D2"/>
    <w:rsid w:val="00614E62"/>
    <w:rsid w:val="00616F39"/>
    <w:rsid w:val="00620CFA"/>
    <w:rsid w:val="00620DF9"/>
    <w:rsid w:val="00622041"/>
    <w:rsid w:val="00622753"/>
    <w:rsid w:val="00625AE2"/>
    <w:rsid w:val="0062694F"/>
    <w:rsid w:val="006308D5"/>
    <w:rsid w:val="0063215C"/>
    <w:rsid w:val="006356A1"/>
    <w:rsid w:val="006405C9"/>
    <w:rsid w:val="00645200"/>
    <w:rsid w:val="006465DB"/>
    <w:rsid w:val="00647447"/>
    <w:rsid w:val="00651CE1"/>
    <w:rsid w:val="00652FC1"/>
    <w:rsid w:val="0066166F"/>
    <w:rsid w:val="00662D3B"/>
    <w:rsid w:val="0066344F"/>
    <w:rsid w:val="006648BD"/>
    <w:rsid w:val="00665586"/>
    <w:rsid w:val="00670C5C"/>
    <w:rsid w:val="0067102E"/>
    <w:rsid w:val="00674A86"/>
    <w:rsid w:val="00675026"/>
    <w:rsid w:val="00676E2A"/>
    <w:rsid w:val="00680655"/>
    <w:rsid w:val="00682C2F"/>
    <w:rsid w:val="00683A6A"/>
    <w:rsid w:val="00683DB6"/>
    <w:rsid w:val="0069252D"/>
    <w:rsid w:val="00694F51"/>
    <w:rsid w:val="00696977"/>
    <w:rsid w:val="006A2BDB"/>
    <w:rsid w:val="006A4C20"/>
    <w:rsid w:val="006B2FD0"/>
    <w:rsid w:val="006B5052"/>
    <w:rsid w:val="006B77D5"/>
    <w:rsid w:val="006C1D7D"/>
    <w:rsid w:val="006C2EA4"/>
    <w:rsid w:val="006C5979"/>
    <w:rsid w:val="006C6A6C"/>
    <w:rsid w:val="006D1DA0"/>
    <w:rsid w:val="006D290D"/>
    <w:rsid w:val="006D54E1"/>
    <w:rsid w:val="006E02B8"/>
    <w:rsid w:val="006E1801"/>
    <w:rsid w:val="006E3B8E"/>
    <w:rsid w:val="006E7264"/>
    <w:rsid w:val="006E7C7B"/>
    <w:rsid w:val="006E7CC6"/>
    <w:rsid w:val="006F0A57"/>
    <w:rsid w:val="006F37A6"/>
    <w:rsid w:val="006F3EFC"/>
    <w:rsid w:val="006F5F0B"/>
    <w:rsid w:val="006F750D"/>
    <w:rsid w:val="006F7F8D"/>
    <w:rsid w:val="00700439"/>
    <w:rsid w:val="007016DB"/>
    <w:rsid w:val="00702CE1"/>
    <w:rsid w:val="00707AFA"/>
    <w:rsid w:val="00710478"/>
    <w:rsid w:val="00710619"/>
    <w:rsid w:val="00711050"/>
    <w:rsid w:val="00713C0D"/>
    <w:rsid w:val="00717617"/>
    <w:rsid w:val="007209DC"/>
    <w:rsid w:val="00723E23"/>
    <w:rsid w:val="00735C2D"/>
    <w:rsid w:val="007373D3"/>
    <w:rsid w:val="007379F1"/>
    <w:rsid w:val="00740CF1"/>
    <w:rsid w:val="00744361"/>
    <w:rsid w:val="00745C71"/>
    <w:rsid w:val="00752307"/>
    <w:rsid w:val="007530C8"/>
    <w:rsid w:val="007531B6"/>
    <w:rsid w:val="00757E94"/>
    <w:rsid w:val="0076027B"/>
    <w:rsid w:val="00764950"/>
    <w:rsid w:val="00770943"/>
    <w:rsid w:val="0077302B"/>
    <w:rsid w:val="007730BD"/>
    <w:rsid w:val="0077549E"/>
    <w:rsid w:val="00776B0D"/>
    <w:rsid w:val="00780BF7"/>
    <w:rsid w:val="007823DB"/>
    <w:rsid w:val="007842DB"/>
    <w:rsid w:val="00785A6F"/>
    <w:rsid w:val="00785B66"/>
    <w:rsid w:val="00790A09"/>
    <w:rsid w:val="0079313B"/>
    <w:rsid w:val="0079736E"/>
    <w:rsid w:val="00797D5B"/>
    <w:rsid w:val="00797F7C"/>
    <w:rsid w:val="007A1202"/>
    <w:rsid w:val="007B0759"/>
    <w:rsid w:val="007B25D3"/>
    <w:rsid w:val="007B73C0"/>
    <w:rsid w:val="007C01CD"/>
    <w:rsid w:val="007C0D10"/>
    <w:rsid w:val="007C39DC"/>
    <w:rsid w:val="007C3E2B"/>
    <w:rsid w:val="007C5B07"/>
    <w:rsid w:val="007C759F"/>
    <w:rsid w:val="007C7D08"/>
    <w:rsid w:val="007D2E19"/>
    <w:rsid w:val="007D4067"/>
    <w:rsid w:val="007D5A4F"/>
    <w:rsid w:val="007D5DC0"/>
    <w:rsid w:val="007D6C38"/>
    <w:rsid w:val="007D7E9F"/>
    <w:rsid w:val="007E226B"/>
    <w:rsid w:val="007E6379"/>
    <w:rsid w:val="007E6EB7"/>
    <w:rsid w:val="007F19C8"/>
    <w:rsid w:val="007F21BF"/>
    <w:rsid w:val="00801AB6"/>
    <w:rsid w:val="008026BC"/>
    <w:rsid w:val="008058EF"/>
    <w:rsid w:val="008066C3"/>
    <w:rsid w:val="00807A38"/>
    <w:rsid w:val="008125E2"/>
    <w:rsid w:val="008139CD"/>
    <w:rsid w:val="00814648"/>
    <w:rsid w:val="00816E4E"/>
    <w:rsid w:val="0082003A"/>
    <w:rsid w:val="0082521A"/>
    <w:rsid w:val="00832C50"/>
    <w:rsid w:val="00833827"/>
    <w:rsid w:val="00834278"/>
    <w:rsid w:val="00835A79"/>
    <w:rsid w:val="00835E28"/>
    <w:rsid w:val="008473EE"/>
    <w:rsid w:val="00847946"/>
    <w:rsid w:val="00850A53"/>
    <w:rsid w:val="0085365E"/>
    <w:rsid w:val="008618A7"/>
    <w:rsid w:val="008636B2"/>
    <w:rsid w:val="008648B7"/>
    <w:rsid w:val="0086617D"/>
    <w:rsid w:val="00866DA6"/>
    <w:rsid w:val="00870AD6"/>
    <w:rsid w:val="008753AB"/>
    <w:rsid w:val="00880206"/>
    <w:rsid w:val="008858E3"/>
    <w:rsid w:val="00891087"/>
    <w:rsid w:val="008925C8"/>
    <w:rsid w:val="008939F0"/>
    <w:rsid w:val="00893BD6"/>
    <w:rsid w:val="008A28EA"/>
    <w:rsid w:val="008B5BFA"/>
    <w:rsid w:val="008B5F5C"/>
    <w:rsid w:val="008B623A"/>
    <w:rsid w:val="008B647A"/>
    <w:rsid w:val="008C2AAF"/>
    <w:rsid w:val="008C58DD"/>
    <w:rsid w:val="008D0BAB"/>
    <w:rsid w:val="008D2B85"/>
    <w:rsid w:val="008D3465"/>
    <w:rsid w:val="008D4A4D"/>
    <w:rsid w:val="008D4CA3"/>
    <w:rsid w:val="008E207A"/>
    <w:rsid w:val="008E2970"/>
    <w:rsid w:val="008E6743"/>
    <w:rsid w:val="008F25D5"/>
    <w:rsid w:val="008F595B"/>
    <w:rsid w:val="009009A5"/>
    <w:rsid w:val="00902475"/>
    <w:rsid w:val="00904B75"/>
    <w:rsid w:val="00911C3E"/>
    <w:rsid w:val="009157C1"/>
    <w:rsid w:val="00921E29"/>
    <w:rsid w:val="00922B22"/>
    <w:rsid w:val="009244DB"/>
    <w:rsid w:val="009258E5"/>
    <w:rsid w:val="00926147"/>
    <w:rsid w:val="00931366"/>
    <w:rsid w:val="00935776"/>
    <w:rsid w:val="00937ABD"/>
    <w:rsid w:val="00941221"/>
    <w:rsid w:val="00952C5A"/>
    <w:rsid w:val="00952C67"/>
    <w:rsid w:val="009560E7"/>
    <w:rsid w:val="00956BA8"/>
    <w:rsid w:val="00961733"/>
    <w:rsid w:val="00961DF2"/>
    <w:rsid w:val="00961EC6"/>
    <w:rsid w:val="00962546"/>
    <w:rsid w:val="00963B2E"/>
    <w:rsid w:val="00967BFD"/>
    <w:rsid w:val="0097466D"/>
    <w:rsid w:val="00983BC7"/>
    <w:rsid w:val="0098482A"/>
    <w:rsid w:val="00987E59"/>
    <w:rsid w:val="00990542"/>
    <w:rsid w:val="009905BC"/>
    <w:rsid w:val="00990EDB"/>
    <w:rsid w:val="00991BF1"/>
    <w:rsid w:val="00992A8A"/>
    <w:rsid w:val="009949A1"/>
    <w:rsid w:val="00994C44"/>
    <w:rsid w:val="00994CCE"/>
    <w:rsid w:val="00995867"/>
    <w:rsid w:val="009959AB"/>
    <w:rsid w:val="009967AD"/>
    <w:rsid w:val="009A1714"/>
    <w:rsid w:val="009A3F04"/>
    <w:rsid w:val="009A44F2"/>
    <w:rsid w:val="009A4CDC"/>
    <w:rsid w:val="009A5413"/>
    <w:rsid w:val="009B2302"/>
    <w:rsid w:val="009B2738"/>
    <w:rsid w:val="009B481E"/>
    <w:rsid w:val="009B4DC4"/>
    <w:rsid w:val="009B5509"/>
    <w:rsid w:val="009B7C8E"/>
    <w:rsid w:val="009C27F9"/>
    <w:rsid w:val="009C5E71"/>
    <w:rsid w:val="009C6474"/>
    <w:rsid w:val="009C6901"/>
    <w:rsid w:val="009D01AB"/>
    <w:rsid w:val="009D2482"/>
    <w:rsid w:val="009D276D"/>
    <w:rsid w:val="009D3B7C"/>
    <w:rsid w:val="009D676D"/>
    <w:rsid w:val="009D7243"/>
    <w:rsid w:val="009E0216"/>
    <w:rsid w:val="009E1099"/>
    <w:rsid w:val="009E10A0"/>
    <w:rsid w:val="009E2F58"/>
    <w:rsid w:val="009E4ECB"/>
    <w:rsid w:val="009E667D"/>
    <w:rsid w:val="009E68D3"/>
    <w:rsid w:val="009E6B2A"/>
    <w:rsid w:val="009F119D"/>
    <w:rsid w:val="009F2EF0"/>
    <w:rsid w:val="009F3C61"/>
    <w:rsid w:val="009F4464"/>
    <w:rsid w:val="009F6CDC"/>
    <w:rsid w:val="00A005E2"/>
    <w:rsid w:val="00A009E4"/>
    <w:rsid w:val="00A023D8"/>
    <w:rsid w:val="00A070AD"/>
    <w:rsid w:val="00A07AFB"/>
    <w:rsid w:val="00A07F23"/>
    <w:rsid w:val="00A13C35"/>
    <w:rsid w:val="00A13FB3"/>
    <w:rsid w:val="00A2406B"/>
    <w:rsid w:val="00A26C04"/>
    <w:rsid w:val="00A31C98"/>
    <w:rsid w:val="00A37895"/>
    <w:rsid w:val="00A40CDF"/>
    <w:rsid w:val="00A41D48"/>
    <w:rsid w:val="00A41FD1"/>
    <w:rsid w:val="00A44377"/>
    <w:rsid w:val="00A533AD"/>
    <w:rsid w:val="00A54758"/>
    <w:rsid w:val="00A54D8B"/>
    <w:rsid w:val="00A5583E"/>
    <w:rsid w:val="00A56B56"/>
    <w:rsid w:val="00A64C1C"/>
    <w:rsid w:val="00A65B15"/>
    <w:rsid w:val="00A66917"/>
    <w:rsid w:val="00A70BB8"/>
    <w:rsid w:val="00A70EA6"/>
    <w:rsid w:val="00A72011"/>
    <w:rsid w:val="00A7428E"/>
    <w:rsid w:val="00A74361"/>
    <w:rsid w:val="00A77198"/>
    <w:rsid w:val="00A804DB"/>
    <w:rsid w:val="00A84D7E"/>
    <w:rsid w:val="00A85431"/>
    <w:rsid w:val="00A85CBA"/>
    <w:rsid w:val="00A86E8A"/>
    <w:rsid w:val="00A919F4"/>
    <w:rsid w:val="00A92756"/>
    <w:rsid w:val="00A96666"/>
    <w:rsid w:val="00AA3C8E"/>
    <w:rsid w:val="00AA4F64"/>
    <w:rsid w:val="00AA5FF2"/>
    <w:rsid w:val="00AA75B8"/>
    <w:rsid w:val="00AA7EF8"/>
    <w:rsid w:val="00AB0873"/>
    <w:rsid w:val="00AB1C41"/>
    <w:rsid w:val="00AB1E60"/>
    <w:rsid w:val="00AB303F"/>
    <w:rsid w:val="00AB34D8"/>
    <w:rsid w:val="00AB3AC2"/>
    <w:rsid w:val="00AB4E35"/>
    <w:rsid w:val="00AB534A"/>
    <w:rsid w:val="00AB72F5"/>
    <w:rsid w:val="00AC2023"/>
    <w:rsid w:val="00AC3858"/>
    <w:rsid w:val="00AC4477"/>
    <w:rsid w:val="00AC49B9"/>
    <w:rsid w:val="00AC4EDF"/>
    <w:rsid w:val="00AC7175"/>
    <w:rsid w:val="00AC7F0D"/>
    <w:rsid w:val="00AD09DA"/>
    <w:rsid w:val="00AD1F39"/>
    <w:rsid w:val="00AD37DF"/>
    <w:rsid w:val="00AD5927"/>
    <w:rsid w:val="00AD59F4"/>
    <w:rsid w:val="00AD7E9B"/>
    <w:rsid w:val="00AE2A5C"/>
    <w:rsid w:val="00AE2B3E"/>
    <w:rsid w:val="00AE4CB8"/>
    <w:rsid w:val="00AE6B3F"/>
    <w:rsid w:val="00AF04C9"/>
    <w:rsid w:val="00AF16EF"/>
    <w:rsid w:val="00AF2F06"/>
    <w:rsid w:val="00AF2FF2"/>
    <w:rsid w:val="00AF44BF"/>
    <w:rsid w:val="00AF4FB9"/>
    <w:rsid w:val="00AF6257"/>
    <w:rsid w:val="00AF6E1C"/>
    <w:rsid w:val="00AF6FC2"/>
    <w:rsid w:val="00B002B3"/>
    <w:rsid w:val="00B05205"/>
    <w:rsid w:val="00B05B55"/>
    <w:rsid w:val="00B07846"/>
    <w:rsid w:val="00B10A65"/>
    <w:rsid w:val="00B14D40"/>
    <w:rsid w:val="00B17449"/>
    <w:rsid w:val="00B21DF8"/>
    <w:rsid w:val="00B22D77"/>
    <w:rsid w:val="00B24388"/>
    <w:rsid w:val="00B25D1D"/>
    <w:rsid w:val="00B31354"/>
    <w:rsid w:val="00B37865"/>
    <w:rsid w:val="00B37C29"/>
    <w:rsid w:val="00B405DD"/>
    <w:rsid w:val="00B40EEE"/>
    <w:rsid w:val="00B41FE2"/>
    <w:rsid w:val="00B4284A"/>
    <w:rsid w:val="00B435AF"/>
    <w:rsid w:val="00B576B0"/>
    <w:rsid w:val="00B60313"/>
    <w:rsid w:val="00B61747"/>
    <w:rsid w:val="00B62CC8"/>
    <w:rsid w:val="00B6312A"/>
    <w:rsid w:val="00B651C3"/>
    <w:rsid w:val="00B665E9"/>
    <w:rsid w:val="00B70467"/>
    <w:rsid w:val="00B76194"/>
    <w:rsid w:val="00B8026D"/>
    <w:rsid w:val="00B82596"/>
    <w:rsid w:val="00B82BCC"/>
    <w:rsid w:val="00B85186"/>
    <w:rsid w:val="00B87158"/>
    <w:rsid w:val="00B87910"/>
    <w:rsid w:val="00B90BD5"/>
    <w:rsid w:val="00B93B2D"/>
    <w:rsid w:val="00B971C6"/>
    <w:rsid w:val="00BA505B"/>
    <w:rsid w:val="00BA78A7"/>
    <w:rsid w:val="00BA7914"/>
    <w:rsid w:val="00BB318A"/>
    <w:rsid w:val="00BB431D"/>
    <w:rsid w:val="00BB4AC7"/>
    <w:rsid w:val="00BB5228"/>
    <w:rsid w:val="00BB5952"/>
    <w:rsid w:val="00BB5F20"/>
    <w:rsid w:val="00BB603A"/>
    <w:rsid w:val="00BB78EC"/>
    <w:rsid w:val="00BC0917"/>
    <w:rsid w:val="00BC55C1"/>
    <w:rsid w:val="00BC5E54"/>
    <w:rsid w:val="00BD14E5"/>
    <w:rsid w:val="00BD5B40"/>
    <w:rsid w:val="00BD7552"/>
    <w:rsid w:val="00BE243C"/>
    <w:rsid w:val="00BE5604"/>
    <w:rsid w:val="00BF06A7"/>
    <w:rsid w:val="00BF1F83"/>
    <w:rsid w:val="00BF4F4D"/>
    <w:rsid w:val="00BF4FED"/>
    <w:rsid w:val="00C01AD1"/>
    <w:rsid w:val="00C060C8"/>
    <w:rsid w:val="00C101F4"/>
    <w:rsid w:val="00C10B3A"/>
    <w:rsid w:val="00C10E42"/>
    <w:rsid w:val="00C139CF"/>
    <w:rsid w:val="00C17981"/>
    <w:rsid w:val="00C17CBC"/>
    <w:rsid w:val="00C30447"/>
    <w:rsid w:val="00C32235"/>
    <w:rsid w:val="00C32CE3"/>
    <w:rsid w:val="00C33602"/>
    <w:rsid w:val="00C35E42"/>
    <w:rsid w:val="00C37AF6"/>
    <w:rsid w:val="00C43716"/>
    <w:rsid w:val="00C44317"/>
    <w:rsid w:val="00C519C3"/>
    <w:rsid w:val="00C526D9"/>
    <w:rsid w:val="00C5329E"/>
    <w:rsid w:val="00C54680"/>
    <w:rsid w:val="00C54BE2"/>
    <w:rsid w:val="00C579D4"/>
    <w:rsid w:val="00C700A8"/>
    <w:rsid w:val="00C719B8"/>
    <w:rsid w:val="00C71D3C"/>
    <w:rsid w:val="00C72B0C"/>
    <w:rsid w:val="00C74164"/>
    <w:rsid w:val="00C75A84"/>
    <w:rsid w:val="00C75F70"/>
    <w:rsid w:val="00C777A3"/>
    <w:rsid w:val="00C81A0C"/>
    <w:rsid w:val="00C8359F"/>
    <w:rsid w:val="00C83EF8"/>
    <w:rsid w:val="00C84AE4"/>
    <w:rsid w:val="00C84E98"/>
    <w:rsid w:val="00C86D6D"/>
    <w:rsid w:val="00C874D3"/>
    <w:rsid w:val="00C92CA2"/>
    <w:rsid w:val="00C93AD6"/>
    <w:rsid w:val="00C9707F"/>
    <w:rsid w:val="00CA1909"/>
    <w:rsid w:val="00CA1AE2"/>
    <w:rsid w:val="00CA2A0F"/>
    <w:rsid w:val="00CA5EAC"/>
    <w:rsid w:val="00CA77D5"/>
    <w:rsid w:val="00CB0DDC"/>
    <w:rsid w:val="00CB20C9"/>
    <w:rsid w:val="00CB290A"/>
    <w:rsid w:val="00CB425E"/>
    <w:rsid w:val="00CB492E"/>
    <w:rsid w:val="00CB5A9E"/>
    <w:rsid w:val="00CC0233"/>
    <w:rsid w:val="00CC18C7"/>
    <w:rsid w:val="00CC2E2D"/>
    <w:rsid w:val="00CC57B8"/>
    <w:rsid w:val="00CD0C65"/>
    <w:rsid w:val="00CD2399"/>
    <w:rsid w:val="00CD5403"/>
    <w:rsid w:val="00CF0480"/>
    <w:rsid w:val="00CF10EA"/>
    <w:rsid w:val="00CF1AF0"/>
    <w:rsid w:val="00CF2C56"/>
    <w:rsid w:val="00D00F9A"/>
    <w:rsid w:val="00D03378"/>
    <w:rsid w:val="00D03A73"/>
    <w:rsid w:val="00D042BA"/>
    <w:rsid w:val="00D113EB"/>
    <w:rsid w:val="00D147DD"/>
    <w:rsid w:val="00D15EFD"/>
    <w:rsid w:val="00D1663B"/>
    <w:rsid w:val="00D16BEE"/>
    <w:rsid w:val="00D16E72"/>
    <w:rsid w:val="00D1732B"/>
    <w:rsid w:val="00D177CB"/>
    <w:rsid w:val="00D20C53"/>
    <w:rsid w:val="00D217C1"/>
    <w:rsid w:val="00D220A3"/>
    <w:rsid w:val="00D248AC"/>
    <w:rsid w:val="00D316EE"/>
    <w:rsid w:val="00D31C9C"/>
    <w:rsid w:val="00D36043"/>
    <w:rsid w:val="00D42D44"/>
    <w:rsid w:val="00D43439"/>
    <w:rsid w:val="00D4717D"/>
    <w:rsid w:val="00D521EA"/>
    <w:rsid w:val="00D52D41"/>
    <w:rsid w:val="00D53A16"/>
    <w:rsid w:val="00D564A0"/>
    <w:rsid w:val="00D57E36"/>
    <w:rsid w:val="00D61AD9"/>
    <w:rsid w:val="00D63939"/>
    <w:rsid w:val="00D65845"/>
    <w:rsid w:val="00D65DA6"/>
    <w:rsid w:val="00D675F5"/>
    <w:rsid w:val="00D71D45"/>
    <w:rsid w:val="00D744C5"/>
    <w:rsid w:val="00D806F7"/>
    <w:rsid w:val="00D8284E"/>
    <w:rsid w:val="00D82978"/>
    <w:rsid w:val="00D82BB2"/>
    <w:rsid w:val="00D83BF7"/>
    <w:rsid w:val="00D83DA9"/>
    <w:rsid w:val="00D858C5"/>
    <w:rsid w:val="00D866DB"/>
    <w:rsid w:val="00D87252"/>
    <w:rsid w:val="00D90409"/>
    <w:rsid w:val="00D91757"/>
    <w:rsid w:val="00D93816"/>
    <w:rsid w:val="00DA4F60"/>
    <w:rsid w:val="00DA5968"/>
    <w:rsid w:val="00DA64EF"/>
    <w:rsid w:val="00DB197E"/>
    <w:rsid w:val="00DB237F"/>
    <w:rsid w:val="00DB30FC"/>
    <w:rsid w:val="00DC073E"/>
    <w:rsid w:val="00DC1B3E"/>
    <w:rsid w:val="00DC35F2"/>
    <w:rsid w:val="00DC3F89"/>
    <w:rsid w:val="00DD0C0A"/>
    <w:rsid w:val="00DD1F6A"/>
    <w:rsid w:val="00DD35B4"/>
    <w:rsid w:val="00DE5938"/>
    <w:rsid w:val="00DE5CA6"/>
    <w:rsid w:val="00DF1C2A"/>
    <w:rsid w:val="00DF2251"/>
    <w:rsid w:val="00DF3C6A"/>
    <w:rsid w:val="00DF5982"/>
    <w:rsid w:val="00DF5BA2"/>
    <w:rsid w:val="00E00B21"/>
    <w:rsid w:val="00E013B3"/>
    <w:rsid w:val="00E0335A"/>
    <w:rsid w:val="00E10477"/>
    <w:rsid w:val="00E11358"/>
    <w:rsid w:val="00E12021"/>
    <w:rsid w:val="00E13ED6"/>
    <w:rsid w:val="00E142A7"/>
    <w:rsid w:val="00E16ECF"/>
    <w:rsid w:val="00E200DC"/>
    <w:rsid w:val="00E21EC6"/>
    <w:rsid w:val="00E241F0"/>
    <w:rsid w:val="00E25361"/>
    <w:rsid w:val="00E32353"/>
    <w:rsid w:val="00E326ED"/>
    <w:rsid w:val="00E34A6E"/>
    <w:rsid w:val="00E350FE"/>
    <w:rsid w:val="00E3532A"/>
    <w:rsid w:val="00E35DB1"/>
    <w:rsid w:val="00E40AEF"/>
    <w:rsid w:val="00E40DE8"/>
    <w:rsid w:val="00E538E6"/>
    <w:rsid w:val="00E55B01"/>
    <w:rsid w:val="00E61BFA"/>
    <w:rsid w:val="00E634A3"/>
    <w:rsid w:val="00E701A5"/>
    <w:rsid w:val="00E759BF"/>
    <w:rsid w:val="00E770ED"/>
    <w:rsid w:val="00E777AC"/>
    <w:rsid w:val="00E85702"/>
    <w:rsid w:val="00E934E5"/>
    <w:rsid w:val="00E95ABC"/>
    <w:rsid w:val="00EA54D0"/>
    <w:rsid w:val="00EB0627"/>
    <w:rsid w:val="00EB1EDF"/>
    <w:rsid w:val="00EB2EFD"/>
    <w:rsid w:val="00EB411A"/>
    <w:rsid w:val="00EB619D"/>
    <w:rsid w:val="00EB6571"/>
    <w:rsid w:val="00EC171B"/>
    <w:rsid w:val="00EC3217"/>
    <w:rsid w:val="00EC38D3"/>
    <w:rsid w:val="00EC6659"/>
    <w:rsid w:val="00EC6BD9"/>
    <w:rsid w:val="00EC7991"/>
    <w:rsid w:val="00ED0075"/>
    <w:rsid w:val="00ED26C6"/>
    <w:rsid w:val="00ED69F6"/>
    <w:rsid w:val="00ED7F87"/>
    <w:rsid w:val="00EE4729"/>
    <w:rsid w:val="00EF000A"/>
    <w:rsid w:val="00EF0666"/>
    <w:rsid w:val="00EF0CF4"/>
    <w:rsid w:val="00EF12B9"/>
    <w:rsid w:val="00EF1707"/>
    <w:rsid w:val="00EF1CCB"/>
    <w:rsid w:val="00EF2AF8"/>
    <w:rsid w:val="00EF2BB3"/>
    <w:rsid w:val="00EF42FD"/>
    <w:rsid w:val="00EF59EF"/>
    <w:rsid w:val="00F00CA2"/>
    <w:rsid w:val="00F023C7"/>
    <w:rsid w:val="00F024D2"/>
    <w:rsid w:val="00F02CE3"/>
    <w:rsid w:val="00F05EF0"/>
    <w:rsid w:val="00F07459"/>
    <w:rsid w:val="00F10463"/>
    <w:rsid w:val="00F11C8E"/>
    <w:rsid w:val="00F12BD4"/>
    <w:rsid w:val="00F17E8F"/>
    <w:rsid w:val="00F20FAA"/>
    <w:rsid w:val="00F23FA9"/>
    <w:rsid w:val="00F2531F"/>
    <w:rsid w:val="00F26C4E"/>
    <w:rsid w:val="00F27F71"/>
    <w:rsid w:val="00F31009"/>
    <w:rsid w:val="00F321C1"/>
    <w:rsid w:val="00F338D1"/>
    <w:rsid w:val="00F33A9B"/>
    <w:rsid w:val="00F36A61"/>
    <w:rsid w:val="00F37D48"/>
    <w:rsid w:val="00F42A6E"/>
    <w:rsid w:val="00F45098"/>
    <w:rsid w:val="00F52482"/>
    <w:rsid w:val="00F54B83"/>
    <w:rsid w:val="00F6690E"/>
    <w:rsid w:val="00F70B71"/>
    <w:rsid w:val="00F716DD"/>
    <w:rsid w:val="00F755F5"/>
    <w:rsid w:val="00F802D1"/>
    <w:rsid w:val="00F82476"/>
    <w:rsid w:val="00F84F21"/>
    <w:rsid w:val="00F8515F"/>
    <w:rsid w:val="00F853BF"/>
    <w:rsid w:val="00F868D5"/>
    <w:rsid w:val="00F87D9B"/>
    <w:rsid w:val="00F90B24"/>
    <w:rsid w:val="00F97554"/>
    <w:rsid w:val="00FA23DD"/>
    <w:rsid w:val="00FA377E"/>
    <w:rsid w:val="00FA7192"/>
    <w:rsid w:val="00FB1382"/>
    <w:rsid w:val="00FB2197"/>
    <w:rsid w:val="00FB5226"/>
    <w:rsid w:val="00FB6C49"/>
    <w:rsid w:val="00FB7C73"/>
    <w:rsid w:val="00FC56B5"/>
    <w:rsid w:val="00FD03D8"/>
    <w:rsid w:val="00FD1576"/>
    <w:rsid w:val="00FD179C"/>
    <w:rsid w:val="00FD1E1E"/>
    <w:rsid w:val="00FD3C32"/>
    <w:rsid w:val="00FE1259"/>
    <w:rsid w:val="00FE22E2"/>
    <w:rsid w:val="00FE2EA8"/>
    <w:rsid w:val="00FE51E6"/>
    <w:rsid w:val="00FE6E35"/>
    <w:rsid w:val="00FE79C8"/>
    <w:rsid w:val="00FE7DB9"/>
    <w:rsid w:val="00FF08B2"/>
    <w:rsid w:val="00FF18CD"/>
    <w:rsid w:val="00FF1C46"/>
    <w:rsid w:val="00FF1FC2"/>
    <w:rsid w:val="00FF3231"/>
    <w:rsid w:val="00FF3A7A"/>
    <w:rsid w:val="00FF6A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702"/>
    <w:pPr>
      <w:widowControl w:val="0"/>
      <w:jc w:val="both"/>
    </w:pPr>
  </w:style>
  <w:style w:type="paragraph" w:styleId="1">
    <w:name w:val="heading 1"/>
    <w:basedOn w:val="a"/>
    <w:next w:val="a"/>
    <w:link w:val="1Char"/>
    <w:uiPriority w:val="9"/>
    <w:qFormat/>
    <w:rsid w:val="00F2531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31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531F"/>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31F"/>
    <w:rPr>
      <w:b/>
      <w:bCs/>
      <w:kern w:val="44"/>
      <w:sz w:val="44"/>
      <w:szCs w:val="44"/>
    </w:rPr>
  </w:style>
  <w:style w:type="character" w:customStyle="1" w:styleId="2Char">
    <w:name w:val="标题 2 Char"/>
    <w:basedOn w:val="a0"/>
    <w:link w:val="2"/>
    <w:uiPriority w:val="9"/>
    <w:rsid w:val="00F253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531F"/>
    <w:rPr>
      <w:b/>
      <w:bCs/>
      <w:sz w:val="32"/>
      <w:szCs w:val="32"/>
    </w:rPr>
  </w:style>
  <w:style w:type="table" w:styleId="a3">
    <w:name w:val="Table Grid"/>
    <w:basedOn w:val="a1"/>
    <w:uiPriority w:val="59"/>
    <w:rsid w:val="00122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52C5A"/>
  </w:style>
  <w:style w:type="paragraph" w:styleId="a5">
    <w:name w:val="header"/>
    <w:basedOn w:val="a"/>
    <w:link w:val="Char"/>
    <w:uiPriority w:val="99"/>
    <w:unhideWhenUsed/>
    <w:rsid w:val="0048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3014"/>
    <w:rPr>
      <w:sz w:val="18"/>
      <w:szCs w:val="18"/>
    </w:rPr>
  </w:style>
  <w:style w:type="paragraph" w:styleId="a6">
    <w:name w:val="footer"/>
    <w:basedOn w:val="a"/>
    <w:link w:val="Char0"/>
    <w:uiPriority w:val="99"/>
    <w:unhideWhenUsed/>
    <w:rsid w:val="00483014"/>
    <w:pPr>
      <w:tabs>
        <w:tab w:val="center" w:pos="4153"/>
        <w:tab w:val="right" w:pos="8306"/>
      </w:tabs>
      <w:snapToGrid w:val="0"/>
      <w:jc w:val="left"/>
    </w:pPr>
    <w:rPr>
      <w:sz w:val="18"/>
      <w:szCs w:val="18"/>
    </w:rPr>
  </w:style>
  <w:style w:type="character" w:customStyle="1" w:styleId="Char0">
    <w:name w:val="页脚 Char"/>
    <w:basedOn w:val="a0"/>
    <w:link w:val="a6"/>
    <w:uiPriority w:val="99"/>
    <w:rsid w:val="00483014"/>
    <w:rPr>
      <w:sz w:val="18"/>
      <w:szCs w:val="18"/>
    </w:rPr>
  </w:style>
  <w:style w:type="paragraph" w:styleId="TOC">
    <w:name w:val="TOC Heading"/>
    <w:basedOn w:val="1"/>
    <w:next w:val="a"/>
    <w:uiPriority w:val="39"/>
    <w:semiHidden/>
    <w:unhideWhenUsed/>
    <w:qFormat/>
    <w:rsid w:val="003C15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154A"/>
  </w:style>
  <w:style w:type="paragraph" w:styleId="20">
    <w:name w:val="toc 2"/>
    <w:basedOn w:val="a"/>
    <w:next w:val="a"/>
    <w:autoRedefine/>
    <w:uiPriority w:val="39"/>
    <w:unhideWhenUsed/>
    <w:rsid w:val="003C154A"/>
    <w:pPr>
      <w:ind w:leftChars="200" w:left="420"/>
    </w:pPr>
  </w:style>
  <w:style w:type="paragraph" w:styleId="30">
    <w:name w:val="toc 3"/>
    <w:basedOn w:val="a"/>
    <w:next w:val="a"/>
    <w:autoRedefine/>
    <w:uiPriority w:val="39"/>
    <w:unhideWhenUsed/>
    <w:rsid w:val="003C154A"/>
    <w:pPr>
      <w:ind w:leftChars="400" w:left="840"/>
    </w:pPr>
  </w:style>
  <w:style w:type="character" w:styleId="a7">
    <w:name w:val="Hyperlink"/>
    <w:basedOn w:val="a0"/>
    <w:uiPriority w:val="99"/>
    <w:unhideWhenUsed/>
    <w:rsid w:val="003C154A"/>
    <w:rPr>
      <w:color w:val="0000FF" w:themeColor="hyperlink"/>
      <w:u w:val="single"/>
    </w:rPr>
  </w:style>
  <w:style w:type="paragraph" w:styleId="a8">
    <w:name w:val="Balloon Text"/>
    <w:basedOn w:val="a"/>
    <w:link w:val="Char1"/>
    <w:uiPriority w:val="99"/>
    <w:semiHidden/>
    <w:unhideWhenUsed/>
    <w:rsid w:val="003C154A"/>
    <w:rPr>
      <w:sz w:val="18"/>
      <w:szCs w:val="18"/>
    </w:rPr>
  </w:style>
  <w:style w:type="character" w:customStyle="1" w:styleId="Char1">
    <w:name w:val="批注框文本 Char"/>
    <w:basedOn w:val="a0"/>
    <w:link w:val="a8"/>
    <w:uiPriority w:val="99"/>
    <w:semiHidden/>
    <w:rsid w:val="003C154A"/>
    <w:rPr>
      <w:sz w:val="18"/>
      <w:szCs w:val="18"/>
    </w:rPr>
  </w:style>
  <w:style w:type="paragraph" w:styleId="a9">
    <w:name w:val="Document Map"/>
    <w:basedOn w:val="a"/>
    <w:link w:val="Char2"/>
    <w:uiPriority w:val="99"/>
    <w:semiHidden/>
    <w:unhideWhenUsed/>
    <w:rsid w:val="00BA78A7"/>
    <w:rPr>
      <w:rFonts w:ascii="宋体" w:eastAsia="宋体"/>
      <w:sz w:val="18"/>
      <w:szCs w:val="18"/>
    </w:rPr>
  </w:style>
  <w:style w:type="character" w:customStyle="1" w:styleId="Char2">
    <w:name w:val="文档结构图 Char"/>
    <w:basedOn w:val="a0"/>
    <w:link w:val="a9"/>
    <w:uiPriority w:val="99"/>
    <w:semiHidden/>
    <w:rsid w:val="00BA78A7"/>
    <w:rPr>
      <w:rFonts w:ascii="宋体" w:eastAsia="宋体"/>
      <w:sz w:val="18"/>
      <w:szCs w:val="18"/>
    </w:rPr>
  </w:style>
  <w:style w:type="character" w:customStyle="1" w:styleId="2Char0">
    <w:name w:val="正文首行缩进 2 Char"/>
    <w:link w:val="21"/>
    <w:rsid w:val="00310D02"/>
    <w:rPr>
      <w:rFonts w:eastAsia="宋体"/>
      <w:szCs w:val="21"/>
    </w:rPr>
  </w:style>
  <w:style w:type="paragraph" w:styleId="aa">
    <w:name w:val="Body Text Indent"/>
    <w:basedOn w:val="a"/>
    <w:link w:val="Char3"/>
    <w:uiPriority w:val="99"/>
    <w:semiHidden/>
    <w:unhideWhenUsed/>
    <w:rsid w:val="00310D02"/>
    <w:pPr>
      <w:spacing w:after="120"/>
      <w:ind w:leftChars="200" w:left="420"/>
    </w:pPr>
  </w:style>
  <w:style w:type="character" w:customStyle="1" w:styleId="Char3">
    <w:name w:val="正文文本缩进 Char"/>
    <w:basedOn w:val="a0"/>
    <w:link w:val="aa"/>
    <w:uiPriority w:val="99"/>
    <w:semiHidden/>
    <w:rsid w:val="00310D02"/>
  </w:style>
  <w:style w:type="paragraph" w:styleId="21">
    <w:name w:val="Body Text First Indent 2"/>
    <w:basedOn w:val="aa"/>
    <w:link w:val="2Char0"/>
    <w:rsid w:val="00310D02"/>
    <w:pPr>
      <w:spacing w:after="0" w:line="300" w:lineRule="auto"/>
      <w:ind w:firstLineChars="200" w:firstLine="420"/>
    </w:pPr>
    <w:rPr>
      <w:rFonts w:eastAsia="宋体"/>
      <w:szCs w:val="21"/>
    </w:rPr>
  </w:style>
  <w:style w:type="character" w:customStyle="1" w:styleId="2Char1">
    <w:name w:val="正文首行缩进 2 Char1"/>
    <w:basedOn w:val="Char3"/>
    <w:uiPriority w:val="99"/>
    <w:semiHidden/>
    <w:rsid w:val="00310D02"/>
  </w:style>
  <w:style w:type="paragraph" w:styleId="ab">
    <w:name w:val="Body Text"/>
    <w:basedOn w:val="a"/>
    <w:link w:val="Char4"/>
    <w:uiPriority w:val="99"/>
    <w:semiHidden/>
    <w:unhideWhenUsed/>
    <w:rsid w:val="00D83BF7"/>
    <w:pPr>
      <w:spacing w:after="120"/>
    </w:pPr>
  </w:style>
  <w:style w:type="character" w:customStyle="1" w:styleId="Char4">
    <w:name w:val="正文文本 Char"/>
    <w:basedOn w:val="a0"/>
    <w:link w:val="ab"/>
    <w:uiPriority w:val="99"/>
    <w:semiHidden/>
    <w:rsid w:val="00D83BF7"/>
  </w:style>
  <w:style w:type="paragraph" w:styleId="ac">
    <w:name w:val="Body Text First Indent"/>
    <w:basedOn w:val="ab"/>
    <w:link w:val="Char5"/>
    <w:uiPriority w:val="99"/>
    <w:semiHidden/>
    <w:unhideWhenUsed/>
    <w:rsid w:val="00D83BF7"/>
    <w:pPr>
      <w:ind w:firstLineChars="100" w:firstLine="420"/>
    </w:pPr>
  </w:style>
  <w:style w:type="character" w:customStyle="1" w:styleId="Char5">
    <w:name w:val="正文首行缩进 Char"/>
    <w:basedOn w:val="Char4"/>
    <w:link w:val="ac"/>
    <w:uiPriority w:val="99"/>
    <w:semiHidden/>
    <w:rsid w:val="00D83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531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31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531F"/>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31F"/>
    <w:rPr>
      <w:b/>
      <w:bCs/>
      <w:kern w:val="44"/>
      <w:sz w:val="44"/>
      <w:szCs w:val="44"/>
    </w:rPr>
  </w:style>
  <w:style w:type="character" w:customStyle="1" w:styleId="2Char">
    <w:name w:val="标题 2 Char"/>
    <w:basedOn w:val="a0"/>
    <w:link w:val="2"/>
    <w:uiPriority w:val="9"/>
    <w:rsid w:val="00F253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531F"/>
    <w:rPr>
      <w:b/>
      <w:bCs/>
      <w:sz w:val="32"/>
      <w:szCs w:val="32"/>
    </w:rPr>
  </w:style>
  <w:style w:type="table" w:styleId="a3">
    <w:name w:val="Table Grid"/>
    <w:basedOn w:val="a1"/>
    <w:uiPriority w:val="59"/>
    <w:rsid w:val="00122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52C5A"/>
  </w:style>
  <w:style w:type="paragraph" w:styleId="a5">
    <w:name w:val="header"/>
    <w:basedOn w:val="a"/>
    <w:link w:val="Char"/>
    <w:uiPriority w:val="99"/>
    <w:unhideWhenUsed/>
    <w:rsid w:val="0048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3014"/>
    <w:rPr>
      <w:sz w:val="18"/>
      <w:szCs w:val="18"/>
    </w:rPr>
  </w:style>
  <w:style w:type="paragraph" w:styleId="a6">
    <w:name w:val="footer"/>
    <w:basedOn w:val="a"/>
    <w:link w:val="Char0"/>
    <w:uiPriority w:val="99"/>
    <w:unhideWhenUsed/>
    <w:rsid w:val="00483014"/>
    <w:pPr>
      <w:tabs>
        <w:tab w:val="center" w:pos="4153"/>
        <w:tab w:val="right" w:pos="8306"/>
      </w:tabs>
      <w:snapToGrid w:val="0"/>
      <w:jc w:val="left"/>
    </w:pPr>
    <w:rPr>
      <w:sz w:val="18"/>
      <w:szCs w:val="18"/>
    </w:rPr>
  </w:style>
  <w:style w:type="character" w:customStyle="1" w:styleId="Char0">
    <w:name w:val="页脚 Char"/>
    <w:basedOn w:val="a0"/>
    <w:link w:val="a6"/>
    <w:uiPriority w:val="99"/>
    <w:rsid w:val="00483014"/>
    <w:rPr>
      <w:sz w:val="18"/>
      <w:szCs w:val="18"/>
    </w:rPr>
  </w:style>
  <w:style w:type="paragraph" w:styleId="TOC">
    <w:name w:val="TOC Heading"/>
    <w:basedOn w:val="1"/>
    <w:next w:val="a"/>
    <w:uiPriority w:val="39"/>
    <w:semiHidden/>
    <w:unhideWhenUsed/>
    <w:qFormat/>
    <w:rsid w:val="003C15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154A"/>
  </w:style>
  <w:style w:type="paragraph" w:styleId="20">
    <w:name w:val="toc 2"/>
    <w:basedOn w:val="a"/>
    <w:next w:val="a"/>
    <w:autoRedefine/>
    <w:uiPriority w:val="39"/>
    <w:unhideWhenUsed/>
    <w:rsid w:val="003C154A"/>
    <w:pPr>
      <w:ind w:leftChars="200" w:left="420"/>
    </w:pPr>
  </w:style>
  <w:style w:type="paragraph" w:styleId="30">
    <w:name w:val="toc 3"/>
    <w:basedOn w:val="a"/>
    <w:next w:val="a"/>
    <w:autoRedefine/>
    <w:uiPriority w:val="39"/>
    <w:unhideWhenUsed/>
    <w:rsid w:val="003C154A"/>
    <w:pPr>
      <w:ind w:leftChars="400" w:left="840"/>
    </w:pPr>
  </w:style>
  <w:style w:type="character" w:styleId="a7">
    <w:name w:val="Hyperlink"/>
    <w:basedOn w:val="a0"/>
    <w:uiPriority w:val="99"/>
    <w:unhideWhenUsed/>
    <w:rsid w:val="003C154A"/>
    <w:rPr>
      <w:color w:val="0000FF" w:themeColor="hyperlink"/>
      <w:u w:val="single"/>
    </w:rPr>
  </w:style>
  <w:style w:type="paragraph" w:styleId="a8">
    <w:name w:val="Balloon Text"/>
    <w:basedOn w:val="a"/>
    <w:link w:val="Char1"/>
    <w:uiPriority w:val="99"/>
    <w:semiHidden/>
    <w:unhideWhenUsed/>
    <w:rsid w:val="003C154A"/>
    <w:rPr>
      <w:sz w:val="18"/>
      <w:szCs w:val="18"/>
    </w:rPr>
  </w:style>
  <w:style w:type="character" w:customStyle="1" w:styleId="Char1">
    <w:name w:val="批注框文本 Char"/>
    <w:basedOn w:val="a0"/>
    <w:link w:val="a8"/>
    <w:uiPriority w:val="99"/>
    <w:semiHidden/>
    <w:rsid w:val="003C1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CB81B-DCB4-470B-A059-A116E065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33039</TotalTime>
  <Pages>37</Pages>
  <Words>3042</Words>
  <Characters>17344</Characters>
  <Application>Microsoft Office Word</Application>
  <DocSecurity>0</DocSecurity>
  <Lines>144</Lines>
  <Paragraphs>40</Paragraphs>
  <ScaleCrop>false</ScaleCrop>
  <Company> </Company>
  <LinksUpToDate>false</LinksUpToDate>
  <CharactersWithSpaces>20346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Lenovo User</cp:lastModifiedBy>
  <cp:revision>622</cp:revision>
  <dcterms:created xsi:type="dcterms:W3CDTF">2013-07-22T07:16:00Z</dcterms:created>
  <dcterms:modified xsi:type="dcterms:W3CDTF">2014-01-04T05:57:00Z</dcterms:modified>
</cp:coreProperties>
</file>